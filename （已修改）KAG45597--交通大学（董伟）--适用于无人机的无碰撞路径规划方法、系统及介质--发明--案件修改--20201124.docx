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D2186" w14:textId="1DC1D452" w:rsidR="00E57FCD" w:rsidRDefault="00E57FCD" w:rsidP="005B252E">
      <w:pPr>
        <w:pBdr>
          <w:bottom w:val="single" w:sz="6" w:space="1" w:color="auto"/>
        </w:pBdr>
        <w:tabs>
          <w:tab w:val="left" w:pos="2760"/>
          <w:tab w:val="left" w:pos="8280"/>
        </w:tabs>
        <w:adjustRightInd w:val="0"/>
        <w:jc w:val="center"/>
        <w:rPr>
          <w:rFonts w:ascii="宋体" w:hAnsi="宋体"/>
          <w:b/>
          <w:spacing w:val="6"/>
          <w:sz w:val="44"/>
          <w:szCs w:val="44"/>
        </w:rPr>
      </w:pPr>
      <w:r w:rsidRPr="00E57FCD">
        <w:rPr>
          <w:rFonts w:ascii="宋体" w:hAnsi="宋体" w:hint="eastAsia"/>
          <w:b/>
          <w:spacing w:val="6"/>
          <w:sz w:val="44"/>
          <w:szCs w:val="44"/>
          <w:highlight w:val="yellow"/>
        </w:rPr>
        <w:t>烦请审核全文，修改请用不同颜色标记</w:t>
      </w:r>
    </w:p>
    <w:p w14:paraId="176BC994" w14:textId="77777777" w:rsidR="00E57FCD" w:rsidRDefault="00E57FCD" w:rsidP="005B252E">
      <w:pPr>
        <w:pBdr>
          <w:bottom w:val="single" w:sz="6" w:space="1" w:color="auto"/>
        </w:pBdr>
        <w:tabs>
          <w:tab w:val="left" w:pos="2760"/>
          <w:tab w:val="left" w:pos="8280"/>
        </w:tabs>
        <w:adjustRightInd w:val="0"/>
        <w:jc w:val="center"/>
        <w:rPr>
          <w:rFonts w:ascii="宋体" w:hAnsi="宋体"/>
          <w:b/>
          <w:spacing w:val="6"/>
          <w:sz w:val="44"/>
          <w:szCs w:val="44"/>
        </w:rPr>
      </w:pPr>
    </w:p>
    <w:p w14:paraId="1D20F993" w14:textId="77777777" w:rsidR="00986A6E" w:rsidRPr="00FC64A2" w:rsidRDefault="00986A6E" w:rsidP="005B252E">
      <w:pPr>
        <w:pBdr>
          <w:bottom w:val="single" w:sz="6" w:space="1" w:color="auto"/>
        </w:pBdr>
        <w:tabs>
          <w:tab w:val="left" w:pos="2760"/>
          <w:tab w:val="left" w:pos="8280"/>
        </w:tabs>
        <w:adjustRightInd w:val="0"/>
        <w:jc w:val="center"/>
        <w:rPr>
          <w:rFonts w:ascii="宋体" w:hAnsi="宋体"/>
          <w:spacing w:val="6"/>
          <w:sz w:val="44"/>
          <w:szCs w:val="44"/>
        </w:rPr>
      </w:pPr>
      <w:r w:rsidRPr="00FC64A2">
        <w:rPr>
          <w:rFonts w:ascii="宋体" w:hAnsi="宋体" w:hint="eastAsia"/>
          <w:b/>
          <w:spacing w:val="6"/>
          <w:sz w:val="44"/>
          <w:szCs w:val="44"/>
        </w:rPr>
        <w:t>说</w:t>
      </w:r>
      <w:r w:rsidR="004C0E21" w:rsidRPr="00FC64A2">
        <w:rPr>
          <w:rFonts w:ascii="宋体" w:hAnsi="宋体" w:hint="eastAsia"/>
          <w:b/>
          <w:spacing w:val="6"/>
          <w:sz w:val="44"/>
          <w:szCs w:val="44"/>
        </w:rPr>
        <w:t xml:space="preserve"> </w:t>
      </w:r>
      <w:r w:rsidRPr="00FC64A2">
        <w:rPr>
          <w:rFonts w:ascii="宋体" w:hAnsi="宋体" w:hint="eastAsia"/>
          <w:b/>
          <w:spacing w:val="6"/>
          <w:sz w:val="44"/>
          <w:szCs w:val="44"/>
        </w:rPr>
        <w:t>明</w:t>
      </w:r>
      <w:r w:rsidR="004C0E21" w:rsidRPr="00FC64A2">
        <w:rPr>
          <w:rFonts w:ascii="宋体" w:hAnsi="宋体" w:hint="eastAsia"/>
          <w:b/>
          <w:spacing w:val="6"/>
          <w:sz w:val="44"/>
          <w:szCs w:val="44"/>
        </w:rPr>
        <w:t xml:space="preserve"> </w:t>
      </w:r>
      <w:r w:rsidRPr="00FC64A2">
        <w:rPr>
          <w:rFonts w:ascii="宋体" w:hAnsi="宋体" w:hint="eastAsia"/>
          <w:b/>
          <w:spacing w:val="6"/>
          <w:sz w:val="44"/>
          <w:szCs w:val="44"/>
        </w:rPr>
        <w:t>书</w:t>
      </w:r>
      <w:r w:rsidR="004C0E21" w:rsidRPr="00FC64A2">
        <w:rPr>
          <w:rFonts w:ascii="宋体" w:hAnsi="宋体" w:hint="eastAsia"/>
          <w:b/>
          <w:spacing w:val="6"/>
          <w:sz w:val="44"/>
          <w:szCs w:val="44"/>
        </w:rPr>
        <w:t xml:space="preserve"> </w:t>
      </w:r>
      <w:r w:rsidRPr="00FC64A2">
        <w:rPr>
          <w:rFonts w:ascii="宋体" w:hAnsi="宋体" w:hint="eastAsia"/>
          <w:b/>
          <w:spacing w:val="6"/>
          <w:sz w:val="44"/>
          <w:szCs w:val="44"/>
        </w:rPr>
        <w:t>摘</w:t>
      </w:r>
      <w:r w:rsidR="004C0E21" w:rsidRPr="00FC64A2">
        <w:rPr>
          <w:rFonts w:ascii="宋体" w:hAnsi="宋体" w:hint="eastAsia"/>
          <w:b/>
          <w:spacing w:val="6"/>
          <w:sz w:val="44"/>
          <w:szCs w:val="44"/>
        </w:rPr>
        <w:t xml:space="preserve"> </w:t>
      </w:r>
      <w:r w:rsidRPr="00FC64A2">
        <w:rPr>
          <w:rFonts w:ascii="宋体" w:hAnsi="宋体" w:hint="eastAsia"/>
          <w:b/>
          <w:spacing w:val="6"/>
          <w:sz w:val="44"/>
          <w:szCs w:val="44"/>
        </w:rPr>
        <w:t>要</w:t>
      </w:r>
    </w:p>
    <w:p w14:paraId="151348D5" w14:textId="77777777" w:rsidR="00986A6E" w:rsidRPr="00FC64A2" w:rsidRDefault="00986A6E" w:rsidP="000A2071">
      <w:pPr>
        <w:adjustRightInd w:val="0"/>
        <w:spacing w:line="360" w:lineRule="auto"/>
        <w:jc w:val="center"/>
        <w:rPr>
          <w:rFonts w:ascii="宋体" w:hAnsi="宋体"/>
          <w:spacing w:val="6"/>
          <w:sz w:val="24"/>
        </w:rPr>
      </w:pPr>
    </w:p>
    <w:p w14:paraId="1FDDD159" w14:textId="03B74911" w:rsidR="00894F17" w:rsidRPr="00082672" w:rsidRDefault="00986A6E" w:rsidP="00894F17">
      <w:pPr>
        <w:tabs>
          <w:tab w:val="num" w:pos="0"/>
        </w:tabs>
        <w:adjustRightInd w:val="0"/>
        <w:spacing w:line="360" w:lineRule="auto"/>
        <w:ind w:firstLineChars="200" w:firstLine="504"/>
        <w:textAlignment w:val="baseline"/>
        <w:rPr>
          <w:rFonts w:ascii="宋体" w:hAnsi="宋体"/>
          <w:sz w:val="24"/>
        </w:rPr>
      </w:pPr>
      <w:r w:rsidRPr="00FC64A2">
        <w:rPr>
          <w:rFonts w:ascii="宋体" w:hAnsi="宋体"/>
          <w:spacing w:val="6"/>
          <w:kern w:val="0"/>
          <w:sz w:val="24"/>
        </w:rPr>
        <w:t>本</w:t>
      </w:r>
      <w:r w:rsidR="002644D5">
        <w:rPr>
          <w:rFonts w:ascii="宋体" w:hAnsi="宋体"/>
          <w:spacing w:val="6"/>
          <w:kern w:val="0"/>
          <w:sz w:val="24"/>
        </w:rPr>
        <w:t>发明</w:t>
      </w:r>
      <w:r w:rsidRPr="00FC64A2">
        <w:rPr>
          <w:rFonts w:ascii="宋体" w:hAnsi="宋体"/>
          <w:spacing w:val="6"/>
          <w:kern w:val="0"/>
          <w:sz w:val="24"/>
        </w:rPr>
        <w:t>提供</w:t>
      </w:r>
      <w:r w:rsidR="009072E1">
        <w:rPr>
          <w:rFonts w:ascii="宋体" w:hAnsi="宋体" w:hint="eastAsia"/>
          <w:spacing w:val="6"/>
          <w:kern w:val="0"/>
          <w:sz w:val="24"/>
        </w:rPr>
        <w:t>了</w:t>
      </w:r>
      <w:r w:rsidR="00AB35DF">
        <w:rPr>
          <w:rFonts w:ascii="宋体" w:hAnsi="宋体" w:hint="eastAsia"/>
          <w:spacing w:val="6"/>
          <w:kern w:val="0"/>
          <w:sz w:val="24"/>
        </w:rPr>
        <w:t>一种</w:t>
      </w:r>
      <w:r w:rsidR="00082672" w:rsidRPr="00082672">
        <w:rPr>
          <w:rFonts w:ascii="宋体" w:hAnsi="宋体" w:hint="eastAsia"/>
          <w:spacing w:val="6"/>
          <w:kern w:val="0"/>
          <w:sz w:val="24"/>
        </w:rPr>
        <w:t>无人机无碰撞路径规划方法</w:t>
      </w:r>
      <w:r w:rsidR="0060114C">
        <w:rPr>
          <w:rFonts w:ascii="宋体" w:hAnsi="宋体" w:hint="eastAsia"/>
          <w:spacing w:val="6"/>
          <w:kern w:val="0"/>
          <w:sz w:val="24"/>
        </w:rPr>
        <w:t>，</w:t>
      </w:r>
      <w:r w:rsidR="00082672" w:rsidRPr="00082672">
        <w:rPr>
          <w:rFonts w:ascii="宋体" w:hAnsi="宋体" w:hint="eastAsia"/>
          <w:spacing w:val="6"/>
          <w:kern w:val="0"/>
          <w:sz w:val="24"/>
        </w:rPr>
        <w:t>通过对输入路径点使用B样条曲线进行插值得到初步飞行路径；使用球体和平面得到无人机和障碍物近似模型，在路径曲线离散点位检测碰撞情况，并获取碰撞区域的曲线参数区间；根据参数区间建立新的路径点，重新进行</w:t>
      </w:r>
      <w:proofErr w:type="spellStart"/>
      <w:r w:rsidR="00082672" w:rsidRPr="00082672">
        <w:rPr>
          <w:rFonts w:ascii="宋体" w:hAnsi="宋体" w:hint="eastAsia"/>
          <w:spacing w:val="6"/>
          <w:kern w:val="0"/>
          <w:sz w:val="24"/>
        </w:rPr>
        <w:t>B</w:t>
      </w:r>
      <w:proofErr w:type="spellEnd"/>
      <w:r w:rsidR="00082672" w:rsidRPr="00082672">
        <w:rPr>
          <w:rFonts w:ascii="宋体" w:hAnsi="宋体" w:hint="eastAsia"/>
          <w:spacing w:val="6"/>
          <w:kern w:val="0"/>
          <w:sz w:val="24"/>
        </w:rPr>
        <w:t>样条曲线插值并重新进行碰</w:t>
      </w:r>
      <w:bookmarkStart w:id="0" w:name="_GoBack"/>
      <w:bookmarkEnd w:id="0"/>
      <w:r w:rsidR="00082672" w:rsidRPr="00082672">
        <w:rPr>
          <w:rFonts w:ascii="宋体" w:hAnsi="宋体" w:hint="eastAsia"/>
          <w:spacing w:val="6"/>
          <w:kern w:val="0"/>
          <w:sz w:val="24"/>
        </w:rPr>
        <w:t>撞检测，反复迭代直到得到最终的无人机无碰撞路径。本</w:t>
      </w:r>
      <w:r w:rsidR="00082672">
        <w:rPr>
          <w:rFonts w:ascii="宋体" w:hAnsi="宋体" w:hint="eastAsia"/>
          <w:spacing w:val="6"/>
          <w:kern w:val="0"/>
          <w:sz w:val="24"/>
        </w:rPr>
        <w:t>发明</w:t>
      </w:r>
      <w:r w:rsidR="00082672" w:rsidRPr="00082672">
        <w:rPr>
          <w:rFonts w:ascii="宋体" w:hAnsi="宋体" w:hint="eastAsia"/>
          <w:spacing w:val="6"/>
          <w:kern w:val="0"/>
          <w:sz w:val="24"/>
        </w:rPr>
        <w:t>可解决给定任务空间飞行路径点时，连续的无碰撞路径规划问题，并具有极高的计算效率，具有重要的理论和现实意义</w:t>
      </w:r>
      <w:r w:rsidR="00082672">
        <w:rPr>
          <w:rFonts w:ascii="宋体" w:hAnsi="宋体" w:hint="eastAsia"/>
          <w:spacing w:val="6"/>
          <w:kern w:val="0"/>
          <w:sz w:val="24"/>
        </w:rPr>
        <w:t>，</w:t>
      </w:r>
      <w:r w:rsidR="00082672" w:rsidRPr="00082672">
        <w:rPr>
          <w:rFonts w:ascii="宋体" w:hAnsi="宋体" w:hint="eastAsia"/>
          <w:spacing w:val="6"/>
          <w:kern w:val="0"/>
          <w:sz w:val="24"/>
        </w:rPr>
        <w:t>适用于无人机在复杂环境中执行任务时进行无碰撞的路径规划，提高安全性和飞行效率。</w:t>
      </w:r>
    </w:p>
    <w:p w14:paraId="1BB4FF21" w14:textId="77777777" w:rsidR="00957B9F" w:rsidRPr="00FC64A2" w:rsidRDefault="00957B9F" w:rsidP="00F01AA3">
      <w:pPr>
        <w:pStyle w:val="a9"/>
        <w:snapToGrid w:val="0"/>
        <w:spacing w:line="360" w:lineRule="auto"/>
        <w:ind w:firstLineChars="169" w:firstLine="406"/>
        <w:rPr>
          <w:rFonts w:ascii="宋体" w:eastAsia="宋体" w:hAnsi="宋体" w:hint="default"/>
          <w:sz w:val="24"/>
          <w:szCs w:val="24"/>
        </w:rPr>
        <w:sectPr w:rsidR="00957B9F" w:rsidRPr="00FC64A2" w:rsidSect="005D4F76">
          <w:headerReference w:type="default" r:id="rId8"/>
          <w:footerReference w:type="even" r:id="rId9"/>
          <w:footerReference w:type="default" r:id="rId10"/>
          <w:type w:val="nextColumn"/>
          <w:pgSz w:w="11907" w:h="16840"/>
          <w:pgMar w:top="1418" w:right="1134" w:bottom="1134" w:left="1701" w:header="720" w:footer="720" w:gutter="0"/>
          <w:pgNumType w:start="1"/>
          <w:cols w:space="720"/>
          <w:docGrid w:linePitch="286"/>
        </w:sectPr>
      </w:pPr>
    </w:p>
    <w:p w14:paraId="09AC4685" w14:textId="77777777" w:rsidR="00986A6E" w:rsidRPr="00FC64A2" w:rsidRDefault="008A07B3" w:rsidP="003310E5">
      <w:pPr>
        <w:pBdr>
          <w:bottom w:val="single" w:sz="6" w:space="1" w:color="auto"/>
        </w:pBdr>
        <w:tabs>
          <w:tab w:val="left" w:pos="2760"/>
          <w:tab w:val="left" w:pos="8280"/>
        </w:tabs>
        <w:adjustRightInd w:val="0"/>
        <w:jc w:val="center"/>
        <w:rPr>
          <w:rFonts w:ascii="宋体" w:hAnsi="宋体"/>
          <w:b/>
          <w:spacing w:val="6"/>
          <w:sz w:val="44"/>
          <w:szCs w:val="44"/>
        </w:rPr>
      </w:pPr>
      <w:r w:rsidRPr="00FC64A2">
        <w:rPr>
          <w:rFonts w:ascii="宋体" w:hAnsi="宋体" w:hint="eastAsia"/>
          <w:b/>
          <w:spacing w:val="6"/>
          <w:sz w:val="44"/>
          <w:szCs w:val="44"/>
        </w:rPr>
        <w:lastRenderedPageBreak/>
        <w:t>摘 要 附 图</w:t>
      </w:r>
    </w:p>
    <w:p w14:paraId="311A1244" w14:textId="77777777" w:rsidR="00986A6E" w:rsidRPr="00FC64A2" w:rsidRDefault="00986A6E" w:rsidP="000A2071">
      <w:pPr>
        <w:pStyle w:val="a9"/>
        <w:snapToGrid w:val="0"/>
        <w:spacing w:line="360" w:lineRule="auto"/>
        <w:ind w:firstLine="0"/>
        <w:jc w:val="center"/>
        <w:rPr>
          <w:rFonts w:ascii="宋体" w:eastAsia="宋体" w:hAnsi="宋体" w:hint="default"/>
          <w:sz w:val="24"/>
          <w:szCs w:val="24"/>
        </w:rPr>
      </w:pPr>
    </w:p>
    <w:p w14:paraId="503B8C26" w14:textId="48C2F3B0" w:rsidR="00563C51" w:rsidRPr="00FC64A2" w:rsidRDefault="008E2FBC" w:rsidP="000A2071">
      <w:pPr>
        <w:pStyle w:val="a9"/>
        <w:snapToGrid w:val="0"/>
        <w:spacing w:line="360" w:lineRule="auto"/>
        <w:ind w:firstLine="0"/>
        <w:jc w:val="center"/>
        <w:rPr>
          <w:rFonts w:ascii="宋体" w:eastAsia="宋体" w:hAnsi="宋体" w:hint="default"/>
          <w:sz w:val="24"/>
          <w:szCs w:val="24"/>
        </w:rPr>
      </w:pPr>
      <w:r>
        <w:rPr>
          <w:rFonts w:ascii="宋体" w:hAnsi="宋体"/>
          <w:noProof/>
          <w:spacing w:val="6"/>
          <w:sz w:val="24"/>
        </w:rPr>
        <w:drawing>
          <wp:inline distT="0" distB="0" distL="0" distR="0" wp14:anchorId="7A0B7EAD" wp14:editId="2607A796">
            <wp:extent cx="4019550" cy="5086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程图.jpg"/>
                    <pic:cNvPicPr/>
                  </pic:nvPicPr>
                  <pic:blipFill>
                    <a:blip r:embed="rId11">
                      <a:extLst>
                        <a:ext uri="{28A0092B-C50C-407E-A947-70E740481C1C}">
                          <a14:useLocalDpi xmlns:a14="http://schemas.microsoft.com/office/drawing/2010/main" val="0"/>
                        </a:ext>
                      </a:extLst>
                    </a:blip>
                    <a:stretch>
                      <a:fillRect/>
                    </a:stretch>
                  </pic:blipFill>
                  <pic:spPr>
                    <a:xfrm>
                      <a:off x="0" y="0"/>
                      <a:ext cx="4019550" cy="5086350"/>
                    </a:xfrm>
                    <a:prstGeom prst="rect">
                      <a:avLst/>
                    </a:prstGeom>
                  </pic:spPr>
                </pic:pic>
              </a:graphicData>
            </a:graphic>
          </wp:inline>
        </w:drawing>
      </w:r>
    </w:p>
    <w:p w14:paraId="177C78A8" w14:textId="77777777" w:rsidR="00563C51" w:rsidRPr="00FC64A2" w:rsidRDefault="00563C51" w:rsidP="000A2071">
      <w:pPr>
        <w:pStyle w:val="a9"/>
        <w:snapToGrid w:val="0"/>
        <w:spacing w:line="360" w:lineRule="auto"/>
        <w:ind w:firstLine="0"/>
        <w:jc w:val="center"/>
        <w:rPr>
          <w:rFonts w:ascii="宋体" w:eastAsia="宋体" w:hAnsi="宋体" w:hint="default"/>
          <w:sz w:val="24"/>
          <w:szCs w:val="24"/>
        </w:rPr>
      </w:pPr>
    </w:p>
    <w:p w14:paraId="1D2D7942" w14:textId="77777777" w:rsidR="00563C51" w:rsidRPr="00FC64A2" w:rsidRDefault="00563C51" w:rsidP="000A2071">
      <w:pPr>
        <w:pStyle w:val="a9"/>
        <w:snapToGrid w:val="0"/>
        <w:spacing w:line="360" w:lineRule="auto"/>
        <w:ind w:firstLine="0"/>
        <w:jc w:val="center"/>
        <w:rPr>
          <w:rFonts w:ascii="宋体" w:eastAsia="宋体" w:hAnsi="宋体" w:hint="default"/>
          <w:b/>
          <w:bCs/>
          <w:spacing w:val="6"/>
          <w:sz w:val="24"/>
          <w:szCs w:val="24"/>
        </w:rPr>
        <w:sectPr w:rsidR="00563C51" w:rsidRPr="00FC64A2" w:rsidSect="005D4F76">
          <w:type w:val="nextColumn"/>
          <w:pgSz w:w="11907" w:h="16840"/>
          <w:pgMar w:top="1418" w:right="1134" w:bottom="1134" w:left="1701" w:header="720" w:footer="720" w:gutter="0"/>
          <w:pgNumType w:start="1"/>
          <w:cols w:space="720"/>
        </w:sectPr>
      </w:pPr>
    </w:p>
    <w:p w14:paraId="7491A39A" w14:textId="77777777" w:rsidR="004962A7" w:rsidRPr="00FC64A2" w:rsidRDefault="004962A7" w:rsidP="003310E5">
      <w:pPr>
        <w:pBdr>
          <w:bottom w:val="single" w:sz="6" w:space="1" w:color="auto"/>
        </w:pBdr>
        <w:tabs>
          <w:tab w:val="left" w:pos="2760"/>
          <w:tab w:val="left" w:pos="8280"/>
        </w:tabs>
        <w:adjustRightInd w:val="0"/>
        <w:jc w:val="center"/>
        <w:rPr>
          <w:rFonts w:ascii="宋体" w:hAnsi="宋体"/>
          <w:spacing w:val="6"/>
          <w:sz w:val="24"/>
        </w:rPr>
      </w:pPr>
      <w:bookmarkStart w:id="1" w:name="权利要求"/>
      <w:bookmarkEnd w:id="1"/>
      <w:r w:rsidRPr="00FC64A2">
        <w:rPr>
          <w:rFonts w:ascii="宋体" w:hAnsi="宋体" w:hint="eastAsia"/>
          <w:b/>
          <w:spacing w:val="6"/>
          <w:sz w:val="44"/>
          <w:szCs w:val="44"/>
        </w:rPr>
        <w:lastRenderedPageBreak/>
        <w:t>权</w:t>
      </w:r>
      <w:r w:rsidR="005A3C17" w:rsidRPr="00FC64A2">
        <w:rPr>
          <w:rFonts w:ascii="宋体" w:hAnsi="宋体"/>
          <w:b/>
          <w:spacing w:val="6"/>
          <w:sz w:val="44"/>
          <w:szCs w:val="44"/>
        </w:rPr>
        <w:t xml:space="preserve"> </w:t>
      </w:r>
      <w:r w:rsidRPr="00FC64A2">
        <w:rPr>
          <w:rFonts w:ascii="宋体" w:hAnsi="宋体" w:hint="eastAsia"/>
          <w:b/>
          <w:spacing w:val="6"/>
          <w:sz w:val="44"/>
          <w:szCs w:val="44"/>
        </w:rPr>
        <w:t>利</w:t>
      </w:r>
      <w:r w:rsidRPr="00FC64A2">
        <w:rPr>
          <w:rFonts w:ascii="宋体" w:hAnsi="宋体"/>
          <w:b/>
          <w:spacing w:val="6"/>
          <w:sz w:val="44"/>
          <w:szCs w:val="44"/>
        </w:rPr>
        <w:t xml:space="preserve"> </w:t>
      </w:r>
      <w:r w:rsidRPr="00FC64A2">
        <w:rPr>
          <w:rFonts w:ascii="宋体" w:hAnsi="宋体" w:hint="eastAsia"/>
          <w:b/>
          <w:spacing w:val="6"/>
          <w:sz w:val="44"/>
          <w:szCs w:val="44"/>
        </w:rPr>
        <w:t>要</w:t>
      </w:r>
      <w:r w:rsidR="005A3C17" w:rsidRPr="00FC64A2">
        <w:rPr>
          <w:rFonts w:ascii="宋体" w:hAnsi="宋体"/>
          <w:b/>
          <w:spacing w:val="6"/>
          <w:sz w:val="44"/>
          <w:szCs w:val="44"/>
        </w:rPr>
        <w:t xml:space="preserve"> </w:t>
      </w:r>
      <w:r w:rsidRPr="00FC64A2">
        <w:rPr>
          <w:rFonts w:ascii="宋体" w:hAnsi="宋体" w:hint="eastAsia"/>
          <w:b/>
          <w:spacing w:val="6"/>
          <w:sz w:val="44"/>
          <w:szCs w:val="44"/>
        </w:rPr>
        <w:t>求</w:t>
      </w:r>
      <w:r w:rsidRPr="00FC64A2">
        <w:rPr>
          <w:rFonts w:ascii="宋体" w:hAnsi="宋体"/>
          <w:b/>
          <w:spacing w:val="6"/>
          <w:sz w:val="44"/>
          <w:szCs w:val="44"/>
        </w:rPr>
        <w:t xml:space="preserve"> </w:t>
      </w:r>
      <w:r w:rsidRPr="00FC64A2">
        <w:rPr>
          <w:rFonts w:ascii="宋体" w:hAnsi="宋体" w:hint="eastAsia"/>
          <w:b/>
          <w:spacing w:val="6"/>
          <w:sz w:val="44"/>
          <w:szCs w:val="44"/>
        </w:rPr>
        <w:t>书</w:t>
      </w:r>
    </w:p>
    <w:p w14:paraId="123E47DB" w14:textId="77777777" w:rsidR="00474CD9" w:rsidRPr="00FC64A2" w:rsidRDefault="00474CD9" w:rsidP="00F01AA3">
      <w:pPr>
        <w:adjustRightInd w:val="0"/>
        <w:snapToGrid w:val="0"/>
        <w:spacing w:line="360" w:lineRule="auto"/>
        <w:ind w:firstLineChars="177" w:firstLine="425"/>
        <w:textAlignment w:val="baseline"/>
        <w:rPr>
          <w:rFonts w:ascii="宋体" w:hAnsi="宋体"/>
          <w:snapToGrid w:val="0"/>
          <w:sz w:val="24"/>
        </w:rPr>
      </w:pPr>
    </w:p>
    <w:p w14:paraId="7A57483D" w14:textId="1D193F6E" w:rsidR="005A3C17" w:rsidRPr="00FC64A2" w:rsidRDefault="003310E5" w:rsidP="00894F17">
      <w:pPr>
        <w:adjustRightInd w:val="0"/>
        <w:snapToGrid w:val="0"/>
        <w:spacing w:line="360" w:lineRule="auto"/>
        <w:ind w:firstLineChars="200" w:firstLine="480"/>
        <w:textAlignment w:val="baseline"/>
        <w:rPr>
          <w:rFonts w:ascii="宋体" w:hAnsi="宋体"/>
          <w:snapToGrid w:val="0"/>
          <w:sz w:val="24"/>
        </w:rPr>
      </w:pPr>
      <w:r>
        <w:rPr>
          <w:rFonts w:ascii="宋体" w:hAnsi="宋体" w:hint="eastAsia"/>
          <w:snapToGrid w:val="0"/>
          <w:sz w:val="24"/>
        </w:rPr>
        <w:t>1、</w:t>
      </w:r>
      <w:r w:rsidR="00651D61" w:rsidRPr="00FC64A2">
        <w:rPr>
          <w:rFonts w:ascii="宋体" w:hAnsi="宋体" w:hint="eastAsia"/>
          <w:snapToGrid w:val="0"/>
          <w:sz w:val="24"/>
        </w:rPr>
        <w:t>一种</w:t>
      </w:r>
      <w:r w:rsidR="00FD74BB" w:rsidRPr="00FD74BB">
        <w:rPr>
          <w:rFonts w:ascii="宋体" w:hAnsi="宋体" w:hint="eastAsia"/>
          <w:snapToGrid w:val="0"/>
          <w:sz w:val="24"/>
        </w:rPr>
        <w:t>适用于无人机的无碰撞路径规划方法</w:t>
      </w:r>
      <w:r w:rsidR="00651D61" w:rsidRPr="00FC64A2">
        <w:rPr>
          <w:rFonts w:ascii="宋体" w:hAnsi="宋体" w:hint="eastAsia"/>
          <w:snapToGrid w:val="0"/>
          <w:sz w:val="24"/>
        </w:rPr>
        <w:t>，其特征在于，</w:t>
      </w:r>
      <w:r w:rsidR="00E01C5C">
        <w:rPr>
          <w:rFonts w:ascii="宋体" w:hAnsi="宋体" w:hint="eastAsia"/>
          <w:snapToGrid w:val="0"/>
          <w:sz w:val="24"/>
        </w:rPr>
        <w:t>包括</w:t>
      </w:r>
      <w:r w:rsidR="00FD74BB">
        <w:rPr>
          <w:rFonts w:ascii="宋体" w:hAnsi="宋体" w:hint="eastAsia"/>
          <w:snapToGrid w:val="0"/>
          <w:sz w:val="24"/>
        </w:rPr>
        <w:t>如下步骤</w:t>
      </w:r>
      <w:r w:rsidR="00531C05">
        <w:rPr>
          <w:rFonts w:ascii="宋体" w:hAnsi="宋体" w:hint="eastAsia"/>
          <w:snapToGrid w:val="0"/>
          <w:sz w:val="24"/>
        </w:rPr>
        <w:t>：</w:t>
      </w:r>
    </w:p>
    <w:p w14:paraId="1FD40EFC" w14:textId="0EFCBBB0" w:rsidR="00FD74BB" w:rsidRPr="00FD74BB" w:rsidRDefault="00FD74BB" w:rsidP="00FD74BB">
      <w:pPr>
        <w:tabs>
          <w:tab w:val="num" w:pos="720"/>
        </w:tabs>
        <w:adjustRightInd w:val="0"/>
        <w:spacing w:line="360" w:lineRule="auto"/>
        <w:ind w:firstLineChars="200" w:firstLine="480"/>
        <w:textAlignment w:val="baseline"/>
        <w:rPr>
          <w:rFonts w:ascii="宋体" w:hAnsi="宋体"/>
          <w:snapToGrid w:val="0"/>
          <w:sz w:val="24"/>
        </w:rPr>
      </w:pPr>
      <w:bookmarkStart w:id="2" w:name="_Hlk57154421"/>
      <w:r>
        <w:rPr>
          <w:rFonts w:ascii="宋体" w:hAnsi="宋体" w:hint="eastAsia"/>
          <w:snapToGrid w:val="0"/>
          <w:sz w:val="24"/>
        </w:rPr>
        <w:t>步骤1：</w:t>
      </w:r>
      <w:r w:rsidRPr="00FD74BB">
        <w:rPr>
          <w:rFonts w:ascii="宋体" w:hAnsi="宋体" w:hint="eastAsia"/>
          <w:snapToGrid w:val="0"/>
          <w:sz w:val="24"/>
        </w:rPr>
        <w:t>对给定路径点进行B样条曲线插值获取路径</w:t>
      </w:r>
      <w:r w:rsidR="007710CD">
        <w:rPr>
          <w:rFonts w:ascii="宋体" w:hAnsi="宋体" w:hint="eastAsia"/>
          <w:snapToGrid w:val="0"/>
          <w:sz w:val="24"/>
        </w:rPr>
        <w:t>曲线</w:t>
      </w:r>
      <w:r w:rsidRPr="00FD74BB">
        <w:rPr>
          <w:rFonts w:ascii="宋体" w:hAnsi="宋体" w:hint="eastAsia"/>
          <w:snapToGrid w:val="0"/>
          <w:sz w:val="24"/>
        </w:rPr>
        <w:t>；</w:t>
      </w:r>
    </w:p>
    <w:p w14:paraId="254F8EBF" w14:textId="2521F485" w:rsidR="00FD74BB" w:rsidRPr="00FD74BB" w:rsidRDefault="00FD74BB" w:rsidP="00FD74BB">
      <w:pPr>
        <w:tabs>
          <w:tab w:val="num" w:pos="720"/>
        </w:tabs>
        <w:adjustRightInd w:val="0"/>
        <w:spacing w:line="360" w:lineRule="auto"/>
        <w:ind w:firstLineChars="200" w:firstLine="480"/>
        <w:textAlignment w:val="baseline"/>
        <w:rPr>
          <w:rFonts w:ascii="宋体" w:hAnsi="宋体"/>
          <w:snapToGrid w:val="0"/>
          <w:sz w:val="24"/>
        </w:rPr>
      </w:pPr>
      <w:r w:rsidRPr="00FD74BB">
        <w:rPr>
          <w:rFonts w:ascii="宋体" w:hAnsi="宋体" w:hint="eastAsia"/>
          <w:snapToGrid w:val="0"/>
          <w:sz w:val="24"/>
        </w:rPr>
        <w:t>步骤2：</w:t>
      </w:r>
      <w:r w:rsidR="007710CD">
        <w:rPr>
          <w:rFonts w:ascii="宋体" w:hAnsi="宋体" w:hint="eastAsia"/>
          <w:snapToGrid w:val="0"/>
          <w:sz w:val="24"/>
        </w:rPr>
        <w:t>根据获取的</w:t>
      </w:r>
      <w:r w:rsidR="007710CD" w:rsidRPr="00FD74BB">
        <w:rPr>
          <w:rFonts w:ascii="宋体" w:hAnsi="宋体" w:hint="eastAsia"/>
          <w:snapToGrid w:val="0"/>
          <w:sz w:val="24"/>
        </w:rPr>
        <w:t>路径</w:t>
      </w:r>
      <w:r w:rsidR="007710CD">
        <w:rPr>
          <w:rFonts w:ascii="宋体" w:hAnsi="宋体" w:hint="eastAsia"/>
          <w:snapToGrid w:val="0"/>
          <w:sz w:val="24"/>
        </w:rPr>
        <w:t>曲线</w:t>
      </w:r>
      <w:r w:rsidRPr="00FD74BB">
        <w:rPr>
          <w:rFonts w:ascii="宋体" w:hAnsi="宋体" w:hint="eastAsia"/>
          <w:snapToGrid w:val="0"/>
          <w:sz w:val="24"/>
        </w:rPr>
        <w:t>进行无人机碰撞检测；</w:t>
      </w:r>
    </w:p>
    <w:p w14:paraId="78240DE0" w14:textId="2387AE6B" w:rsidR="00FD74BB" w:rsidRPr="00FD74BB" w:rsidRDefault="00FD74BB" w:rsidP="00FD74BB">
      <w:pPr>
        <w:tabs>
          <w:tab w:val="num" w:pos="720"/>
        </w:tabs>
        <w:adjustRightInd w:val="0"/>
        <w:spacing w:line="360" w:lineRule="auto"/>
        <w:ind w:firstLineChars="200" w:firstLine="480"/>
        <w:textAlignment w:val="baseline"/>
        <w:rPr>
          <w:rFonts w:ascii="宋体" w:hAnsi="宋体"/>
          <w:snapToGrid w:val="0"/>
          <w:sz w:val="24"/>
        </w:rPr>
      </w:pPr>
      <w:r w:rsidRPr="00FD74BB">
        <w:rPr>
          <w:rFonts w:ascii="宋体" w:hAnsi="宋体" w:hint="eastAsia"/>
          <w:snapToGrid w:val="0"/>
          <w:sz w:val="24"/>
        </w:rPr>
        <w:t>步骤3：</w:t>
      </w:r>
      <w:r w:rsidR="007710CD">
        <w:rPr>
          <w:rFonts w:ascii="宋体" w:hAnsi="宋体" w:hint="eastAsia"/>
          <w:snapToGrid w:val="0"/>
          <w:sz w:val="24"/>
        </w:rPr>
        <w:t>对</w:t>
      </w:r>
      <w:r w:rsidRPr="00FD74BB">
        <w:rPr>
          <w:rFonts w:ascii="宋体" w:hAnsi="宋体" w:hint="eastAsia"/>
          <w:snapToGrid w:val="0"/>
          <w:sz w:val="24"/>
        </w:rPr>
        <w:t>碰撞</w:t>
      </w:r>
      <w:r w:rsidR="007710CD">
        <w:rPr>
          <w:rFonts w:ascii="宋体" w:hAnsi="宋体" w:hint="eastAsia"/>
          <w:snapToGrid w:val="0"/>
          <w:sz w:val="24"/>
        </w:rPr>
        <w:t>检测结果中存在碰撞的</w:t>
      </w:r>
      <w:r w:rsidR="007710CD" w:rsidRPr="00FD74BB">
        <w:rPr>
          <w:rFonts w:ascii="宋体" w:hAnsi="宋体" w:hint="eastAsia"/>
          <w:snapToGrid w:val="0"/>
          <w:sz w:val="24"/>
        </w:rPr>
        <w:t>路径</w:t>
      </w:r>
      <w:r w:rsidR="007710CD">
        <w:rPr>
          <w:rFonts w:ascii="宋体" w:hAnsi="宋体" w:hint="eastAsia"/>
          <w:snapToGrid w:val="0"/>
          <w:sz w:val="24"/>
        </w:rPr>
        <w:t>曲线构建</w:t>
      </w:r>
      <w:r w:rsidRPr="00FD74BB">
        <w:rPr>
          <w:rFonts w:ascii="宋体" w:hAnsi="宋体" w:hint="eastAsia"/>
          <w:snapToGrid w:val="0"/>
          <w:sz w:val="24"/>
        </w:rPr>
        <w:t>新的路径点</w:t>
      </w:r>
      <w:r w:rsidR="007710CD">
        <w:rPr>
          <w:rFonts w:ascii="宋体" w:hAnsi="宋体" w:hint="eastAsia"/>
          <w:snapToGrid w:val="0"/>
          <w:sz w:val="24"/>
        </w:rPr>
        <w:t>，对</w:t>
      </w:r>
      <w:r w:rsidR="007710CD" w:rsidRPr="00FD74BB">
        <w:rPr>
          <w:rFonts w:ascii="宋体" w:hAnsi="宋体" w:hint="eastAsia"/>
          <w:snapToGrid w:val="0"/>
          <w:sz w:val="24"/>
        </w:rPr>
        <w:t>碰撞</w:t>
      </w:r>
      <w:r w:rsidR="007710CD">
        <w:rPr>
          <w:rFonts w:ascii="宋体" w:hAnsi="宋体" w:hint="eastAsia"/>
          <w:snapToGrid w:val="0"/>
          <w:sz w:val="24"/>
        </w:rPr>
        <w:t>检测结果中不存在碰撞的路径曲线直接</w:t>
      </w:r>
      <w:r w:rsidRPr="00FD74BB">
        <w:rPr>
          <w:rFonts w:ascii="宋体" w:hAnsi="宋体" w:hint="eastAsia"/>
          <w:snapToGrid w:val="0"/>
          <w:sz w:val="24"/>
        </w:rPr>
        <w:t>输出无碰撞路径；</w:t>
      </w:r>
    </w:p>
    <w:p w14:paraId="017B4865" w14:textId="2081A6AA" w:rsidR="002F2C28" w:rsidRPr="00FD74BB" w:rsidRDefault="00FD74BB" w:rsidP="00FD74BB">
      <w:pPr>
        <w:tabs>
          <w:tab w:val="num" w:pos="720"/>
        </w:tabs>
        <w:adjustRightInd w:val="0"/>
        <w:spacing w:line="360" w:lineRule="auto"/>
        <w:ind w:firstLineChars="200" w:firstLine="480"/>
        <w:textAlignment w:val="baseline"/>
        <w:rPr>
          <w:rFonts w:ascii="宋体" w:hAnsi="宋体"/>
          <w:snapToGrid w:val="0"/>
          <w:sz w:val="24"/>
        </w:rPr>
      </w:pPr>
      <w:r w:rsidRPr="00FD74BB">
        <w:rPr>
          <w:rFonts w:ascii="宋体" w:hAnsi="宋体" w:hint="eastAsia"/>
          <w:snapToGrid w:val="0"/>
          <w:sz w:val="24"/>
        </w:rPr>
        <w:t>步骤4：</w:t>
      </w:r>
      <w:r w:rsidR="007710CD">
        <w:rPr>
          <w:rFonts w:ascii="宋体" w:hAnsi="宋体" w:hint="eastAsia"/>
          <w:snapToGrid w:val="0"/>
          <w:sz w:val="24"/>
        </w:rPr>
        <w:t>对</w:t>
      </w:r>
      <w:r w:rsidR="007710CD" w:rsidRPr="00FD74BB">
        <w:rPr>
          <w:rFonts w:ascii="宋体" w:hAnsi="宋体" w:hint="eastAsia"/>
          <w:snapToGrid w:val="0"/>
          <w:sz w:val="24"/>
        </w:rPr>
        <w:t>新的路径点</w:t>
      </w:r>
      <w:r w:rsidRPr="00FD74BB">
        <w:rPr>
          <w:rFonts w:ascii="宋体" w:hAnsi="宋体" w:hint="eastAsia"/>
          <w:snapToGrid w:val="0"/>
          <w:sz w:val="24"/>
        </w:rPr>
        <w:t>重新进行B样条曲线插值并返回步骤2。</w:t>
      </w:r>
    </w:p>
    <w:bookmarkEnd w:id="2"/>
    <w:p w14:paraId="71950475" w14:textId="7E6BFB7A" w:rsidR="00531C05" w:rsidRPr="00563920" w:rsidRDefault="00FD74BB" w:rsidP="00894F17">
      <w:pPr>
        <w:tabs>
          <w:tab w:val="num" w:pos="720"/>
        </w:tabs>
        <w:adjustRightInd w:val="0"/>
        <w:spacing w:line="360" w:lineRule="auto"/>
        <w:ind w:firstLineChars="200" w:firstLine="480"/>
        <w:textAlignment w:val="baseline"/>
        <w:rPr>
          <w:rFonts w:ascii="宋体" w:hAnsi="宋体"/>
          <w:snapToGrid w:val="0"/>
          <w:sz w:val="24"/>
        </w:rPr>
      </w:pPr>
      <w:r>
        <w:rPr>
          <w:rFonts w:ascii="宋体" w:hAnsi="宋体" w:hint="eastAsia"/>
          <w:snapToGrid w:val="0"/>
          <w:sz w:val="24"/>
        </w:rPr>
        <w:t>2、根据权利要求1所述的</w:t>
      </w:r>
      <w:r w:rsidRPr="00FD74BB">
        <w:rPr>
          <w:rFonts w:ascii="宋体" w:hAnsi="宋体" w:hint="eastAsia"/>
          <w:snapToGrid w:val="0"/>
          <w:sz w:val="24"/>
        </w:rPr>
        <w:t>适用于无人机的无碰撞路径规划方法，其特征在于，</w:t>
      </w:r>
      <w:r>
        <w:rPr>
          <w:rFonts w:ascii="宋体" w:hAnsi="宋体" w:hint="eastAsia"/>
          <w:snapToGrid w:val="0"/>
          <w:sz w:val="24"/>
        </w:rPr>
        <w:t>所述</w:t>
      </w:r>
      <w:r w:rsidRPr="00FD74BB">
        <w:rPr>
          <w:rFonts w:ascii="宋体" w:hAnsi="宋体" w:hint="eastAsia"/>
          <w:snapToGrid w:val="0"/>
          <w:sz w:val="24"/>
        </w:rPr>
        <w:t>B样条曲线插值</w:t>
      </w:r>
      <w:r w:rsidR="00563920" w:rsidRPr="00563920">
        <w:rPr>
          <w:rFonts w:ascii="宋体" w:hAnsi="宋体" w:hint="eastAsia"/>
          <w:snapToGrid w:val="0"/>
          <w:sz w:val="24"/>
        </w:rPr>
        <w:t>使用以下公式计算给定路径点的参数值：</w:t>
      </w:r>
    </w:p>
    <w:commentRangeStart w:id="3"/>
    <w:commentRangeStart w:id="4"/>
    <w:p w14:paraId="7CD8FE6D" w14:textId="3C030BB0" w:rsidR="00531C05" w:rsidRDefault="00563920" w:rsidP="00894F17">
      <w:pPr>
        <w:tabs>
          <w:tab w:val="num" w:pos="720"/>
        </w:tabs>
        <w:adjustRightInd w:val="0"/>
        <w:spacing w:line="360" w:lineRule="auto"/>
        <w:ind w:firstLineChars="200" w:firstLine="480"/>
        <w:textAlignment w:val="baseline"/>
        <w:rPr>
          <w:rFonts w:ascii="宋体" w:hAnsi="宋体"/>
          <w:snapToGrid w:val="0"/>
          <w:sz w:val="24"/>
        </w:rPr>
      </w:pPr>
      <w:r w:rsidRPr="00B10C26">
        <w:rPr>
          <w:rFonts w:asciiTheme="minorEastAsia" w:hAnsiTheme="minorEastAsia"/>
          <w:position w:val="-68"/>
          <w:sz w:val="24"/>
        </w:rPr>
        <w:object w:dxaOrig="3940" w:dyaOrig="1480" w14:anchorId="78F3C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73.5pt" o:ole="">
            <v:imagedata r:id="rId12" o:title=""/>
          </v:shape>
          <o:OLEObject Type="Embed" ProgID="Equation.DSMT4" ShapeID="_x0000_i1025" DrawAspect="Content" ObjectID="_1682950220" r:id="rId13"/>
        </w:object>
      </w:r>
      <w:commentRangeEnd w:id="3"/>
      <w:r w:rsidR="0060114C">
        <w:rPr>
          <w:rStyle w:val="af8"/>
        </w:rPr>
        <w:commentReference w:id="3"/>
      </w:r>
      <w:commentRangeEnd w:id="4"/>
      <w:r w:rsidR="007B6FC9">
        <w:rPr>
          <w:rStyle w:val="af8"/>
        </w:rPr>
        <w:commentReference w:id="4"/>
      </w:r>
    </w:p>
    <w:p w14:paraId="38D96A9C" w14:textId="77777777" w:rsidR="00965BAE" w:rsidRPr="00B10F8A" w:rsidRDefault="00563920" w:rsidP="00563920">
      <w:pPr>
        <w:spacing w:line="360" w:lineRule="auto"/>
        <w:ind w:firstLineChars="200" w:firstLine="480"/>
        <w:rPr>
          <w:rFonts w:asciiTheme="minorEastAsia" w:hAnsiTheme="minorEastAsia"/>
          <w:color w:val="FF0000"/>
          <w:sz w:val="24"/>
        </w:rPr>
      </w:pPr>
      <w:r w:rsidRPr="00B10F8A">
        <w:rPr>
          <w:rFonts w:asciiTheme="minorEastAsia" w:hAnsiTheme="minorEastAsia" w:hint="eastAsia"/>
          <w:color w:val="FF0000"/>
          <w:sz w:val="24"/>
        </w:rPr>
        <w:t>其中，</w:t>
      </w:r>
      <w:r w:rsidRPr="00B10F8A">
        <w:rPr>
          <w:rFonts w:asciiTheme="minorEastAsia" w:hAnsiTheme="minorEastAsia"/>
          <w:color w:val="FF0000"/>
          <w:position w:val="-12"/>
          <w:sz w:val="24"/>
        </w:rPr>
        <w:object w:dxaOrig="2100" w:dyaOrig="360" w14:anchorId="1994D58A">
          <v:shape id="_x0000_i1026" type="#_x0000_t75" style="width:105.75pt;height:18pt" o:ole="">
            <v:imagedata r:id="rId17" o:title=""/>
          </v:shape>
          <o:OLEObject Type="Embed" ProgID="Equation.DSMT4" ShapeID="_x0000_i1026" DrawAspect="Content" ObjectID="_1682950221" r:id="rId18"/>
        </w:object>
      </w:r>
      <w:r w:rsidRPr="00B10F8A">
        <w:rPr>
          <w:rFonts w:asciiTheme="minorEastAsia" w:hAnsiTheme="minorEastAsia" w:hint="eastAsia"/>
          <w:color w:val="FF0000"/>
          <w:sz w:val="24"/>
        </w:rPr>
        <w:t>表示给定的第</w:t>
      </w:r>
      <w:r w:rsidRPr="00B10F8A">
        <w:rPr>
          <w:rFonts w:asciiTheme="minorEastAsia" w:hAnsiTheme="minorEastAsia"/>
          <w:color w:val="FF0000"/>
          <w:position w:val="-6"/>
          <w:sz w:val="24"/>
        </w:rPr>
        <w:object w:dxaOrig="440" w:dyaOrig="279" w14:anchorId="7DD0DA22">
          <v:shape id="_x0000_i1027" type="#_x0000_t75" style="width:22.5pt;height:13.5pt" o:ole="">
            <v:imagedata r:id="rId19" o:title=""/>
          </v:shape>
          <o:OLEObject Type="Embed" ProgID="Equation.DSMT4" ShapeID="_x0000_i1027" DrawAspect="Content" ObjectID="_1682950222" r:id="rId20"/>
        </w:object>
      </w:r>
      <w:proofErr w:type="gramStart"/>
      <w:r w:rsidRPr="00B10F8A">
        <w:rPr>
          <w:rFonts w:asciiTheme="minorEastAsia" w:hAnsiTheme="minorEastAsia" w:hint="eastAsia"/>
          <w:color w:val="FF0000"/>
          <w:sz w:val="24"/>
        </w:rPr>
        <w:t>个</w:t>
      </w:r>
      <w:proofErr w:type="gramEnd"/>
      <w:r w:rsidRPr="00B10F8A">
        <w:rPr>
          <w:rFonts w:asciiTheme="minorEastAsia" w:hAnsiTheme="minorEastAsia" w:hint="eastAsia"/>
          <w:color w:val="FF0000"/>
          <w:sz w:val="24"/>
        </w:rPr>
        <w:t>路径点坐标</w:t>
      </w:r>
      <w:r w:rsidR="00965BAE" w:rsidRPr="00B10F8A">
        <w:rPr>
          <w:rFonts w:asciiTheme="minorEastAsia" w:hAnsiTheme="minorEastAsia" w:hint="eastAsia"/>
          <w:color w:val="FF0000"/>
          <w:sz w:val="24"/>
        </w:rPr>
        <w:t>；</w:t>
      </w:r>
    </w:p>
    <w:p w14:paraId="2BA5A5FE" w14:textId="2FEE87E6" w:rsidR="00531C05" w:rsidRPr="00B10F8A" w:rsidRDefault="00965BAE" w:rsidP="00965BAE">
      <w:pPr>
        <w:spacing w:line="360" w:lineRule="auto"/>
        <w:ind w:firstLineChars="200" w:firstLine="480"/>
        <w:rPr>
          <w:rFonts w:asciiTheme="minorEastAsia" w:hAnsiTheme="minorEastAsia"/>
          <w:color w:val="FF0000"/>
          <w:sz w:val="24"/>
        </w:rPr>
      </w:pPr>
      <w:r w:rsidRPr="00B10F8A">
        <w:rPr>
          <w:rFonts w:asciiTheme="minorEastAsia" w:hAnsiTheme="minorEastAsia"/>
          <w:color w:val="FF0000"/>
          <w:position w:val="-12"/>
          <w:sz w:val="24"/>
        </w:rPr>
        <w:object w:dxaOrig="2079" w:dyaOrig="360" w14:anchorId="6F91A190">
          <v:shape id="_x0000_i1028" type="#_x0000_t75" style="width:104.25pt;height:18pt" o:ole="">
            <v:imagedata r:id="rId21" o:title=""/>
          </v:shape>
          <o:OLEObject Type="Embed" ProgID="Equation.DSMT4" ShapeID="_x0000_i1028" DrawAspect="Content" ObjectID="_1682950223" r:id="rId22"/>
        </w:object>
      </w:r>
      <w:r w:rsidRPr="00B10F8A">
        <w:rPr>
          <w:rFonts w:asciiTheme="minorEastAsia" w:hAnsiTheme="minorEastAsia" w:hint="eastAsia"/>
          <w:color w:val="FF0000"/>
          <w:sz w:val="24"/>
          <w:szCs w:val="20"/>
        </w:rPr>
        <w:t>为</w:t>
      </w:r>
      <w:r w:rsidRPr="00B10F8A">
        <w:rPr>
          <w:rFonts w:asciiTheme="minorEastAsia" w:hAnsiTheme="minorEastAsia" w:hint="eastAsia"/>
          <w:color w:val="FF0000"/>
          <w:sz w:val="24"/>
        </w:rPr>
        <w:t>对应于</w:t>
      </w:r>
      <w:r w:rsidRPr="00B10F8A">
        <w:rPr>
          <w:rFonts w:asciiTheme="minorEastAsia" w:hAnsiTheme="minorEastAsia"/>
          <w:color w:val="FF0000"/>
          <w:position w:val="-12"/>
          <w:sz w:val="24"/>
        </w:rPr>
        <w:object w:dxaOrig="260" w:dyaOrig="360" w14:anchorId="40EFF50B">
          <v:shape id="_x0000_i1029" type="#_x0000_t75" style="width:13.5pt;height:18pt" o:ole="">
            <v:imagedata r:id="rId23" o:title=""/>
          </v:shape>
          <o:OLEObject Type="Embed" ProgID="Equation.DSMT4" ShapeID="_x0000_i1029" DrawAspect="Content" ObjectID="_1682950224" r:id="rId24"/>
        </w:object>
      </w:r>
      <w:r w:rsidRPr="00B10F8A">
        <w:rPr>
          <w:rFonts w:asciiTheme="minorEastAsia" w:hAnsiTheme="minorEastAsia" w:hint="eastAsia"/>
          <w:color w:val="FF0000"/>
          <w:sz w:val="24"/>
        </w:rPr>
        <w:t>点的</w:t>
      </w:r>
      <w:r w:rsidR="00234A31" w:rsidRPr="00B10F8A">
        <w:rPr>
          <w:rFonts w:asciiTheme="minorEastAsia" w:hAnsiTheme="minorEastAsia" w:hint="eastAsia"/>
          <w:color w:val="FF0000"/>
          <w:sz w:val="24"/>
        </w:rPr>
        <w:t>B样条</w:t>
      </w:r>
      <w:r w:rsidRPr="00B10F8A">
        <w:rPr>
          <w:rFonts w:asciiTheme="minorEastAsia" w:hAnsiTheme="minorEastAsia" w:hint="eastAsia"/>
          <w:color w:val="FF0000"/>
          <w:sz w:val="24"/>
        </w:rPr>
        <w:t>曲线参数值</w:t>
      </w:r>
      <w:r w:rsidR="00C03FAE" w:rsidRPr="00B10F8A">
        <w:rPr>
          <w:rFonts w:asciiTheme="minorEastAsia" w:hAnsiTheme="minorEastAsia" w:hint="eastAsia"/>
          <w:color w:val="FF0000"/>
          <w:sz w:val="24"/>
        </w:rPr>
        <w:t>。</w:t>
      </w:r>
    </w:p>
    <w:p w14:paraId="61833EE0" w14:textId="2ACB2082" w:rsidR="00563920" w:rsidRDefault="00563920" w:rsidP="00563920">
      <w:pPr>
        <w:tabs>
          <w:tab w:val="num" w:pos="720"/>
        </w:tabs>
        <w:adjustRightInd w:val="0"/>
        <w:spacing w:line="360" w:lineRule="auto"/>
        <w:ind w:firstLineChars="200" w:firstLine="480"/>
        <w:textAlignment w:val="baseline"/>
        <w:rPr>
          <w:rFonts w:ascii="宋体" w:hAnsi="宋体"/>
          <w:snapToGrid w:val="0"/>
          <w:sz w:val="24"/>
        </w:rPr>
      </w:pPr>
      <w:r w:rsidRPr="00563920">
        <w:rPr>
          <w:rFonts w:ascii="宋体" w:hAnsi="宋体" w:hint="eastAsia"/>
          <w:snapToGrid w:val="0"/>
          <w:sz w:val="24"/>
        </w:rPr>
        <w:t>使用以下公式计算5次B样条曲线的节点矢量：</w:t>
      </w:r>
    </w:p>
    <w:p w14:paraId="4DAAE1BC" w14:textId="67884D74" w:rsidR="00563920" w:rsidRDefault="00563920" w:rsidP="00563920">
      <w:pPr>
        <w:tabs>
          <w:tab w:val="num" w:pos="720"/>
        </w:tabs>
        <w:adjustRightInd w:val="0"/>
        <w:spacing w:line="360" w:lineRule="auto"/>
        <w:ind w:firstLineChars="200" w:firstLine="480"/>
        <w:textAlignment w:val="baseline"/>
        <w:rPr>
          <w:rFonts w:asciiTheme="minorEastAsia" w:hAnsiTheme="minorEastAsia"/>
          <w:sz w:val="24"/>
        </w:rPr>
      </w:pPr>
      <w:r w:rsidRPr="00D1330C">
        <w:rPr>
          <w:rFonts w:asciiTheme="minorEastAsia" w:hAnsiTheme="minorEastAsia"/>
          <w:position w:val="-50"/>
          <w:sz w:val="24"/>
        </w:rPr>
        <w:object w:dxaOrig="4819" w:dyaOrig="1120" w14:anchorId="2FA2C037">
          <v:shape id="_x0000_i1030" type="#_x0000_t75" style="width:240.75pt;height:55.5pt" o:ole="">
            <v:imagedata r:id="rId25" o:title=""/>
          </v:shape>
          <o:OLEObject Type="Embed" ProgID="Equation.DSMT4" ShapeID="_x0000_i1030" DrawAspect="Content" ObjectID="_1682950225" r:id="rId26"/>
        </w:object>
      </w:r>
    </w:p>
    <w:p w14:paraId="731059D7" w14:textId="4C5C1FD0" w:rsidR="00563920" w:rsidRDefault="00563920" w:rsidP="00563920">
      <w:pPr>
        <w:tabs>
          <w:tab w:val="num" w:pos="720"/>
        </w:tabs>
        <w:adjustRightInd w:val="0"/>
        <w:spacing w:line="360" w:lineRule="auto"/>
        <w:ind w:firstLineChars="200" w:firstLine="480"/>
        <w:textAlignment w:val="baseline"/>
        <w:rPr>
          <w:rFonts w:ascii="宋体" w:hAnsi="宋体"/>
          <w:snapToGrid w:val="0"/>
          <w:sz w:val="24"/>
        </w:rPr>
      </w:pPr>
      <w:r w:rsidRPr="00563920">
        <w:rPr>
          <w:rFonts w:ascii="宋体" w:hAnsi="宋体" w:hint="eastAsia"/>
          <w:snapToGrid w:val="0"/>
          <w:sz w:val="24"/>
        </w:rPr>
        <w:t>通过求解以下线性方程组解得B样条曲线的控制点：</w:t>
      </w:r>
    </w:p>
    <w:p w14:paraId="053D46E8" w14:textId="6D48663B" w:rsidR="00563920" w:rsidRDefault="00563920" w:rsidP="00563920">
      <w:pPr>
        <w:tabs>
          <w:tab w:val="num" w:pos="720"/>
        </w:tabs>
        <w:adjustRightInd w:val="0"/>
        <w:spacing w:line="360" w:lineRule="auto"/>
        <w:ind w:firstLineChars="200" w:firstLine="480"/>
        <w:textAlignment w:val="baseline"/>
        <w:rPr>
          <w:rFonts w:ascii="宋体" w:hAnsi="宋体"/>
          <w:sz w:val="24"/>
        </w:rPr>
      </w:pPr>
      <w:r w:rsidRPr="00D1330C">
        <w:rPr>
          <w:rFonts w:ascii="宋体" w:hAnsi="宋体"/>
          <w:position w:val="-52"/>
          <w:sz w:val="24"/>
        </w:rPr>
        <w:object w:dxaOrig="3960" w:dyaOrig="1160" w14:anchorId="1AD5EBAE">
          <v:shape id="_x0000_i1031" type="#_x0000_t75" style="width:198pt;height:58.5pt" o:ole="">
            <v:imagedata r:id="rId27" o:title=""/>
          </v:shape>
          <o:OLEObject Type="Embed" ProgID="Equation.DSMT4" ShapeID="_x0000_i1031" DrawAspect="Content" ObjectID="_1682950226" r:id="rId28"/>
        </w:object>
      </w:r>
    </w:p>
    <w:p w14:paraId="3F8AF1BD" w14:textId="77777777" w:rsidR="00563920" w:rsidRDefault="00563920" w:rsidP="00563920">
      <w:pPr>
        <w:spacing w:line="360" w:lineRule="auto"/>
        <w:ind w:firstLineChars="200" w:firstLine="480"/>
        <w:rPr>
          <w:rFonts w:ascii="宋体" w:hAnsi="宋体"/>
          <w:sz w:val="24"/>
        </w:rPr>
      </w:pPr>
      <w:r>
        <w:rPr>
          <w:rFonts w:ascii="宋体" w:hAnsi="宋体" w:hint="eastAsia"/>
          <w:sz w:val="24"/>
        </w:rPr>
        <w:t>其中，</w:t>
      </w:r>
      <w:r w:rsidRPr="00D1330C">
        <w:rPr>
          <w:rFonts w:ascii="宋体" w:hAnsi="宋体"/>
          <w:position w:val="-14"/>
          <w:sz w:val="24"/>
        </w:rPr>
        <w:object w:dxaOrig="2020" w:dyaOrig="380" w14:anchorId="198C89B0">
          <v:shape id="_x0000_i1032" type="#_x0000_t75" style="width:101.25pt;height:18.75pt" o:ole="">
            <v:imagedata r:id="rId29" o:title=""/>
          </v:shape>
          <o:OLEObject Type="Embed" ProgID="Equation.DSMT4" ShapeID="_x0000_i1032" DrawAspect="Content" ObjectID="_1682950227" r:id="rId30"/>
        </w:object>
      </w:r>
      <w:r>
        <w:rPr>
          <w:rFonts w:ascii="宋体" w:hAnsi="宋体" w:hint="eastAsia"/>
          <w:sz w:val="24"/>
        </w:rPr>
        <w:t>为</w:t>
      </w:r>
      <w:r>
        <w:rPr>
          <w:rFonts w:ascii="宋体" w:hAnsi="宋体"/>
          <w:sz w:val="24"/>
        </w:rPr>
        <w:t>5</w:t>
      </w:r>
      <w:r>
        <w:rPr>
          <w:rFonts w:ascii="宋体" w:hAnsi="宋体" w:hint="eastAsia"/>
          <w:sz w:val="24"/>
        </w:rPr>
        <w:t>次B样条曲线的基函数。</w:t>
      </w:r>
    </w:p>
    <w:p w14:paraId="1A15AD87" w14:textId="77777777" w:rsidR="00B620A2" w:rsidRDefault="00B620A2" w:rsidP="00563920">
      <w:pPr>
        <w:spacing w:line="360" w:lineRule="auto"/>
        <w:ind w:firstLineChars="200" w:firstLine="480"/>
        <w:rPr>
          <w:rFonts w:ascii="宋体" w:hAnsi="宋体"/>
          <w:sz w:val="24"/>
        </w:rPr>
      </w:pPr>
      <w:r>
        <w:rPr>
          <w:rFonts w:ascii="宋体" w:hAnsi="宋体" w:hint="eastAsia"/>
          <w:sz w:val="24"/>
        </w:rPr>
        <w:t>3、</w:t>
      </w:r>
      <w:r w:rsidRPr="00B620A2">
        <w:rPr>
          <w:rFonts w:ascii="宋体" w:hAnsi="宋体" w:hint="eastAsia"/>
          <w:sz w:val="24"/>
        </w:rPr>
        <w:t>根据权利要求1所述的适用于无人机的无碰撞路径规划方法，其特征在于，所述步骤2</w:t>
      </w:r>
      <w:r>
        <w:rPr>
          <w:rFonts w:ascii="宋体" w:hAnsi="宋体" w:hint="eastAsia"/>
          <w:sz w:val="24"/>
        </w:rPr>
        <w:t>包括</w:t>
      </w:r>
      <w:r w:rsidRPr="00B620A2">
        <w:rPr>
          <w:rFonts w:ascii="宋体" w:hAnsi="宋体" w:hint="eastAsia"/>
          <w:sz w:val="24"/>
        </w:rPr>
        <w:t>通过使用球体近似代替无人机的三维模型，使用球体和有向平面近似代替环境障碍物模型</w:t>
      </w:r>
      <w:r>
        <w:rPr>
          <w:rFonts w:ascii="宋体" w:hAnsi="宋体" w:hint="eastAsia"/>
          <w:sz w:val="24"/>
        </w:rPr>
        <w:t>。</w:t>
      </w:r>
    </w:p>
    <w:p w14:paraId="0D86C75E" w14:textId="7C38EAFC" w:rsidR="00563920" w:rsidRPr="005372A6" w:rsidRDefault="00B620A2" w:rsidP="00563920">
      <w:pPr>
        <w:spacing w:line="360" w:lineRule="auto"/>
        <w:ind w:firstLineChars="200" w:firstLine="480"/>
        <w:rPr>
          <w:rFonts w:ascii="宋体" w:hAnsi="宋体"/>
          <w:color w:val="FF0000"/>
          <w:sz w:val="24"/>
        </w:rPr>
      </w:pPr>
      <w:r>
        <w:rPr>
          <w:rFonts w:ascii="宋体" w:hAnsi="宋体" w:hint="eastAsia"/>
          <w:sz w:val="24"/>
        </w:rPr>
        <w:t>4、</w:t>
      </w:r>
      <w:r w:rsidRPr="00B620A2">
        <w:rPr>
          <w:rFonts w:ascii="宋体" w:hAnsi="宋体" w:hint="eastAsia"/>
          <w:sz w:val="24"/>
        </w:rPr>
        <w:t>根据权利要求</w:t>
      </w:r>
      <w:commentRangeStart w:id="5"/>
      <w:r w:rsidR="001A3D5B" w:rsidRPr="008D6027">
        <w:rPr>
          <w:rFonts w:ascii="宋体" w:hAnsi="宋体" w:hint="eastAsia"/>
          <w:b/>
          <w:bCs/>
          <w:color w:val="FF0000"/>
          <w:sz w:val="24"/>
        </w:rPr>
        <w:t>1</w:t>
      </w:r>
      <w:commentRangeEnd w:id="5"/>
      <w:r w:rsidR="008D6027" w:rsidRPr="008D6027">
        <w:rPr>
          <w:rStyle w:val="af8"/>
          <w:b/>
          <w:bCs/>
        </w:rPr>
        <w:commentReference w:id="5"/>
      </w:r>
      <w:r w:rsidRPr="00B620A2">
        <w:rPr>
          <w:rFonts w:ascii="宋体" w:hAnsi="宋体" w:hint="eastAsia"/>
          <w:sz w:val="24"/>
        </w:rPr>
        <w:t>所述的适用于无人机的无碰撞路径规划方法，其特征在于，所述步骤2</w:t>
      </w:r>
      <w:r>
        <w:rPr>
          <w:rFonts w:ascii="宋体" w:hAnsi="宋体" w:hint="eastAsia"/>
          <w:sz w:val="24"/>
        </w:rPr>
        <w:t>中</w:t>
      </w:r>
      <w:r w:rsidRPr="00B620A2">
        <w:rPr>
          <w:rFonts w:ascii="宋体" w:hAnsi="宋体" w:hint="eastAsia"/>
          <w:sz w:val="24"/>
        </w:rPr>
        <w:t>进行无人机碰撞检测</w:t>
      </w:r>
      <w:r>
        <w:rPr>
          <w:rFonts w:ascii="宋体" w:hAnsi="宋体" w:hint="eastAsia"/>
          <w:sz w:val="24"/>
        </w:rPr>
        <w:t>时需要</w:t>
      </w:r>
      <w:r w:rsidRPr="00B620A2">
        <w:rPr>
          <w:rFonts w:ascii="宋体" w:hAnsi="宋体" w:hint="eastAsia"/>
          <w:sz w:val="24"/>
        </w:rPr>
        <w:t>对路径曲线进行离散，在离散路径点位通过球体与有向平面或球体与球体之间的距离计算进行碰撞检测，</w:t>
      </w:r>
      <w:r w:rsidRPr="005372A6">
        <w:rPr>
          <w:rFonts w:ascii="宋体" w:hAnsi="宋体" w:hint="eastAsia"/>
          <w:color w:val="FF0000"/>
          <w:sz w:val="24"/>
        </w:rPr>
        <w:t>并输出存在碰撞的路径段的曲</w:t>
      </w:r>
      <w:r w:rsidRPr="005372A6">
        <w:rPr>
          <w:rFonts w:ascii="宋体" w:hAnsi="宋体" w:hint="eastAsia"/>
          <w:color w:val="FF0000"/>
          <w:sz w:val="24"/>
        </w:rPr>
        <w:lastRenderedPageBreak/>
        <w:t>线参数区间</w:t>
      </w:r>
      <w:r w:rsidR="005372A6" w:rsidRPr="005372A6">
        <w:rPr>
          <w:rFonts w:asciiTheme="minorEastAsia" w:hAnsiTheme="minorEastAsia"/>
          <w:color w:val="FF0000"/>
          <w:position w:val="-14"/>
          <w:sz w:val="24"/>
        </w:rPr>
        <w:object w:dxaOrig="2680" w:dyaOrig="380" w14:anchorId="0AA31263">
          <v:shape id="_x0000_i1033" type="#_x0000_t75" style="width:133.5pt;height:18.75pt" o:ole="">
            <v:imagedata r:id="rId31" o:title=""/>
          </v:shape>
          <o:OLEObject Type="Embed" ProgID="Equation.DSMT4" ShapeID="_x0000_i1033" DrawAspect="Content" ObjectID="_1682950228" r:id="rId32"/>
        </w:object>
      </w:r>
      <w:r w:rsidR="005372A6" w:rsidRPr="005372A6">
        <w:rPr>
          <w:rFonts w:asciiTheme="minorEastAsia" w:hAnsiTheme="minorEastAsia" w:hint="eastAsia"/>
          <w:color w:val="FF0000"/>
          <w:sz w:val="24"/>
        </w:rPr>
        <w:t>，其中</w:t>
      </w:r>
      <w:r w:rsidR="005372A6" w:rsidRPr="005372A6">
        <w:rPr>
          <w:rFonts w:asciiTheme="minorEastAsia" w:hAnsiTheme="minorEastAsia"/>
          <w:color w:val="FF0000"/>
          <w:position w:val="-14"/>
          <w:sz w:val="24"/>
        </w:rPr>
        <w:object w:dxaOrig="340" w:dyaOrig="380" w14:anchorId="2D0525B9">
          <v:shape id="_x0000_i1034" type="#_x0000_t75" style="width:16.5pt;height:19.5pt" o:ole="">
            <v:imagedata r:id="rId33" o:title=""/>
          </v:shape>
          <o:OLEObject Type="Embed" ProgID="Equation.DSMT4" ShapeID="_x0000_i1034" DrawAspect="Content" ObjectID="_1682950229" r:id="rId34"/>
        </w:object>
      </w:r>
      <w:r w:rsidR="005372A6" w:rsidRPr="005372A6">
        <w:rPr>
          <w:rFonts w:asciiTheme="minorEastAsia" w:hAnsiTheme="minorEastAsia" w:hint="eastAsia"/>
          <w:color w:val="FF0000"/>
          <w:sz w:val="24"/>
        </w:rPr>
        <w:t>为第</w:t>
      </w:r>
      <w:r w:rsidR="005372A6" w:rsidRPr="005372A6">
        <w:rPr>
          <w:rFonts w:asciiTheme="minorEastAsia" w:hAnsiTheme="minorEastAsia"/>
          <w:color w:val="FF0000"/>
          <w:position w:val="-6"/>
          <w:sz w:val="24"/>
        </w:rPr>
        <w:object w:dxaOrig="139" w:dyaOrig="240" w14:anchorId="3985082B">
          <v:shape id="_x0000_i1035" type="#_x0000_t75" style="width:7.5pt;height:12pt" o:ole="">
            <v:imagedata r:id="rId35" o:title=""/>
          </v:shape>
          <o:OLEObject Type="Embed" ProgID="Equation.DSMT4" ShapeID="_x0000_i1035" DrawAspect="Content" ObjectID="_1682950230" r:id="rId36"/>
        </w:object>
      </w:r>
      <w:r w:rsidR="005372A6" w:rsidRPr="005372A6">
        <w:rPr>
          <w:rFonts w:asciiTheme="minorEastAsia" w:hAnsiTheme="minorEastAsia" w:hint="eastAsia"/>
          <w:color w:val="FF0000"/>
          <w:sz w:val="24"/>
        </w:rPr>
        <w:t>段碰撞区间的首参数值</w:t>
      </w:r>
      <w:r w:rsidR="005372A6" w:rsidRPr="005372A6">
        <w:rPr>
          <w:rFonts w:asciiTheme="minorEastAsia" w:hAnsiTheme="minorEastAsia"/>
          <w:color w:val="FF0000"/>
          <w:sz w:val="24"/>
        </w:rPr>
        <w:t xml:space="preserve"> </w:t>
      </w:r>
      <w:r w:rsidR="005372A6" w:rsidRPr="005372A6">
        <w:rPr>
          <w:rFonts w:asciiTheme="minorEastAsia" w:hAnsiTheme="minorEastAsia" w:hint="eastAsia"/>
          <w:color w:val="FF0000"/>
          <w:sz w:val="24"/>
        </w:rPr>
        <w:t>，</w:t>
      </w:r>
      <w:r w:rsidR="005372A6" w:rsidRPr="005372A6">
        <w:rPr>
          <w:rFonts w:asciiTheme="minorEastAsia" w:hAnsiTheme="minorEastAsia"/>
          <w:color w:val="FF0000"/>
          <w:position w:val="-14"/>
          <w:sz w:val="24"/>
        </w:rPr>
        <w:object w:dxaOrig="340" w:dyaOrig="380" w14:anchorId="3F972AEB">
          <v:shape id="_x0000_i1036" type="#_x0000_t75" style="width:16.5pt;height:19.5pt" o:ole="">
            <v:imagedata r:id="rId37" o:title=""/>
          </v:shape>
          <o:OLEObject Type="Embed" ProgID="Equation.DSMT4" ShapeID="_x0000_i1036" DrawAspect="Content" ObjectID="_1682950231" r:id="rId38"/>
        </w:object>
      </w:r>
      <w:r w:rsidR="005372A6" w:rsidRPr="005372A6">
        <w:rPr>
          <w:rFonts w:asciiTheme="minorEastAsia" w:hAnsiTheme="minorEastAsia" w:hint="eastAsia"/>
          <w:color w:val="FF0000"/>
          <w:kern w:val="0"/>
          <w:sz w:val="24"/>
          <w:szCs w:val="20"/>
        </w:rPr>
        <w:t>为第</w:t>
      </w:r>
      <w:r w:rsidR="005372A6" w:rsidRPr="005372A6">
        <w:rPr>
          <w:rFonts w:asciiTheme="minorEastAsia" w:hAnsiTheme="minorEastAsia"/>
          <w:color w:val="FF0000"/>
          <w:position w:val="-6"/>
          <w:sz w:val="24"/>
        </w:rPr>
        <w:object w:dxaOrig="139" w:dyaOrig="240" w14:anchorId="25565649">
          <v:shape id="_x0000_i1037" type="#_x0000_t75" style="width:7.5pt;height:12pt" o:ole="">
            <v:imagedata r:id="rId39" o:title=""/>
          </v:shape>
          <o:OLEObject Type="Embed" ProgID="Equation.DSMT4" ShapeID="_x0000_i1037" DrawAspect="Content" ObjectID="_1682950232" r:id="rId40"/>
        </w:object>
      </w:r>
      <w:r w:rsidR="005372A6" w:rsidRPr="005372A6">
        <w:rPr>
          <w:rFonts w:asciiTheme="minorEastAsia" w:hAnsiTheme="minorEastAsia" w:hint="eastAsia"/>
          <w:color w:val="FF0000"/>
          <w:kern w:val="0"/>
          <w:sz w:val="24"/>
          <w:szCs w:val="20"/>
        </w:rPr>
        <w:t>段碰撞区间的末参数值</w:t>
      </w:r>
      <w:r w:rsidR="005372A6" w:rsidRPr="005372A6">
        <w:rPr>
          <w:rFonts w:asciiTheme="minorEastAsia" w:hAnsiTheme="minorEastAsia" w:hint="eastAsia"/>
          <w:color w:val="FF0000"/>
          <w:sz w:val="24"/>
        </w:rPr>
        <w:t>。</w:t>
      </w:r>
    </w:p>
    <w:p w14:paraId="7D4EC53D" w14:textId="37073D19" w:rsidR="000161E9" w:rsidRDefault="00B620A2" w:rsidP="00B620A2">
      <w:pPr>
        <w:spacing w:line="360" w:lineRule="auto"/>
        <w:ind w:firstLineChars="200" w:firstLine="480"/>
        <w:rPr>
          <w:rFonts w:ascii="宋体" w:hAnsi="宋体"/>
          <w:sz w:val="24"/>
        </w:rPr>
      </w:pPr>
      <w:r>
        <w:rPr>
          <w:rFonts w:ascii="宋体" w:hAnsi="宋体" w:hint="eastAsia"/>
          <w:sz w:val="24"/>
        </w:rPr>
        <w:t>5、</w:t>
      </w:r>
      <w:r w:rsidRPr="00B620A2">
        <w:rPr>
          <w:rFonts w:ascii="宋体" w:hAnsi="宋体" w:hint="eastAsia"/>
          <w:sz w:val="24"/>
        </w:rPr>
        <w:t>根据权利要求1所述的</w:t>
      </w:r>
      <w:r w:rsidR="009F34D5" w:rsidRPr="00B620A2">
        <w:rPr>
          <w:rFonts w:ascii="宋体" w:hAnsi="宋体" w:hint="eastAsia"/>
          <w:sz w:val="24"/>
        </w:rPr>
        <w:t>适用于</w:t>
      </w:r>
      <w:r w:rsidRPr="00B620A2">
        <w:rPr>
          <w:rFonts w:ascii="宋体" w:hAnsi="宋体" w:hint="eastAsia"/>
          <w:sz w:val="24"/>
        </w:rPr>
        <w:t>无人机</w:t>
      </w:r>
      <w:r w:rsidR="009F34D5">
        <w:rPr>
          <w:rFonts w:ascii="宋体" w:hAnsi="宋体" w:hint="eastAsia"/>
          <w:sz w:val="24"/>
        </w:rPr>
        <w:t>的</w:t>
      </w:r>
      <w:r w:rsidRPr="00B620A2">
        <w:rPr>
          <w:rFonts w:ascii="宋体" w:hAnsi="宋体" w:hint="eastAsia"/>
          <w:sz w:val="24"/>
        </w:rPr>
        <w:t>无碰撞路径规划方法，其特征在于，步骤3</w:t>
      </w:r>
      <w:r>
        <w:rPr>
          <w:rFonts w:ascii="宋体" w:hAnsi="宋体" w:hint="eastAsia"/>
          <w:sz w:val="24"/>
        </w:rPr>
        <w:t>根据步骤2获得的碰撞情况进行分类处理。</w:t>
      </w:r>
    </w:p>
    <w:p w14:paraId="03A65D5F" w14:textId="44B35096" w:rsidR="00B620A2" w:rsidRDefault="00B620A2" w:rsidP="00B620A2">
      <w:pPr>
        <w:spacing w:line="360" w:lineRule="auto"/>
        <w:ind w:firstLineChars="200" w:firstLine="480"/>
        <w:rPr>
          <w:rFonts w:ascii="宋体" w:hAnsi="宋体"/>
          <w:sz w:val="24"/>
        </w:rPr>
      </w:pPr>
      <w:r>
        <w:rPr>
          <w:rFonts w:ascii="宋体" w:hAnsi="宋体" w:hint="eastAsia"/>
          <w:sz w:val="24"/>
        </w:rPr>
        <w:t>6、</w:t>
      </w:r>
      <w:r w:rsidR="00B771A1" w:rsidRPr="00842F02">
        <w:rPr>
          <w:rFonts w:asciiTheme="minorEastAsia" w:hAnsiTheme="minorEastAsia" w:hint="eastAsia"/>
          <w:sz w:val="24"/>
        </w:rPr>
        <w:t>根据权利要求</w:t>
      </w:r>
      <w:r w:rsidR="00B771A1" w:rsidRPr="00180C51">
        <w:rPr>
          <w:rFonts w:asciiTheme="minorEastAsia" w:hAnsiTheme="minorEastAsia" w:hint="eastAsia"/>
          <w:sz w:val="24"/>
        </w:rPr>
        <w:t>5</w:t>
      </w:r>
      <w:r w:rsidR="00B771A1" w:rsidRPr="00842F02">
        <w:rPr>
          <w:rFonts w:asciiTheme="minorEastAsia" w:hAnsiTheme="minorEastAsia" w:hint="eastAsia"/>
          <w:sz w:val="24"/>
        </w:rPr>
        <w:t>所述的</w:t>
      </w:r>
      <w:commentRangeStart w:id="6"/>
      <w:r w:rsidR="00270621" w:rsidRPr="00270621">
        <w:rPr>
          <w:rFonts w:ascii="宋体" w:hAnsi="宋体" w:hint="eastAsia"/>
          <w:color w:val="FF0000"/>
          <w:sz w:val="24"/>
        </w:rPr>
        <w:t>对碰撞情况的分类处理方法</w:t>
      </w:r>
      <w:commentRangeEnd w:id="6"/>
      <w:r w:rsidR="00C50EF3">
        <w:rPr>
          <w:rStyle w:val="af8"/>
        </w:rPr>
        <w:commentReference w:id="6"/>
      </w:r>
      <w:r w:rsidR="00B771A1" w:rsidRPr="00842F02">
        <w:rPr>
          <w:rFonts w:asciiTheme="minorEastAsia" w:hAnsiTheme="minorEastAsia" w:hint="eastAsia"/>
          <w:sz w:val="24"/>
        </w:rPr>
        <w:t>，</w:t>
      </w:r>
      <w:r w:rsidRPr="00B620A2">
        <w:rPr>
          <w:rFonts w:ascii="宋体" w:hAnsi="宋体" w:hint="eastAsia"/>
          <w:sz w:val="24"/>
        </w:rPr>
        <w:t>其特征在于，</w:t>
      </w:r>
    </w:p>
    <w:p w14:paraId="4C63646F" w14:textId="33C390BA" w:rsidR="00B620A2" w:rsidRDefault="00B620A2" w:rsidP="00B620A2">
      <w:pPr>
        <w:spacing w:line="360" w:lineRule="auto"/>
        <w:ind w:firstLineChars="200" w:firstLine="480"/>
        <w:rPr>
          <w:rFonts w:ascii="宋体" w:hAnsi="宋体"/>
          <w:sz w:val="24"/>
        </w:rPr>
      </w:pPr>
      <w:r>
        <w:rPr>
          <w:rFonts w:ascii="宋体" w:hAnsi="宋体" w:hint="eastAsia"/>
          <w:sz w:val="24"/>
        </w:rPr>
        <w:t>步骤3.1：</w:t>
      </w:r>
      <w:r w:rsidRPr="00B620A2">
        <w:rPr>
          <w:rFonts w:ascii="宋体" w:hAnsi="宋体" w:hint="eastAsia"/>
          <w:sz w:val="24"/>
        </w:rPr>
        <w:t>若不存在碰撞区间，则输出无碰撞路径曲线</w:t>
      </w:r>
      <w:r>
        <w:rPr>
          <w:rFonts w:ascii="宋体" w:hAnsi="宋体" w:hint="eastAsia"/>
          <w:sz w:val="24"/>
        </w:rPr>
        <w:t>；</w:t>
      </w:r>
    </w:p>
    <w:p w14:paraId="709410E6" w14:textId="23220414" w:rsidR="00B620A2" w:rsidRDefault="00B620A2" w:rsidP="00842F02">
      <w:pPr>
        <w:spacing w:line="360" w:lineRule="auto"/>
        <w:ind w:firstLineChars="200" w:firstLine="480"/>
        <w:rPr>
          <w:rFonts w:asciiTheme="minorEastAsia" w:hAnsiTheme="minorEastAsia"/>
          <w:sz w:val="24"/>
        </w:rPr>
      </w:pPr>
      <w:r>
        <w:rPr>
          <w:rFonts w:ascii="宋体" w:hAnsi="宋体" w:hint="eastAsia"/>
          <w:sz w:val="24"/>
        </w:rPr>
        <w:t>步骤3.2：</w:t>
      </w:r>
      <w:r w:rsidR="00842F02">
        <w:rPr>
          <w:rFonts w:asciiTheme="minorEastAsia" w:hAnsiTheme="minorEastAsia" w:hint="eastAsia"/>
          <w:sz w:val="24"/>
        </w:rPr>
        <w:t>若存在</w:t>
      </w:r>
      <w:r w:rsidR="00842F02" w:rsidRPr="006F4B2B">
        <w:rPr>
          <w:rFonts w:asciiTheme="minorEastAsia" w:hAnsiTheme="minorEastAsia"/>
          <w:position w:val="-4"/>
          <w:sz w:val="24"/>
        </w:rPr>
        <w:object w:dxaOrig="320" w:dyaOrig="260" w14:anchorId="2D54C23E">
          <v:shape id="_x0000_i1038" type="#_x0000_t75" style="width:16.5pt;height:12.75pt" o:ole="">
            <v:imagedata r:id="rId41" o:title=""/>
          </v:shape>
          <o:OLEObject Type="Embed" ProgID="Equation.DSMT4" ShapeID="_x0000_i1038" DrawAspect="Content" ObjectID="_1682950233" r:id="rId42"/>
        </w:object>
      </w:r>
      <w:r w:rsidR="00842F02">
        <w:rPr>
          <w:rFonts w:asciiTheme="minorEastAsia" w:hAnsiTheme="minorEastAsia" w:hint="eastAsia"/>
          <w:sz w:val="24"/>
        </w:rPr>
        <w:t>段发生碰撞的曲线参数区间，则根据每段参数区间</w:t>
      </w:r>
      <w:commentRangeStart w:id="7"/>
      <w:commentRangeStart w:id="8"/>
      <w:r w:rsidR="00842F02" w:rsidRPr="005256BF">
        <w:rPr>
          <w:rFonts w:asciiTheme="minorEastAsia" w:hAnsiTheme="minorEastAsia"/>
          <w:position w:val="-14"/>
          <w:sz w:val="24"/>
        </w:rPr>
        <w:object w:dxaOrig="2680" w:dyaOrig="380" w14:anchorId="27AC851D">
          <v:shape id="_x0000_i1039" type="#_x0000_t75" style="width:133.5pt;height:18.75pt" o:ole="">
            <v:imagedata r:id="rId43" o:title=""/>
          </v:shape>
          <o:OLEObject Type="Embed" ProgID="Equation.DSMT4" ShapeID="_x0000_i1039" DrawAspect="Content" ObjectID="_1682950234" r:id="rId44"/>
        </w:object>
      </w:r>
      <w:commentRangeEnd w:id="7"/>
      <w:r w:rsidR="0060114C">
        <w:rPr>
          <w:rStyle w:val="af8"/>
        </w:rPr>
        <w:commentReference w:id="7"/>
      </w:r>
      <w:commentRangeEnd w:id="8"/>
      <w:r w:rsidR="00F011F2">
        <w:rPr>
          <w:rStyle w:val="af8"/>
        </w:rPr>
        <w:commentReference w:id="8"/>
      </w:r>
      <w:r w:rsidR="00842F02">
        <w:rPr>
          <w:rFonts w:asciiTheme="minorEastAsia" w:hAnsiTheme="minorEastAsia" w:hint="eastAsia"/>
          <w:sz w:val="24"/>
        </w:rPr>
        <w:t>，生成一个新的路径曲线插值点</w:t>
      </w:r>
      <w:r w:rsidR="00842F02" w:rsidRPr="00A93C0A">
        <w:rPr>
          <w:rFonts w:asciiTheme="minorEastAsia" w:hAnsiTheme="minorEastAsia"/>
          <w:position w:val="-14"/>
          <w:sz w:val="24"/>
        </w:rPr>
        <w:object w:dxaOrig="400" w:dyaOrig="380" w14:anchorId="207B730B">
          <v:shape id="_x0000_i1040" type="#_x0000_t75" style="width:19.5pt;height:19.5pt" o:ole="">
            <v:imagedata r:id="rId45" o:title=""/>
          </v:shape>
          <o:OLEObject Type="Embed" ProgID="Equation.DSMT4" ShapeID="_x0000_i1040" DrawAspect="Content" ObjectID="_1682950235" r:id="rId46"/>
        </w:object>
      </w:r>
      <w:r w:rsidR="00842F02">
        <w:rPr>
          <w:rFonts w:asciiTheme="minorEastAsia" w:hAnsiTheme="minorEastAsia" w:hint="eastAsia"/>
          <w:sz w:val="24"/>
        </w:rPr>
        <w:t>，并根据参数值</w:t>
      </w:r>
      <w:r w:rsidR="00842F02" w:rsidRPr="005256BF">
        <w:rPr>
          <w:rFonts w:asciiTheme="minorEastAsia" w:hAnsiTheme="minorEastAsia"/>
          <w:position w:val="-24"/>
          <w:sz w:val="24"/>
        </w:rPr>
        <w:object w:dxaOrig="900" w:dyaOrig="639" w14:anchorId="3AF927BE">
          <v:shape id="_x0000_i1041" type="#_x0000_t75" style="width:45.75pt;height:31.5pt" o:ole="">
            <v:imagedata r:id="rId47" o:title=""/>
          </v:shape>
          <o:OLEObject Type="Embed" ProgID="Equation.DSMT4" ShapeID="_x0000_i1041" DrawAspect="Content" ObjectID="_1682950236" r:id="rId48"/>
        </w:object>
      </w:r>
      <w:r w:rsidR="00842F02">
        <w:rPr>
          <w:rFonts w:asciiTheme="minorEastAsia" w:hAnsiTheme="minorEastAsia" w:hint="eastAsia"/>
          <w:sz w:val="24"/>
        </w:rPr>
        <w:t>与步骤1或步骤4所得路径插值点参数值</w:t>
      </w:r>
      <w:r w:rsidR="00842F02" w:rsidRPr="00C5367A">
        <w:rPr>
          <w:rFonts w:asciiTheme="minorEastAsia" w:hAnsiTheme="minorEastAsia"/>
          <w:position w:val="-12"/>
          <w:sz w:val="24"/>
        </w:rPr>
        <w:object w:dxaOrig="1680" w:dyaOrig="360" w14:anchorId="03766717">
          <v:shape id="_x0000_i1042" type="#_x0000_t75" style="width:84pt;height:18pt" o:ole="">
            <v:imagedata r:id="rId49" o:title=""/>
          </v:shape>
          <o:OLEObject Type="Embed" ProgID="Equation.DSMT4" ShapeID="_x0000_i1042" DrawAspect="Content" ObjectID="_1682950237" r:id="rId50"/>
        </w:object>
      </w:r>
      <w:r w:rsidR="00842F02">
        <w:rPr>
          <w:rFonts w:asciiTheme="minorEastAsia" w:hAnsiTheme="minorEastAsia" w:hint="eastAsia"/>
          <w:sz w:val="24"/>
        </w:rPr>
        <w:t>之间的大小关系，将</w:t>
      </w:r>
      <w:r w:rsidR="00842F02" w:rsidRPr="005256BF">
        <w:rPr>
          <w:rFonts w:asciiTheme="minorEastAsia" w:hAnsiTheme="minorEastAsia"/>
          <w:position w:val="-14"/>
          <w:sz w:val="24"/>
        </w:rPr>
        <w:object w:dxaOrig="400" w:dyaOrig="380" w14:anchorId="705D8045">
          <v:shape id="_x0000_i1043" type="#_x0000_t75" style="width:19.5pt;height:18.75pt" o:ole="">
            <v:imagedata r:id="rId51" o:title=""/>
          </v:shape>
          <o:OLEObject Type="Embed" ProgID="Equation.DSMT4" ShapeID="_x0000_i1043" DrawAspect="Content" ObjectID="_1682950238" r:id="rId52"/>
        </w:object>
      </w:r>
      <w:r w:rsidR="00842F02">
        <w:rPr>
          <w:rFonts w:asciiTheme="minorEastAsia" w:hAnsiTheme="minorEastAsia" w:hint="eastAsia"/>
          <w:sz w:val="24"/>
        </w:rPr>
        <w:t>加入到路径插值点列表的合适位置。</w:t>
      </w:r>
    </w:p>
    <w:p w14:paraId="0F521872" w14:textId="206C6A2B" w:rsidR="00842F02" w:rsidRDefault="00842F02" w:rsidP="00B620A2">
      <w:pPr>
        <w:spacing w:line="360" w:lineRule="auto"/>
        <w:ind w:firstLineChars="200" w:firstLine="480"/>
        <w:rPr>
          <w:rFonts w:asciiTheme="minorEastAsia" w:hAnsiTheme="minorEastAsia"/>
          <w:sz w:val="24"/>
        </w:rPr>
      </w:pPr>
      <w:r>
        <w:rPr>
          <w:rFonts w:asciiTheme="minorEastAsia" w:hAnsiTheme="minorEastAsia" w:hint="eastAsia"/>
          <w:sz w:val="24"/>
        </w:rPr>
        <w:t>7、</w:t>
      </w:r>
      <w:r w:rsidRPr="00842F02">
        <w:rPr>
          <w:rFonts w:asciiTheme="minorEastAsia" w:hAnsiTheme="minorEastAsia" w:hint="eastAsia"/>
          <w:sz w:val="24"/>
        </w:rPr>
        <w:t>根据权利要求</w:t>
      </w:r>
      <w:r w:rsidR="00180C51" w:rsidRPr="00180C51">
        <w:rPr>
          <w:rFonts w:asciiTheme="minorEastAsia" w:hAnsiTheme="minorEastAsia" w:hint="eastAsia"/>
          <w:sz w:val="24"/>
        </w:rPr>
        <w:t>5</w:t>
      </w:r>
      <w:r w:rsidRPr="00842F02">
        <w:rPr>
          <w:rFonts w:asciiTheme="minorEastAsia" w:hAnsiTheme="minorEastAsia" w:hint="eastAsia"/>
          <w:sz w:val="24"/>
        </w:rPr>
        <w:t>所述的</w:t>
      </w:r>
      <w:r w:rsidR="00270621" w:rsidRPr="00270621">
        <w:rPr>
          <w:rFonts w:ascii="宋体" w:hAnsi="宋体" w:hint="eastAsia"/>
          <w:color w:val="FF0000"/>
          <w:sz w:val="24"/>
        </w:rPr>
        <w:t>对碰撞情况的分类处理方法</w:t>
      </w:r>
      <w:r w:rsidRPr="00842F02">
        <w:rPr>
          <w:rFonts w:asciiTheme="minorEastAsia" w:hAnsiTheme="minorEastAsia" w:hint="eastAsia"/>
          <w:sz w:val="24"/>
        </w:rPr>
        <w:t>，其特征在于，</w:t>
      </w:r>
      <w:r>
        <w:rPr>
          <w:rFonts w:asciiTheme="minorEastAsia" w:hAnsiTheme="minorEastAsia" w:hint="eastAsia"/>
          <w:sz w:val="24"/>
        </w:rPr>
        <w:t>所述</w:t>
      </w:r>
      <w:r w:rsidRPr="00842F02">
        <w:rPr>
          <w:rFonts w:asciiTheme="minorEastAsia" w:hAnsiTheme="minorEastAsia" w:hint="eastAsia"/>
          <w:sz w:val="24"/>
        </w:rPr>
        <w:t>步骤3.2</w:t>
      </w:r>
      <w:r>
        <w:rPr>
          <w:rFonts w:asciiTheme="minorEastAsia" w:hAnsiTheme="minorEastAsia" w:hint="eastAsia"/>
          <w:sz w:val="24"/>
        </w:rPr>
        <w:t>根据</w:t>
      </w:r>
      <w:r>
        <w:rPr>
          <w:rFonts w:asciiTheme="minorEastAsia" w:hAnsiTheme="minorEastAsia"/>
          <w:sz w:val="24"/>
        </w:rPr>
        <w:t>B</w:t>
      </w:r>
      <w:r>
        <w:rPr>
          <w:rFonts w:asciiTheme="minorEastAsia" w:hAnsiTheme="minorEastAsia" w:hint="eastAsia"/>
          <w:sz w:val="24"/>
        </w:rPr>
        <w:t>样条插值迭代次数，其中一种情况生成插值点</w:t>
      </w:r>
      <w:r w:rsidRPr="00DC65F3">
        <w:rPr>
          <w:rFonts w:asciiTheme="minorEastAsia" w:hAnsiTheme="minorEastAsia"/>
          <w:position w:val="-14"/>
          <w:sz w:val="24"/>
        </w:rPr>
        <w:object w:dxaOrig="400" w:dyaOrig="380" w14:anchorId="091DFB6C">
          <v:shape id="_x0000_i1044" type="#_x0000_t75" style="width:19.5pt;height:18.75pt" o:ole="">
            <v:imagedata r:id="rId53" o:title=""/>
          </v:shape>
          <o:OLEObject Type="Embed" ProgID="Equation.DSMT4" ShapeID="_x0000_i1044" DrawAspect="Content" ObjectID="_1682950239" r:id="rId54"/>
        </w:object>
      </w:r>
      <w:r>
        <w:rPr>
          <w:rFonts w:asciiTheme="minorEastAsia" w:hAnsiTheme="minorEastAsia" w:hint="eastAsia"/>
          <w:sz w:val="24"/>
        </w:rPr>
        <w:t>，</w:t>
      </w:r>
    </w:p>
    <w:p w14:paraId="73B86FEF" w14:textId="6871270B" w:rsidR="00842F02" w:rsidRDefault="00842F02" w:rsidP="00842F02">
      <w:pPr>
        <w:spacing w:line="360" w:lineRule="auto"/>
        <w:ind w:firstLineChars="200" w:firstLine="480"/>
        <w:rPr>
          <w:rFonts w:asciiTheme="minorEastAsia" w:hAnsiTheme="minorEastAsia"/>
          <w:sz w:val="24"/>
        </w:rPr>
      </w:pPr>
      <w:r>
        <w:rPr>
          <w:rFonts w:asciiTheme="minorEastAsia" w:hAnsiTheme="minorEastAsia" w:hint="eastAsia"/>
          <w:sz w:val="24"/>
        </w:rPr>
        <w:t>步骤3.2.1</w:t>
      </w:r>
      <w:r>
        <w:rPr>
          <w:rFonts w:asciiTheme="minorEastAsia" w:hAnsiTheme="minorEastAsia"/>
          <w:sz w:val="24"/>
        </w:rPr>
        <w:t>:</w:t>
      </w:r>
      <w:r w:rsidRPr="00842F02">
        <w:rPr>
          <w:rFonts w:hint="eastAsia"/>
        </w:rPr>
        <w:t xml:space="preserve"> </w:t>
      </w:r>
      <w:r w:rsidRPr="00842F02">
        <w:rPr>
          <w:rFonts w:asciiTheme="minorEastAsia" w:hAnsiTheme="minorEastAsia" w:hint="eastAsia"/>
          <w:sz w:val="24"/>
        </w:rPr>
        <w:t>若B样条插值迭代次数小于或等于某设定阈值，则令</w:t>
      </w:r>
      <w:r w:rsidRPr="004D350E">
        <w:rPr>
          <w:rFonts w:asciiTheme="minorEastAsia" w:hAnsiTheme="minorEastAsia"/>
          <w:position w:val="-34"/>
          <w:sz w:val="24"/>
        </w:rPr>
        <w:object w:dxaOrig="1480" w:dyaOrig="800" w14:anchorId="2553CA8E">
          <v:shape id="_x0000_i1045" type="#_x0000_t75" style="width:73.5pt;height:40.5pt" o:ole="">
            <v:imagedata r:id="rId55" o:title=""/>
          </v:shape>
          <o:OLEObject Type="Embed" ProgID="Equation.DSMT4" ShapeID="_x0000_i1045" DrawAspect="Content" ObjectID="_1682950240" r:id="rId56"/>
        </w:object>
      </w:r>
      <w:r>
        <w:rPr>
          <w:rFonts w:asciiTheme="minorEastAsia" w:hAnsiTheme="minorEastAsia" w:hint="eastAsia"/>
          <w:sz w:val="24"/>
        </w:rPr>
        <w:t>，</w:t>
      </w:r>
      <w:r w:rsidRPr="00842F02">
        <w:rPr>
          <w:rFonts w:asciiTheme="minorEastAsia" w:hAnsiTheme="minorEastAsia" w:hint="eastAsia"/>
          <w:sz w:val="24"/>
        </w:rPr>
        <w:t>其中，</w:t>
      </w:r>
      <w:r w:rsidRPr="004D350E">
        <w:rPr>
          <w:rFonts w:asciiTheme="minorEastAsia" w:hAnsiTheme="minorEastAsia"/>
          <w:position w:val="-6"/>
          <w:sz w:val="24"/>
        </w:rPr>
        <w:object w:dxaOrig="320" w:dyaOrig="279" w14:anchorId="42A0DA4C">
          <v:shape id="_x0000_i1046" type="#_x0000_t75" style="width:16.5pt;height:13.5pt" o:ole="">
            <v:imagedata r:id="rId57" o:title=""/>
          </v:shape>
          <o:OLEObject Type="Embed" ProgID="Equation.DSMT4" ShapeID="_x0000_i1046" DrawAspect="Content" ObjectID="_1682950241" r:id="rId58"/>
        </w:object>
      </w:r>
      <w:r w:rsidRPr="00842F02">
        <w:rPr>
          <w:rFonts w:asciiTheme="minorEastAsia" w:hAnsiTheme="minorEastAsia" w:hint="eastAsia"/>
          <w:sz w:val="24"/>
        </w:rPr>
        <w:t>为对曲线进行离散化时所取的参数步长</w:t>
      </w:r>
      <w:r>
        <w:rPr>
          <w:rFonts w:asciiTheme="minorEastAsia" w:hAnsiTheme="minorEastAsia" w:hint="eastAsia"/>
          <w:sz w:val="24"/>
        </w:rPr>
        <w:t>；</w:t>
      </w:r>
    </w:p>
    <w:p w14:paraId="57F3B925" w14:textId="77B0C7AC" w:rsidR="00842F02" w:rsidRDefault="00842F02" w:rsidP="00842F02">
      <w:pPr>
        <w:spacing w:line="360" w:lineRule="auto"/>
        <w:ind w:firstLineChars="200" w:firstLine="480"/>
        <w:rPr>
          <w:rFonts w:asciiTheme="minorEastAsia" w:hAnsiTheme="minorEastAsia"/>
          <w:sz w:val="24"/>
        </w:rPr>
      </w:pPr>
      <w:r>
        <w:rPr>
          <w:rFonts w:asciiTheme="minorEastAsia" w:hAnsiTheme="minorEastAsia" w:hint="eastAsia"/>
          <w:sz w:val="24"/>
        </w:rPr>
        <w:t>令</w:t>
      </w:r>
      <w:r w:rsidRPr="004D350E">
        <w:rPr>
          <w:rFonts w:asciiTheme="minorEastAsia" w:hAnsiTheme="minorEastAsia"/>
          <w:position w:val="-24"/>
          <w:sz w:val="24"/>
        </w:rPr>
        <w:object w:dxaOrig="4180" w:dyaOrig="639" w14:anchorId="07B374EF">
          <v:shape id="_x0000_i1047" type="#_x0000_t75" style="width:209.25pt;height:31.5pt" o:ole="">
            <v:imagedata r:id="rId59" o:title=""/>
          </v:shape>
          <o:OLEObject Type="Embed" ProgID="Equation.DSMT4" ShapeID="_x0000_i1047" DrawAspect="Content" ObjectID="_1682950242" r:id="rId60"/>
        </w:object>
      </w:r>
      <w:r>
        <w:rPr>
          <w:rFonts w:asciiTheme="minorEastAsia" w:hAnsiTheme="minorEastAsia" w:hint="eastAsia"/>
          <w:sz w:val="24"/>
        </w:rPr>
        <w:t>，其中，</w:t>
      </w:r>
      <w:r w:rsidRPr="004D350E">
        <w:rPr>
          <w:rFonts w:asciiTheme="minorEastAsia" w:hAnsiTheme="minorEastAsia"/>
          <w:position w:val="-10"/>
          <w:sz w:val="24"/>
        </w:rPr>
        <w:object w:dxaOrig="499" w:dyaOrig="320" w14:anchorId="0A999A71">
          <v:shape id="_x0000_i1048" type="#_x0000_t75" style="width:25.5pt;height:16.5pt" o:ole="">
            <v:imagedata r:id="rId61" o:title=""/>
          </v:shape>
          <o:OLEObject Type="Embed" ProgID="Equation.DSMT4" ShapeID="_x0000_i1048" DrawAspect="Content" ObjectID="_1682950243" r:id="rId62"/>
        </w:object>
      </w:r>
      <w:r>
        <w:rPr>
          <w:rFonts w:asciiTheme="minorEastAsia" w:hAnsiTheme="minorEastAsia" w:hint="eastAsia"/>
          <w:sz w:val="24"/>
        </w:rPr>
        <w:t>表示B样条曲线在参数为</w:t>
      </w:r>
      <w:r w:rsidRPr="004D350E">
        <w:rPr>
          <w:rFonts w:asciiTheme="minorEastAsia" w:hAnsiTheme="minorEastAsia"/>
          <w:position w:val="-6"/>
          <w:sz w:val="24"/>
        </w:rPr>
        <w:object w:dxaOrig="200" w:dyaOrig="220" w14:anchorId="41C69B92">
          <v:shape id="_x0000_i1049" type="#_x0000_t75" style="width:10.5pt;height:11.25pt" o:ole="">
            <v:imagedata r:id="rId63" o:title=""/>
          </v:shape>
          <o:OLEObject Type="Embed" ProgID="Equation.DSMT4" ShapeID="_x0000_i1049" DrawAspect="Content" ObjectID="_1682950244" r:id="rId64"/>
        </w:object>
      </w:r>
      <w:r>
        <w:rPr>
          <w:rFonts w:asciiTheme="minorEastAsia" w:hAnsiTheme="minorEastAsia" w:hint="eastAsia"/>
          <w:sz w:val="24"/>
        </w:rPr>
        <w:t>时的坐标，设置</w:t>
      </w:r>
      <w:r w:rsidRPr="00497F54">
        <w:rPr>
          <w:rFonts w:asciiTheme="minorEastAsia" w:hAnsiTheme="minorEastAsia"/>
          <w:position w:val="-6"/>
          <w:sz w:val="24"/>
        </w:rPr>
        <w:object w:dxaOrig="520" w:dyaOrig="279" w14:anchorId="7B4B048E">
          <v:shape id="_x0000_i1050" type="#_x0000_t75" style="width:25.5pt;height:13.5pt" o:ole="">
            <v:imagedata r:id="rId65" o:title=""/>
          </v:shape>
          <o:OLEObject Type="Embed" ProgID="Equation.DSMT4" ShapeID="_x0000_i1050" DrawAspect="Content" ObjectID="_1682950245" r:id="rId66"/>
        </w:object>
      </w:r>
      <w:r>
        <w:rPr>
          <w:rFonts w:asciiTheme="minorEastAsia" w:hAnsiTheme="minorEastAsia" w:hint="eastAsia"/>
          <w:sz w:val="24"/>
        </w:rPr>
        <w:t>为初始比例；</w:t>
      </w:r>
    </w:p>
    <w:p w14:paraId="0B65B6B5" w14:textId="1270693F" w:rsidR="00842F02" w:rsidRDefault="00842F02" w:rsidP="00842F02">
      <w:pPr>
        <w:spacing w:line="360" w:lineRule="auto"/>
        <w:ind w:firstLineChars="200" w:firstLine="480"/>
        <w:rPr>
          <w:rFonts w:asciiTheme="minorEastAsia" w:hAnsiTheme="minorEastAsia"/>
          <w:sz w:val="24"/>
        </w:rPr>
      </w:pPr>
      <w:r>
        <w:rPr>
          <w:rFonts w:asciiTheme="minorEastAsia" w:hAnsiTheme="minorEastAsia" w:hint="eastAsia"/>
          <w:sz w:val="24"/>
        </w:rPr>
        <w:t>对处于</w:t>
      </w:r>
      <w:r w:rsidRPr="00497F54">
        <w:rPr>
          <w:rFonts w:asciiTheme="minorEastAsia" w:hAnsiTheme="minorEastAsia"/>
          <w:position w:val="-14"/>
          <w:sz w:val="24"/>
        </w:rPr>
        <w:object w:dxaOrig="400" w:dyaOrig="380" w14:anchorId="5CB5AC36">
          <v:shape id="_x0000_i1051" type="#_x0000_t75" style="width:19.5pt;height:18.75pt" o:ole="">
            <v:imagedata r:id="rId67" o:title=""/>
          </v:shape>
          <o:OLEObject Type="Embed" ProgID="Equation.DSMT4" ShapeID="_x0000_i1051" DrawAspect="Content" ObjectID="_1682950246" r:id="rId68"/>
        </w:object>
      </w:r>
      <w:r>
        <w:rPr>
          <w:rFonts w:asciiTheme="minorEastAsia" w:hAnsiTheme="minorEastAsia" w:hint="eastAsia"/>
          <w:sz w:val="24"/>
        </w:rPr>
        <w:t>处的无人机模型</w:t>
      </w:r>
      <w:r w:rsidRPr="00497F54">
        <w:rPr>
          <w:rFonts w:asciiTheme="minorEastAsia" w:hAnsiTheme="minorEastAsia" w:hint="eastAsia"/>
          <w:sz w:val="24"/>
        </w:rPr>
        <w:t>进行碰撞检测</w:t>
      </w:r>
      <w:r>
        <w:rPr>
          <w:rFonts w:asciiTheme="minorEastAsia" w:hAnsiTheme="minorEastAsia" w:hint="eastAsia"/>
          <w:sz w:val="24"/>
        </w:rPr>
        <w:t>，若发生碰撞，则令</w:t>
      </w:r>
      <w:r w:rsidRPr="00C029E9">
        <w:rPr>
          <w:rFonts w:asciiTheme="minorEastAsia" w:hAnsiTheme="minorEastAsia"/>
          <w:position w:val="-34"/>
          <w:sz w:val="24"/>
        </w:rPr>
        <w:object w:dxaOrig="1480" w:dyaOrig="800" w14:anchorId="409C8522">
          <v:shape id="_x0000_i1052" type="#_x0000_t75" style="width:73.5pt;height:40.5pt" o:ole="">
            <v:imagedata r:id="rId69" o:title=""/>
          </v:shape>
          <o:OLEObject Type="Embed" ProgID="Equation.DSMT4" ShapeID="_x0000_i1052" DrawAspect="Content" ObjectID="_1682950247" r:id="rId70"/>
        </w:object>
      </w:r>
      <w:r>
        <w:rPr>
          <w:rFonts w:asciiTheme="minorEastAsia" w:hAnsiTheme="minorEastAsia" w:hint="eastAsia"/>
          <w:sz w:val="24"/>
        </w:rPr>
        <w:t>；</w:t>
      </w:r>
    </w:p>
    <w:p w14:paraId="5C8C1CC4" w14:textId="0CF7276C" w:rsidR="00842F02" w:rsidRDefault="00842F02" w:rsidP="00842F02">
      <w:pPr>
        <w:spacing w:line="360" w:lineRule="auto"/>
        <w:ind w:firstLineChars="200" w:firstLine="480"/>
        <w:rPr>
          <w:rFonts w:asciiTheme="minorEastAsia" w:hAnsiTheme="minorEastAsia"/>
          <w:sz w:val="24"/>
        </w:rPr>
      </w:pPr>
      <w:r>
        <w:rPr>
          <w:rFonts w:asciiTheme="minorEastAsia" w:hAnsiTheme="minorEastAsia" w:hint="eastAsia"/>
          <w:sz w:val="24"/>
        </w:rPr>
        <w:t>同时，适当增大比例</w:t>
      </w:r>
      <w:r w:rsidRPr="00C029E9">
        <w:rPr>
          <w:rFonts w:asciiTheme="minorEastAsia" w:hAnsiTheme="minorEastAsia"/>
          <w:position w:val="-6"/>
          <w:sz w:val="24"/>
        </w:rPr>
        <w:object w:dxaOrig="200" w:dyaOrig="279" w14:anchorId="4FAC4A4F">
          <v:shape id="_x0000_i1053" type="#_x0000_t75" style="width:10.5pt;height:13.5pt" o:ole="">
            <v:imagedata r:id="rId71" o:title=""/>
          </v:shape>
          <o:OLEObject Type="Embed" ProgID="Equation.DSMT4" ShapeID="_x0000_i1053" DrawAspect="Content" ObjectID="_1682950248" r:id="rId72"/>
        </w:object>
      </w:r>
      <w:r>
        <w:rPr>
          <w:rFonts w:asciiTheme="minorEastAsia" w:hAnsiTheme="minorEastAsia" w:hint="eastAsia"/>
          <w:sz w:val="24"/>
        </w:rPr>
        <w:t>：</w:t>
      </w:r>
      <w:r w:rsidRPr="00C029E9">
        <w:rPr>
          <w:rFonts w:asciiTheme="minorEastAsia" w:hAnsiTheme="minorEastAsia"/>
          <w:position w:val="-6"/>
          <w:sz w:val="24"/>
        </w:rPr>
        <w:object w:dxaOrig="1040" w:dyaOrig="279" w14:anchorId="1FAB9430">
          <v:shape id="_x0000_i1054" type="#_x0000_t75" style="width:52.5pt;height:13.5pt" o:ole="">
            <v:imagedata r:id="rId73" o:title=""/>
          </v:shape>
          <o:OLEObject Type="Embed" ProgID="Equation.DSMT4" ShapeID="_x0000_i1054" DrawAspect="Content" ObjectID="_1682950249" r:id="rId74"/>
        </w:object>
      </w:r>
      <w:r>
        <w:rPr>
          <w:rFonts w:asciiTheme="minorEastAsia" w:hAnsiTheme="minorEastAsia" w:hint="eastAsia"/>
          <w:sz w:val="24"/>
        </w:rPr>
        <w:t>，其中，</w:t>
      </w:r>
      <w:r w:rsidRPr="00441922">
        <w:rPr>
          <w:rFonts w:asciiTheme="minorEastAsia" w:hAnsiTheme="minorEastAsia"/>
          <w:position w:val="-6"/>
          <w:sz w:val="24"/>
        </w:rPr>
        <w:object w:dxaOrig="680" w:dyaOrig="279" w14:anchorId="1460C6F6">
          <v:shape id="_x0000_i1055" type="#_x0000_t75" style="width:34.5pt;height:13.5pt" o:ole="">
            <v:imagedata r:id="rId75" o:title=""/>
          </v:shape>
          <o:OLEObject Type="Embed" ProgID="Equation.DSMT4" ShapeID="_x0000_i1055" DrawAspect="Content" ObjectID="_1682950250" r:id="rId76"/>
        </w:object>
      </w:r>
      <w:r>
        <w:rPr>
          <w:rFonts w:asciiTheme="minorEastAsia" w:hAnsiTheme="minorEastAsia" w:hint="eastAsia"/>
          <w:sz w:val="24"/>
        </w:rPr>
        <w:t>为预设的比例更新步长；</w:t>
      </w:r>
    </w:p>
    <w:p w14:paraId="06386486" w14:textId="77777777" w:rsidR="00842F02" w:rsidRDefault="00842F02" w:rsidP="00842F02">
      <w:pPr>
        <w:spacing w:line="360" w:lineRule="auto"/>
        <w:ind w:firstLineChars="200" w:firstLine="480"/>
        <w:rPr>
          <w:rFonts w:asciiTheme="minorEastAsia" w:hAnsiTheme="minorEastAsia"/>
          <w:sz w:val="24"/>
        </w:rPr>
      </w:pPr>
      <w:r>
        <w:rPr>
          <w:rFonts w:asciiTheme="minorEastAsia" w:hAnsiTheme="minorEastAsia" w:hint="eastAsia"/>
          <w:sz w:val="24"/>
        </w:rPr>
        <w:t>重新计算</w:t>
      </w:r>
      <w:r w:rsidRPr="00497F54">
        <w:rPr>
          <w:rFonts w:asciiTheme="minorEastAsia" w:hAnsiTheme="minorEastAsia"/>
          <w:position w:val="-14"/>
          <w:sz w:val="24"/>
        </w:rPr>
        <w:object w:dxaOrig="400" w:dyaOrig="380" w14:anchorId="5FBD96D2">
          <v:shape id="_x0000_i1056" type="#_x0000_t75" style="width:19.5pt;height:18.75pt" o:ole="">
            <v:imagedata r:id="rId77" o:title=""/>
          </v:shape>
          <o:OLEObject Type="Embed" ProgID="Equation.DSMT4" ShapeID="_x0000_i1056" DrawAspect="Content" ObjectID="_1682950251" r:id="rId78"/>
        </w:object>
      </w:r>
      <w:r>
        <w:rPr>
          <w:rFonts w:asciiTheme="minorEastAsia" w:hAnsiTheme="minorEastAsia" w:hint="eastAsia"/>
          <w:sz w:val="24"/>
        </w:rPr>
        <w:t>，并反复迭代直到处于</w:t>
      </w:r>
      <w:r w:rsidRPr="00497F54">
        <w:rPr>
          <w:rFonts w:asciiTheme="minorEastAsia" w:hAnsiTheme="minorEastAsia"/>
          <w:position w:val="-14"/>
          <w:sz w:val="24"/>
        </w:rPr>
        <w:object w:dxaOrig="400" w:dyaOrig="380" w14:anchorId="074FCCC3">
          <v:shape id="_x0000_i1057" type="#_x0000_t75" style="width:19.5pt;height:18.75pt" o:ole="">
            <v:imagedata r:id="rId77" o:title=""/>
          </v:shape>
          <o:OLEObject Type="Embed" ProgID="Equation.DSMT4" ShapeID="_x0000_i1057" DrawAspect="Content" ObjectID="_1682950252" r:id="rId79"/>
        </w:object>
      </w:r>
      <w:r>
        <w:rPr>
          <w:rFonts w:asciiTheme="minorEastAsia" w:hAnsiTheme="minorEastAsia" w:hint="eastAsia"/>
          <w:sz w:val="24"/>
        </w:rPr>
        <w:t>处的无人机模型与环境不发生碰撞为止。</w:t>
      </w:r>
    </w:p>
    <w:p w14:paraId="1434C05B" w14:textId="3E7A30AB" w:rsidR="00842F02" w:rsidRDefault="00842F02" w:rsidP="00842F02">
      <w:pPr>
        <w:spacing w:line="360" w:lineRule="auto"/>
        <w:ind w:firstLineChars="200" w:firstLine="480"/>
        <w:rPr>
          <w:rFonts w:asciiTheme="minorEastAsia" w:hAnsiTheme="minorEastAsia"/>
          <w:sz w:val="24"/>
        </w:rPr>
      </w:pPr>
      <w:r>
        <w:rPr>
          <w:rFonts w:asciiTheme="minorEastAsia" w:hAnsiTheme="minorEastAsia" w:hint="eastAsia"/>
          <w:sz w:val="24"/>
        </w:rPr>
        <w:t>8、</w:t>
      </w:r>
      <w:r w:rsidRPr="00842F02">
        <w:rPr>
          <w:rFonts w:asciiTheme="minorEastAsia" w:hAnsiTheme="minorEastAsia" w:hint="eastAsia"/>
          <w:sz w:val="24"/>
        </w:rPr>
        <w:t>根据权利要求5所述的</w:t>
      </w:r>
      <w:r w:rsidR="00193604" w:rsidRPr="00270621">
        <w:rPr>
          <w:rFonts w:ascii="宋体" w:hAnsi="宋体" w:hint="eastAsia"/>
          <w:color w:val="FF0000"/>
          <w:sz w:val="24"/>
        </w:rPr>
        <w:t>对碰撞情况的分类处理方法</w:t>
      </w:r>
      <w:r w:rsidRPr="00842F02">
        <w:rPr>
          <w:rFonts w:asciiTheme="minorEastAsia" w:hAnsiTheme="minorEastAsia" w:hint="eastAsia"/>
          <w:sz w:val="24"/>
        </w:rPr>
        <w:t>，其特征在于，</w:t>
      </w:r>
      <w:r>
        <w:rPr>
          <w:rFonts w:asciiTheme="minorEastAsia" w:hAnsiTheme="minorEastAsia" w:hint="eastAsia"/>
          <w:sz w:val="24"/>
        </w:rPr>
        <w:t>所述</w:t>
      </w:r>
      <w:r w:rsidRPr="00842F02">
        <w:rPr>
          <w:rFonts w:asciiTheme="minorEastAsia" w:hAnsiTheme="minorEastAsia" w:hint="eastAsia"/>
          <w:sz w:val="24"/>
        </w:rPr>
        <w:t>步骤3.2</w:t>
      </w:r>
      <w:r>
        <w:rPr>
          <w:rFonts w:asciiTheme="minorEastAsia" w:hAnsiTheme="minorEastAsia" w:hint="eastAsia"/>
          <w:sz w:val="24"/>
        </w:rPr>
        <w:t>根据</w:t>
      </w:r>
      <w:r>
        <w:rPr>
          <w:rFonts w:asciiTheme="minorEastAsia" w:hAnsiTheme="minorEastAsia"/>
          <w:sz w:val="24"/>
        </w:rPr>
        <w:t>B</w:t>
      </w:r>
      <w:r>
        <w:rPr>
          <w:rFonts w:asciiTheme="minorEastAsia" w:hAnsiTheme="minorEastAsia" w:hint="eastAsia"/>
          <w:sz w:val="24"/>
        </w:rPr>
        <w:t>样条插值迭代次数，另一种情况生成插值点</w:t>
      </w:r>
      <w:r w:rsidRPr="00DC65F3">
        <w:rPr>
          <w:rFonts w:asciiTheme="minorEastAsia" w:hAnsiTheme="minorEastAsia"/>
          <w:position w:val="-14"/>
          <w:sz w:val="24"/>
        </w:rPr>
        <w:object w:dxaOrig="400" w:dyaOrig="380" w14:anchorId="59C275F9">
          <v:shape id="_x0000_i1058" type="#_x0000_t75" style="width:19.5pt;height:18.75pt" o:ole="">
            <v:imagedata r:id="rId53" o:title=""/>
          </v:shape>
          <o:OLEObject Type="Embed" ProgID="Equation.DSMT4" ShapeID="_x0000_i1058" DrawAspect="Content" ObjectID="_1682950253" r:id="rId80"/>
        </w:object>
      </w:r>
      <w:r>
        <w:rPr>
          <w:rFonts w:asciiTheme="minorEastAsia" w:hAnsiTheme="minorEastAsia" w:hint="eastAsia"/>
          <w:sz w:val="24"/>
        </w:rPr>
        <w:t>，</w:t>
      </w:r>
    </w:p>
    <w:p w14:paraId="0C4C85CA" w14:textId="57727794" w:rsidR="009F34D5" w:rsidRDefault="00842F02" w:rsidP="009F34D5">
      <w:pPr>
        <w:spacing w:line="360" w:lineRule="auto"/>
        <w:ind w:firstLineChars="200" w:firstLine="480"/>
        <w:rPr>
          <w:rFonts w:asciiTheme="minorEastAsia" w:hAnsiTheme="minorEastAsia"/>
          <w:sz w:val="24"/>
        </w:rPr>
      </w:pPr>
      <w:r>
        <w:rPr>
          <w:rFonts w:asciiTheme="minorEastAsia" w:hAnsiTheme="minorEastAsia" w:hint="eastAsia"/>
          <w:sz w:val="24"/>
        </w:rPr>
        <w:t>步骤3.2.2：若</w:t>
      </w:r>
      <w:r>
        <w:rPr>
          <w:rFonts w:asciiTheme="minorEastAsia" w:hAnsiTheme="minorEastAsia"/>
          <w:sz w:val="24"/>
        </w:rPr>
        <w:t>B</w:t>
      </w:r>
      <w:r>
        <w:rPr>
          <w:rFonts w:asciiTheme="minorEastAsia" w:hAnsiTheme="minorEastAsia" w:hint="eastAsia"/>
          <w:sz w:val="24"/>
        </w:rPr>
        <w:t>样条插值迭代次数大于某设定阈值，则</w:t>
      </w:r>
      <w:commentRangeStart w:id="9"/>
      <w:del w:id="10" w:author="chen yongxue" w:date="2020-11-25T12:34:00Z">
        <w:r w:rsidDel="0029730F">
          <w:rPr>
            <w:rFonts w:asciiTheme="minorEastAsia" w:hAnsiTheme="minorEastAsia" w:hint="eastAsia"/>
            <w:sz w:val="24"/>
          </w:rPr>
          <w:delText>对每段参数区间</w:delText>
        </w:r>
        <w:r w:rsidRPr="004D350E" w:rsidDel="0029730F">
          <w:rPr>
            <w:rFonts w:asciiTheme="minorEastAsia" w:hAnsiTheme="minorEastAsia"/>
            <w:position w:val="-14"/>
            <w:sz w:val="24"/>
          </w:rPr>
          <w:object w:dxaOrig="2680" w:dyaOrig="380" w14:anchorId="2889A509">
            <v:shape id="_x0000_i1059" type="#_x0000_t75" style="width:133.5pt;height:18.75pt" o:ole="">
              <v:imagedata r:id="rId31" o:title=""/>
            </v:shape>
            <o:OLEObject Type="Embed" ProgID="Equation.DSMT4" ShapeID="_x0000_i1059" DrawAspect="Content" ObjectID="_1682950254" r:id="rId81"/>
          </w:object>
        </w:r>
        <w:r w:rsidR="009F34D5" w:rsidDel="0029730F">
          <w:rPr>
            <w:rFonts w:asciiTheme="minorEastAsia" w:hAnsiTheme="minorEastAsia" w:hint="eastAsia"/>
            <w:sz w:val="24"/>
          </w:rPr>
          <w:delText>；</w:delText>
        </w:r>
      </w:del>
      <w:commentRangeEnd w:id="9"/>
      <w:r w:rsidR="0029730F">
        <w:rPr>
          <w:rStyle w:val="af8"/>
        </w:rPr>
        <w:commentReference w:id="9"/>
      </w:r>
    </w:p>
    <w:p w14:paraId="287B8F8F" w14:textId="3383E644" w:rsidR="00842F02" w:rsidRDefault="00842F02" w:rsidP="009F34D5">
      <w:pPr>
        <w:spacing w:line="360" w:lineRule="auto"/>
        <w:ind w:firstLineChars="200" w:firstLine="480"/>
        <w:rPr>
          <w:rFonts w:asciiTheme="minorEastAsia" w:hAnsiTheme="minorEastAsia"/>
          <w:sz w:val="24"/>
        </w:rPr>
      </w:pPr>
      <w:r>
        <w:rPr>
          <w:rFonts w:asciiTheme="minorEastAsia" w:hAnsiTheme="minorEastAsia" w:hint="eastAsia"/>
          <w:sz w:val="24"/>
        </w:rPr>
        <w:t>令</w:t>
      </w:r>
      <w:r w:rsidRPr="004D350E">
        <w:rPr>
          <w:rFonts w:asciiTheme="minorEastAsia" w:hAnsiTheme="minorEastAsia"/>
          <w:position w:val="-24"/>
          <w:sz w:val="24"/>
        </w:rPr>
        <w:object w:dxaOrig="2799" w:dyaOrig="639" w14:anchorId="438D175F">
          <v:shape id="_x0000_i1060" type="#_x0000_t75" style="width:139.5pt;height:31.5pt" o:ole="">
            <v:imagedata r:id="rId82" o:title=""/>
          </v:shape>
          <o:OLEObject Type="Embed" ProgID="Equation.DSMT4" ShapeID="_x0000_i1060" DrawAspect="Content" ObjectID="_1682950255" r:id="rId83"/>
        </w:object>
      </w:r>
      <w:r w:rsidR="009F34D5">
        <w:rPr>
          <w:rFonts w:asciiTheme="minorEastAsia" w:hAnsiTheme="minorEastAsia" w:hint="eastAsia"/>
          <w:sz w:val="24"/>
        </w:rPr>
        <w:t>，</w:t>
      </w:r>
      <w:r>
        <w:rPr>
          <w:rFonts w:asciiTheme="minorEastAsia" w:hAnsiTheme="minorEastAsia" w:hint="eastAsia"/>
          <w:sz w:val="24"/>
        </w:rPr>
        <w:t>其中</w:t>
      </w:r>
      <w:r w:rsidR="009F34D5">
        <w:rPr>
          <w:rFonts w:asciiTheme="minorEastAsia" w:hAnsiTheme="minorEastAsia" w:hint="eastAsia"/>
          <w:sz w:val="24"/>
        </w:rPr>
        <w:t>，</w:t>
      </w:r>
      <w:r w:rsidRPr="00535DC6">
        <w:rPr>
          <w:rFonts w:asciiTheme="minorEastAsia" w:hAnsiTheme="minorEastAsia"/>
          <w:position w:val="-12"/>
          <w:sz w:val="24"/>
        </w:rPr>
        <w:object w:dxaOrig="499" w:dyaOrig="360" w14:anchorId="16C66DD5">
          <v:shape id="_x0000_i1061" type="#_x0000_t75" style="width:25.5pt;height:18pt" o:ole="">
            <v:imagedata r:id="rId84" o:title=""/>
          </v:shape>
          <o:OLEObject Type="Embed" ProgID="Equation.DSMT4" ShapeID="_x0000_i1061" DrawAspect="Content" ObjectID="_1682950256" r:id="rId85"/>
        </w:object>
      </w:r>
      <w:r>
        <w:rPr>
          <w:rFonts w:asciiTheme="minorEastAsia" w:hAnsiTheme="minorEastAsia" w:hint="eastAsia"/>
          <w:sz w:val="24"/>
        </w:rPr>
        <w:t>为随机生成的单位向量，</w:t>
      </w:r>
      <w:r w:rsidRPr="002E47A7">
        <w:rPr>
          <w:rFonts w:asciiTheme="minorEastAsia" w:hAnsiTheme="minorEastAsia"/>
          <w:position w:val="-12"/>
          <w:sz w:val="24"/>
        </w:rPr>
        <w:object w:dxaOrig="260" w:dyaOrig="360" w14:anchorId="55704172">
          <v:shape id="_x0000_i1062" type="#_x0000_t75" style="width:13.5pt;height:18pt" o:ole="">
            <v:imagedata r:id="rId86" o:title=""/>
          </v:shape>
          <o:OLEObject Type="Embed" ProgID="Equation.DSMT4" ShapeID="_x0000_i1062" DrawAspect="Content" ObjectID="_1682950257" r:id="rId87"/>
        </w:object>
      </w:r>
      <w:r>
        <w:rPr>
          <w:rFonts w:asciiTheme="minorEastAsia" w:hAnsiTheme="minorEastAsia" w:hint="eastAsia"/>
          <w:sz w:val="24"/>
        </w:rPr>
        <w:t>为比例系数，初始设置为</w:t>
      </w:r>
      <w:r w:rsidRPr="002E47A7">
        <w:rPr>
          <w:rFonts w:asciiTheme="minorEastAsia" w:hAnsiTheme="minorEastAsia"/>
          <w:position w:val="-12"/>
          <w:sz w:val="24"/>
        </w:rPr>
        <w:object w:dxaOrig="740" w:dyaOrig="360" w14:anchorId="4E8B8DAD">
          <v:shape id="_x0000_i1063" type="#_x0000_t75" style="width:37.5pt;height:18pt" o:ole="">
            <v:imagedata r:id="rId88" o:title=""/>
          </v:shape>
          <o:OLEObject Type="Embed" ProgID="Equation.DSMT4" ShapeID="_x0000_i1063" DrawAspect="Content" ObjectID="_1682950258" r:id="rId89"/>
        </w:object>
      </w:r>
      <w:r>
        <w:rPr>
          <w:rFonts w:asciiTheme="minorEastAsia" w:hAnsiTheme="minorEastAsia" w:hint="eastAsia"/>
          <w:sz w:val="24"/>
        </w:rPr>
        <w:t>，</w:t>
      </w:r>
      <w:r w:rsidRPr="00D627DC">
        <w:rPr>
          <w:rFonts w:asciiTheme="minorEastAsia" w:hAnsiTheme="minorEastAsia"/>
          <w:position w:val="-4"/>
          <w:sz w:val="24"/>
        </w:rPr>
        <w:object w:dxaOrig="180" w:dyaOrig="200" w14:anchorId="5AC708D4">
          <v:shape id="_x0000_i1064" type="#_x0000_t75" style="width:9pt;height:10.5pt" o:ole="">
            <v:imagedata r:id="rId90" o:title=""/>
          </v:shape>
          <o:OLEObject Type="Embed" ProgID="Equation.DSMT4" ShapeID="_x0000_i1064" DrawAspect="Content" ObjectID="_1682950259" r:id="rId91"/>
        </w:object>
      </w:r>
      <w:r>
        <w:rPr>
          <w:rFonts w:asciiTheme="minorEastAsia" w:hAnsiTheme="minorEastAsia" w:hint="eastAsia"/>
          <w:sz w:val="24"/>
        </w:rPr>
        <w:t>为模拟无人机的球体的半径</w:t>
      </w:r>
      <w:r w:rsidR="009F34D5">
        <w:rPr>
          <w:rFonts w:asciiTheme="minorEastAsia" w:hAnsiTheme="minorEastAsia" w:hint="eastAsia"/>
          <w:sz w:val="24"/>
        </w:rPr>
        <w:t>；</w:t>
      </w:r>
    </w:p>
    <w:p w14:paraId="273F3133" w14:textId="77777777" w:rsidR="00842F02" w:rsidRDefault="00842F02" w:rsidP="00842F02">
      <w:pPr>
        <w:spacing w:line="360" w:lineRule="auto"/>
        <w:ind w:firstLineChars="200" w:firstLine="480"/>
        <w:rPr>
          <w:rFonts w:asciiTheme="minorEastAsia" w:hAnsiTheme="minorEastAsia"/>
          <w:sz w:val="24"/>
        </w:rPr>
      </w:pPr>
      <w:r>
        <w:rPr>
          <w:rFonts w:asciiTheme="minorEastAsia" w:hAnsiTheme="minorEastAsia" w:hint="eastAsia"/>
          <w:sz w:val="24"/>
        </w:rPr>
        <w:t>对处于</w:t>
      </w:r>
      <w:r w:rsidRPr="00497F54">
        <w:rPr>
          <w:rFonts w:asciiTheme="minorEastAsia" w:hAnsiTheme="minorEastAsia"/>
          <w:position w:val="-14"/>
          <w:sz w:val="24"/>
        </w:rPr>
        <w:object w:dxaOrig="400" w:dyaOrig="380" w14:anchorId="20AA84D5">
          <v:shape id="_x0000_i1065" type="#_x0000_t75" style="width:19.5pt;height:18.75pt" o:ole="">
            <v:imagedata r:id="rId67" o:title=""/>
          </v:shape>
          <o:OLEObject Type="Embed" ProgID="Equation.DSMT4" ShapeID="_x0000_i1065" DrawAspect="Content" ObjectID="_1682950260" r:id="rId92"/>
        </w:object>
      </w:r>
      <w:r>
        <w:rPr>
          <w:rFonts w:asciiTheme="minorEastAsia" w:hAnsiTheme="minorEastAsia" w:hint="eastAsia"/>
          <w:sz w:val="24"/>
        </w:rPr>
        <w:t>处的无人机模型</w:t>
      </w:r>
      <w:r w:rsidRPr="00497F54">
        <w:rPr>
          <w:rFonts w:asciiTheme="minorEastAsia" w:hAnsiTheme="minorEastAsia" w:hint="eastAsia"/>
          <w:sz w:val="24"/>
        </w:rPr>
        <w:t>进行碰撞检测</w:t>
      </w:r>
      <w:r>
        <w:rPr>
          <w:rFonts w:asciiTheme="minorEastAsia" w:hAnsiTheme="minorEastAsia" w:hint="eastAsia"/>
          <w:sz w:val="24"/>
        </w:rPr>
        <w:t>，若发生碰撞，则重新生成</w:t>
      </w:r>
      <w:r w:rsidRPr="00D627DC">
        <w:rPr>
          <w:rFonts w:asciiTheme="minorEastAsia" w:hAnsiTheme="minorEastAsia"/>
          <w:position w:val="-14"/>
          <w:sz w:val="24"/>
        </w:rPr>
        <w:object w:dxaOrig="400" w:dyaOrig="380" w14:anchorId="48B6B4B9">
          <v:shape id="_x0000_i1066" type="#_x0000_t75" style="width:19.5pt;height:18.75pt" o:ole="">
            <v:imagedata r:id="rId93" o:title=""/>
          </v:shape>
          <o:OLEObject Type="Embed" ProgID="Equation.DSMT4" ShapeID="_x0000_i1066" DrawAspect="Content" ObjectID="_1682950261" r:id="rId94"/>
        </w:object>
      </w:r>
      <w:r>
        <w:rPr>
          <w:rFonts w:asciiTheme="minorEastAsia" w:hAnsiTheme="minorEastAsia" w:hint="eastAsia"/>
          <w:sz w:val="24"/>
        </w:rPr>
        <w:t>并适当增大</w:t>
      </w:r>
      <w:r w:rsidRPr="002E47A7">
        <w:rPr>
          <w:rFonts w:asciiTheme="minorEastAsia" w:hAnsiTheme="minorEastAsia"/>
          <w:position w:val="-12"/>
          <w:sz w:val="24"/>
        </w:rPr>
        <w:object w:dxaOrig="260" w:dyaOrig="360" w14:anchorId="243FF2C7">
          <v:shape id="_x0000_i1067" type="#_x0000_t75" style="width:13.5pt;height:18pt" o:ole="">
            <v:imagedata r:id="rId95" o:title=""/>
          </v:shape>
          <o:OLEObject Type="Embed" ProgID="Equation.DSMT4" ShapeID="_x0000_i1067" DrawAspect="Content" ObjectID="_1682950262" r:id="rId96"/>
        </w:object>
      </w:r>
      <w:r>
        <w:rPr>
          <w:rFonts w:asciiTheme="minorEastAsia" w:hAnsiTheme="minorEastAsia" w:hint="eastAsia"/>
          <w:sz w:val="24"/>
        </w:rPr>
        <w:t>，反复迭代直到处于</w:t>
      </w:r>
      <w:r w:rsidRPr="00497F54">
        <w:rPr>
          <w:rFonts w:asciiTheme="minorEastAsia" w:hAnsiTheme="minorEastAsia"/>
          <w:position w:val="-14"/>
          <w:sz w:val="24"/>
        </w:rPr>
        <w:object w:dxaOrig="400" w:dyaOrig="380" w14:anchorId="44518067">
          <v:shape id="_x0000_i1068" type="#_x0000_t75" style="width:19.5pt;height:18.75pt" o:ole="">
            <v:imagedata r:id="rId77" o:title=""/>
          </v:shape>
          <o:OLEObject Type="Embed" ProgID="Equation.DSMT4" ShapeID="_x0000_i1068" DrawAspect="Content" ObjectID="_1682950263" r:id="rId97"/>
        </w:object>
      </w:r>
      <w:r>
        <w:rPr>
          <w:rFonts w:asciiTheme="minorEastAsia" w:hAnsiTheme="minorEastAsia" w:hint="eastAsia"/>
          <w:sz w:val="24"/>
        </w:rPr>
        <w:t>处的无人机模型与环境不发生碰撞为止。</w:t>
      </w:r>
    </w:p>
    <w:p w14:paraId="6AB32802" w14:textId="54A1F94A" w:rsidR="002D6923" w:rsidRDefault="009F34D5" w:rsidP="00842F02">
      <w:pPr>
        <w:spacing w:line="360" w:lineRule="auto"/>
        <w:ind w:firstLineChars="200" w:firstLine="480"/>
        <w:rPr>
          <w:rFonts w:asciiTheme="minorEastAsia" w:hAnsiTheme="minorEastAsia"/>
          <w:sz w:val="24"/>
        </w:rPr>
      </w:pPr>
      <w:r>
        <w:rPr>
          <w:rFonts w:asciiTheme="minorEastAsia" w:hAnsiTheme="minorEastAsia" w:hint="eastAsia"/>
          <w:sz w:val="24"/>
        </w:rPr>
        <w:t>9、一种</w:t>
      </w:r>
      <w:r w:rsidRPr="009F34D5">
        <w:rPr>
          <w:rFonts w:asciiTheme="minorEastAsia" w:hAnsiTheme="minorEastAsia" w:hint="eastAsia"/>
          <w:sz w:val="24"/>
        </w:rPr>
        <w:t>适用于无人机的无碰撞路径规划</w:t>
      </w:r>
      <w:r w:rsidR="002D6923">
        <w:rPr>
          <w:rFonts w:asciiTheme="minorEastAsia" w:hAnsiTheme="minorEastAsia" w:hint="eastAsia"/>
          <w:sz w:val="24"/>
        </w:rPr>
        <w:t>系统</w:t>
      </w:r>
      <w:r>
        <w:rPr>
          <w:rFonts w:asciiTheme="minorEastAsia" w:hAnsiTheme="minorEastAsia" w:hint="eastAsia"/>
          <w:sz w:val="24"/>
        </w:rPr>
        <w:t>，其特征在于，</w:t>
      </w:r>
      <w:r w:rsidRPr="009F34D5">
        <w:rPr>
          <w:rFonts w:asciiTheme="minorEastAsia" w:hAnsiTheme="minorEastAsia" w:hint="eastAsia"/>
          <w:sz w:val="24"/>
        </w:rPr>
        <w:t>包括</w:t>
      </w:r>
      <w:r w:rsidR="002D6923">
        <w:rPr>
          <w:rFonts w:asciiTheme="minorEastAsia" w:hAnsiTheme="minorEastAsia" w:hint="eastAsia"/>
          <w:sz w:val="24"/>
        </w:rPr>
        <w:t>：</w:t>
      </w:r>
    </w:p>
    <w:p w14:paraId="2B85D673" w14:textId="11885276" w:rsidR="00C91CD1" w:rsidRPr="00FD74BB" w:rsidRDefault="00C91CD1" w:rsidP="00C91CD1">
      <w:pPr>
        <w:tabs>
          <w:tab w:val="num" w:pos="720"/>
        </w:tabs>
        <w:adjustRightInd w:val="0"/>
        <w:spacing w:line="360" w:lineRule="auto"/>
        <w:ind w:firstLineChars="200" w:firstLine="480"/>
        <w:textAlignment w:val="baseline"/>
        <w:rPr>
          <w:rFonts w:ascii="宋体" w:hAnsi="宋体"/>
          <w:snapToGrid w:val="0"/>
          <w:sz w:val="24"/>
        </w:rPr>
      </w:pPr>
      <w:r>
        <w:rPr>
          <w:rFonts w:ascii="宋体" w:hAnsi="宋体" w:hint="eastAsia"/>
          <w:snapToGrid w:val="0"/>
          <w:sz w:val="24"/>
        </w:rPr>
        <w:t>模块M1：</w:t>
      </w:r>
      <w:r w:rsidRPr="00FD74BB">
        <w:rPr>
          <w:rFonts w:ascii="宋体" w:hAnsi="宋体" w:hint="eastAsia"/>
          <w:snapToGrid w:val="0"/>
          <w:sz w:val="24"/>
        </w:rPr>
        <w:t>对给定路径点进行B样条曲线插值获取路径</w:t>
      </w:r>
      <w:r>
        <w:rPr>
          <w:rFonts w:ascii="宋体" w:hAnsi="宋体" w:hint="eastAsia"/>
          <w:snapToGrid w:val="0"/>
          <w:sz w:val="24"/>
        </w:rPr>
        <w:t>曲线</w:t>
      </w:r>
      <w:r w:rsidRPr="00FD74BB">
        <w:rPr>
          <w:rFonts w:ascii="宋体" w:hAnsi="宋体" w:hint="eastAsia"/>
          <w:snapToGrid w:val="0"/>
          <w:sz w:val="24"/>
        </w:rPr>
        <w:t>；</w:t>
      </w:r>
    </w:p>
    <w:p w14:paraId="4880C442" w14:textId="71F4ADD2" w:rsidR="00C91CD1" w:rsidRPr="00FD74BB" w:rsidRDefault="00C91CD1" w:rsidP="00C91CD1">
      <w:pPr>
        <w:tabs>
          <w:tab w:val="num" w:pos="720"/>
        </w:tabs>
        <w:adjustRightInd w:val="0"/>
        <w:spacing w:line="360" w:lineRule="auto"/>
        <w:ind w:firstLineChars="200" w:firstLine="480"/>
        <w:textAlignment w:val="baseline"/>
        <w:rPr>
          <w:rFonts w:ascii="宋体" w:hAnsi="宋体"/>
          <w:snapToGrid w:val="0"/>
          <w:sz w:val="24"/>
        </w:rPr>
      </w:pPr>
      <w:r>
        <w:rPr>
          <w:rFonts w:ascii="宋体" w:hAnsi="宋体" w:hint="eastAsia"/>
          <w:snapToGrid w:val="0"/>
          <w:sz w:val="24"/>
        </w:rPr>
        <w:t>模块M</w:t>
      </w:r>
      <w:r w:rsidR="0060114C">
        <w:rPr>
          <w:rFonts w:ascii="宋体" w:hAnsi="宋体" w:hint="eastAsia"/>
          <w:snapToGrid w:val="0"/>
          <w:sz w:val="24"/>
        </w:rPr>
        <w:t>2</w:t>
      </w:r>
      <w:r w:rsidRPr="00FD74BB">
        <w:rPr>
          <w:rFonts w:ascii="宋体" w:hAnsi="宋体" w:hint="eastAsia"/>
          <w:snapToGrid w:val="0"/>
          <w:sz w:val="24"/>
        </w:rPr>
        <w:t>：</w:t>
      </w:r>
      <w:r>
        <w:rPr>
          <w:rFonts w:ascii="宋体" w:hAnsi="宋体" w:hint="eastAsia"/>
          <w:snapToGrid w:val="0"/>
          <w:sz w:val="24"/>
        </w:rPr>
        <w:t>根据获取的</w:t>
      </w:r>
      <w:r w:rsidRPr="00FD74BB">
        <w:rPr>
          <w:rFonts w:ascii="宋体" w:hAnsi="宋体" w:hint="eastAsia"/>
          <w:snapToGrid w:val="0"/>
          <w:sz w:val="24"/>
        </w:rPr>
        <w:t>路径</w:t>
      </w:r>
      <w:r>
        <w:rPr>
          <w:rFonts w:ascii="宋体" w:hAnsi="宋体" w:hint="eastAsia"/>
          <w:snapToGrid w:val="0"/>
          <w:sz w:val="24"/>
        </w:rPr>
        <w:t>曲线</w:t>
      </w:r>
      <w:r w:rsidRPr="00FD74BB">
        <w:rPr>
          <w:rFonts w:ascii="宋体" w:hAnsi="宋体" w:hint="eastAsia"/>
          <w:snapToGrid w:val="0"/>
          <w:sz w:val="24"/>
        </w:rPr>
        <w:t>进行无人机碰撞检测；</w:t>
      </w:r>
    </w:p>
    <w:p w14:paraId="0EF5E096" w14:textId="52BD376A" w:rsidR="00C91CD1" w:rsidRPr="00FD74BB" w:rsidRDefault="00C91CD1" w:rsidP="00C91CD1">
      <w:pPr>
        <w:tabs>
          <w:tab w:val="num" w:pos="720"/>
        </w:tabs>
        <w:adjustRightInd w:val="0"/>
        <w:spacing w:line="360" w:lineRule="auto"/>
        <w:ind w:firstLineChars="200" w:firstLine="480"/>
        <w:textAlignment w:val="baseline"/>
        <w:rPr>
          <w:rFonts w:ascii="宋体" w:hAnsi="宋体"/>
          <w:snapToGrid w:val="0"/>
          <w:sz w:val="24"/>
        </w:rPr>
      </w:pPr>
      <w:r>
        <w:rPr>
          <w:rFonts w:ascii="宋体" w:hAnsi="宋体" w:hint="eastAsia"/>
          <w:snapToGrid w:val="0"/>
          <w:sz w:val="24"/>
        </w:rPr>
        <w:t>模块M</w:t>
      </w:r>
      <w:r w:rsidRPr="00FD74BB">
        <w:rPr>
          <w:rFonts w:ascii="宋体" w:hAnsi="宋体" w:hint="eastAsia"/>
          <w:snapToGrid w:val="0"/>
          <w:sz w:val="24"/>
        </w:rPr>
        <w:t>3：</w:t>
      </w:r>
      <w:r>
        <w:rPr>
          <w:rFonts w:ascii="宋体" w:hAnsi="宋体" w:hint="eastAsia"/>
          <w:snapToGrid w:val="0"/>
          <w:sz w:val="24"/>
        </w:rPr>
        <w:t>对</w:t>
      </w:r>
      <w:r w:rsidRPr="00FD74BB">
        <w:rPr>
          <w:rFonts w:ascii="宋体" w:hAnsi="宋体" w:hint="eastAsia"/>
          <w:snapToGrid w:val="0"/>
          <w:sz w:val="24"/>
        </w:rPr>
        <w:t>碰撞</w:t>
      </w:r>
      <w:r>
        <w:rPr>
          <w:rFonts w:ascii="宋体" w:hAnsi="宋体" w:hint="eastAsia"/>
          <w:snapToGrid w:val="0"/>
          <w:sz w:val="24"/>
        </w:rPr>
        <w:t>检测结果中存在碰撞的</w:t>
      </w:r>
      <w:r w:rsidRPr="00FD74BB">
        <w:rPr>
          <w:rFonts w:ascii="宋体" w:hAnsi="宋体" w:hint="eastAsia"/>
          <w:snapToGrid w:val="0"/>
          <w:sz w:val="24"/>
        </w:rPr>
        <w:t>路径</w:t>
      </w:r>
      <w:r>
        <w:rPr>
          <w:rFonts w:ascii="宋体" w:hAnsi="宋体" w:hint="eastAsia"/>
          <w:snapToGrid w:val="0"/>
          <w:sz w:val="24"/>
        </w:rPr>
        <w:t>曲线构建</w:t>
      </w:r>
      <w:r w:rsidRPr="00FD74BB">
        <w:rPr>
          <w:rFonts w:ascii="宋体" w:hAnsi="宋体" w:hint="eastAsia"/>
          <w:snapToGrid w:val="0"/>
          <w:sz w:val="24"/>
        </w:rPr>
        <w:t>新的路径点</w:t>
      </w:r>
      <w:r>
        <w:rPr>
          <w:rFonts w:ascii="宋体" w:hAnsi="宋体" w:hint="eastAsia"/>
          <w:snapToGrid w:val="0"/>
          <w:sz w:val="24"/>
        </w:rPr>
        <w:t>，对</w:t>
      </w:r>
      <w:r w:rsidRPr="00FD74BB">
        <w:rPr>
          <w:rFonts w:ascii="宋体" w:hAnsi="宋体" w:hint="eastAsia"/>
          <w:snapToGrid w:val="0"/>
          <w:sz w:val="24"/>
        </w:rPr>
        <w:t>碰撞</w:t>
      </w:r>
      <w:r>
        <w:rPr>
          <w:rFonts w:ascii="宋体" w:hAnsi="宋体" w:hint="eastAsia"/>
          <w:snapToGrid w:val="0"/>
          <w:sz w:val="24"/>
        </w:rPr>
        <w:t>检测结果中不存在碰撞的路径曲线直接</w:t>
      </w:r>
      <w:r w:rsidRPr="00FD74BB">
        <w:rPr>
          <w:rFonts w:ascii="宋体" w:hAnsi="宋体" w:hint="eastAsia"/>
          <w:snapToGrid w:val="0"/>
          <w:sz w:val="24"/>
        </w:rPr>
        <w:t>输出无碰撞路径；</w:t>
      </w:r>
    </w:p>
    <w:p w14:paraId="53E90A58" w14:textId="4003CD87" w:rsidR="00842F02" w:rsidRPr="00842F02" w:rsidRDefault="00C91CD1" w:rsidP="00C91CD1">
      <w:pPr>
        <w:spacing w:line="360" w:lineRule="auto"/>
        <w:ind w:firstLineChars="200" w:firstLine="480"/>
        <w:rPr>
          <w:rFonts w:asciiTheme="minorEastAsia" w:hAnsiTheme="minorEastAsia"/>
          <w:sz w:val="24"/>
        </w:rPr>
      </w:pPr>
      <w:r>
        <w:rPr>
          <w:rFonts w:ascii="宋体" w:hAnsi="宋体" w:hint="eastAsia"/>
          <w:snapToGrid w:val="0"/>
          <w:sz w:val="24"/>
        </w:rPr>
        <w:t>模块M</w:t>
      </w:r>
      <w:r w:rsidRPr="00FD74BB">
        <w:rPr>
          <w:rFonts w:ascii="宋体" w:hAnsi="宋体" w:hint="eastAsia"/>
          <w:snapToGrid w:val="0"/>
          <w:sz w:val="24"/>
        </w:rPr>
        <w:t>4：</w:t>
      </w:r>
      <w:r>
        <w:rPr>
          <w:rFonts w:ascii="宋体" w:hAnsi="宋体" w:hint="eastAsia"/>
          <w:snapToGrid w:val="0"/>
          <w:sz w:val="24"/>
        </w:rPr>
        <w:t>对</w:t>
      </w:r>
      <w:r w:rsidRPr="00FD74BB">
        <w:rPr>
          <w:rFonts w:ascii="宋体" w:hAnsi="宋体" w:hint="eastAsia"/>
          <w:snapToGrid w:val="0"/>
          <w:sz w:val="24"/>
        </w:rPr>
        <w:t>新的路径点重新进行B样条曲线插值</w:t>
      </w:r>
      <w:r>
        <w:rPr>
          <w:rFonts w:ascii="宋体" w:hAnsi="宋体" w:hint="eastAsia"/>
          <w:snapToGrid w:val="0"/>
          <w:sz w:val="24"/>
        </w:rPr>
        <w:t>后</w:t>
      </w:r>
      <w:r w:rsidR="002D6923">
        <w:rPr>
          <w:rFonts w:ascii="宋体" w:hAnsi="宋体" w:hint="eastAsia"/>
          <w:snapToGrid w:val="0"/>
          <w:sz w:val="24"/>
        </w:rPr>
        <w:t>输入模块M</w:t>
      </w:r>
      <w:r w:rsidR="002D6923" w:rsidRPr="00FD74BB">
        <w:rPr>
          <w:rFonts w:ascii="宋体" w:hAnsi="宋体" w:hint="eastAsia"/>
          <w:snapToGrid w:val="0"/>
          <w:sz w:val="24"/>
        </w:rPr>
        <w:t>2</w:t>
      </w:r>
      <w:r w:rsidR="009F34D5" w:rsidRPr="009F34D5">
        <w:rPr>
          <w:rFonts w:asciiTheme="minorEastAsia" w:hAnsiTheme="minorEastAsia" w:hint="eastAsia"/>
          <w:sz w:val="24"/>
        </w:rPr>
        <w:t>。</w:t>
      </w:r>
    </w:p>
    <w:p w14:paraId="0CDDC7A2" w14:textId="149D25C2" w:rsidR="00B620A2" w:rsidRPr="007A15A2" w:rsidRDefault="007A15A2" w:rsidP="007A15A2">
      <w:pPr>
        <w:spacing w:line="360" w:lineRule="auto"/>
        <w:ind w:firstLineChars="200" w:firstLine="480"/>
        <w:rPr>
          <w:rFonts w:ascii="宋体" w:hAnsi="宋体"/>
          <w:sz w:val="24"/>
        </w:rPr>
        <w:sectPr w:rsidR="00B620A2" w:rsidRPr="007A15A2" w:rsidSect="005D4F76">
          <w:type w:val="nextColumn"/>
          <w:pgSz w:w="11907" w:h="16840"/>
          <w:pgMar w:top="1418" w:right="1134" w:bottom="1134" w:left="1701" w:header="720" w:footer="720" w:gutter="0"/>
          <w:pgNumType w:start="1"/>
          <w:cols w:space="720"/>
        </w:sectPr>
      </w:pPr>
      <w:r>
        <w:rPr>
          <w:rFonts w:ascii="宋体" w:hAnsi="宋体" w:hint="eastAsia"/>
          <w:sz w:val="24"/>
        </w:rPr>
        <w:t>10、一种计算机可读介质，其特征在于，</w:t>
      </w:r>
      <w:r w:rsidRPr="007A15A2">
        <w:rPr>
          <w:rFonts w:ascii="宋体" w:hAnsi="宋体" w:hint="eastAsia"/>
          <w:snapToGrid w:val="0"/>
          <w:sz w:val="24"/>
        </w:rPr>
        <w:t>其存储有可由适用于无人机的无碰撞路径规划设备执行的计算机程序，当所述</w:t>
      </w:r>
      <w:r>
        <w:rPr>
          <w:rFonts w:ascii="宋体" w:hAnsi="宋体" w:hint="eastAsia"/>
          <w:snapToGrid w:val="0"/>
          <w:sz w:val="24"/>
        </w:rPr>
        <w:t>计算机</w:t>
      </w:r>
      <w:r w:rsidRPr="007A15A2">
        <w:rPr>
          <w:rFonts w:ascii="宋体" w:hAnsi="宋体" w:hint="eastAsia"/>
          <w:snapToGrid w:val="0"/>
          <w:sz w:val="24"/>
        </w:rPr>
        <w:t>程序在适用于无人机的无碰撞路径规划设备上运行时</w:t>
      </w:r>
      <w:r>
        <w:rPr>
          <w:rFonts w:ascii="宋体" w:hAnsi="宋体" w:hint="eastAsia"/>
          <w:snapToGrid w:val="0"/>
          <w:sz w:val="24"/>
        </w:rPr>
        <w:t>，</w:t>
      </w:r>
      <w:r w:rsidRPr="007A15A2">
        <w:rPr>
          <w:rFonts w:ascii="宋体" w:hAnsi="宋体" w:hint="eastAsia"/>
          <w:snapToGrid w:val="0"/>
          <w:sz w:val="24"/>
        </w:rPr>
        <w:t>使得所述适用于无人机的无碰撞路径规划设备执行权利要求</w:t>
      </w:r>
      <w:r>
        <w:rPr>
          <w:rFonts w:ascii="宋体" w:hAnsi="宋体" w:hint="eastAsia"/>
          <w:snapToGrid w:val="0"/>
          <w:sz w:val="24"/>
        </w:rPr>
        <w:t>1-8中</w:t>
      </w:r>
      <w:r w:rsidRPr="007A15A2">
        <w:rPr>
          <w:rFonts w:ascii="宋体" w:hAnsi="宋体" w:hint="eastAsia"/>
          <w:snapToGrid w:val="0"/>
          <w:sz w:val="24"/>
        </w:rPr>
        <w:t>任一项所述的适用于无人机的无碰撞路径规划方法的步骤。</w:t>
      </w:r>
    </w:p>
    <w:p w14:paraId="33405AD5" w14:textId="77777777" w:rsidR="00ED7A8F" w:rsidRPr="00FC64A2" w:rsidRDefault="003310E5" w:rsidP="003310E5">
      <w:pPr>
        <w:pBdr>
          <w:bottom w:val="single" w:sz="6" w:space="1" w:color="auto"/>
        </w:pBdr>
        <w:tabs>
          <w:tab w:val="left" w:pos="2760"/>
          <w:tab w:val="left" w:pos="8280"/>
        </w:tabs>
        <w:adjustRightInd w:val="0"/>
        <w:jc w:val="center"/>
        <w:rPr>
          <w:rFonts w:ascii="宋体" w:hAnsi="宋体"/>
          <w:spacing w:val="6"/>
          <w:kern w:val="0"/>
          <w:sz w:val="44"/>
          <w:szCs w:val="44"/>
        </w:rPr>
      </w:pPr>
      <w:r>
        <w:rPr>
          <w:rFonts w:ascii="宋体" w:hAnsi="宋体" w:hint="eastAsia"/>
          <w:b/>
          <w:spacing w:val="6"/>
          <w:sz w:val="44"/>
          <w:szCs w:val="44"/>
        </w:rPr>
        <w:lastRenderedPageBreak/>
        <w:t>说 明 书</w:t>
      </w:r>
    </w:p>
    <w:p w14:paraId="46E97412" w14:textId="77777777" w:rsidR="00ED7A8F" w:rsidRPr="00FC64A2" w:rsidRDefault="00ED7A8F" w:rsidP="000A2071">
      <w:pPr>
        <w:adjustRightInd w:val="0"/>
        <w:spacing w:line="360" w:lineRule="auto"/>
        <w:jc w:val="center"/>
        <w:rPr>
          <w:rFonts w:ascii="宋体" w:hAnsi="宋体"/>
          <w:spacing w:val="6"/>
          <w:sz w:val="24"/>
        </w:rPr>
      </w:pPr>
    </w:p>
    <w:p w14:paraId="0516B674" w14:textId="34DE8536" w:rsidR="00ED7A8F" w:rsidRPr="008E2FBC" w:rsidRDefault="008E2FBC" w:rsidP="000A2071">
      <w:pPr>
        <w:adjustRightInd w:val="0"/>
        <w:spacing w:line="360" w:lineRule="auto"/>
        <w:jc w:val="center"/>
        <w:textAlignment w:val="baseline"/>
        <w:rPr>
          <w:rFonts w:ascii="宋体" w:hAnsi="宋体"/>
          <w:b/>
          <w:bCs/>
          <w:spacing w:val="6"/>
          <w:kern w:val="0"/>
          <w:sz w:val="24"/>
        </w:rPr>
      </w:pPr>
      <w:r w:rsidRPr="008E2FBC">
        <w:rPr>
          <w:rFonts w:ascii="宋体" w:hAnsi="宋体" w:hint="eastAsia"/>
          <w:b/>
          <w:bCs/>
          <w:spacing w:val="6"/>
          <w:kern w:val="0"/>
          <w:sz w:val="24"/>
        </w:rPr>
        <w:t>适用于无人机的无碰撞路径规划方法</w:t>
      </w:r>
      <w:r w:rsidR="009F34D5">
        <w:rPr>
          <w:rFonts w:ascii="宋体" w:hAnsi="宋体" w:hint="eastAsia"/>
          <w:b/>
          <w:bCs/>
          <w:spacing w:val="6"/>
          <w:kern w:val="0"/>
          <w:sz w:val="24"/>
        </w:rPr>
        <w:t>、</w:t>
      </w:r>
      <w:r w:rsidR="0060114C">
        <w:rPr>
          <w:rFonts w:ascii="宋体" w:hAnsi="宋体" w:hint="eastAsia"/>
          <w:b/>
          <w:bCs/>
          <w:spacing w:val="6"/>
          <w:kern w:val="0"/>
          <w:sz w:val="24"/>
        </w:rPr>
        <w:t>系统</w:t>
      </w:r>
      <w:r w:rsidR="009F34D5">
        <w:rPr>
          <w:rFonts w:ascii="宋体" w:hAnsi="宋体" w:hint="eastAsia"/>
          <w:b/>
          <w:bCs/>
          <w:spacing w:val="6"/>
          <w:kern w:val="0"/>
          <w:sz w:val="24"/>
        </w:rPr>
        <w:t>及介质</w:t>
      </w:r>
    </w:p>
    <w:p w14:paraId="5362206F" w14:textId="77777777" w:rsidR="00ED7A8F" w:rsidRPr="00FC64A2" w:rsidRDefault="00ED7A8F" w:rsidP="002377D5">
      <w:pPr>
        <w:adjustRightInd w:val="0"/>
        <w:spacing w:line="360" w:lineRule="auto"/>
        <w:rPr>
          <w:rFonts w:ascii="宋体" w:hAnsi="宋体"/>
          <w:spacing w:val="6"/>
          <w:sz w:val="24"/>
          <w:u w:val="single"/>
        </w:rPr>
      </w:pPr>
    </w:p>
    <w:p w14:paraId="7683272D" w14:textId="77777777" w:rsidR="00ED7A8F" w:rsidRPr="00FC64A2" w:rsidRDefault="00ED7A8F" w:rsidP="002377D5">
      <w:pPr>
        <w:adjustRightInd w:val="0"/>
        <w:snapToGrid w:val="0"/>
        <w:spacing w:line="360" w:lineRule="auto"/>
        <w:rPr>
          <w:rFonts w:ascii="宋体" w:hAnsi="宋体"/>
          <w:b/>
          <w:spacing w:val="6"/>
          <w:sz w:val="24"/>
          <w:u w:val="single"/>
        </w:rPr>
      </w:pPr>
      <w:r w:rsidRPr="00FC64A2">
        <w:rPr>
          <w:rFonts w:ascii="宋体" w:hAnsi="宋体" w:hint="eastAsia"/>
          <w:b/>
          <w:spacing w:val="6"/>
          <w:sz w:val="24"/>
          <w:u w:val="single"/>
        </w:rPr>
        <w:t>技术领域</w:t>
      </w:r>
    </w:p>
    <w:p w14:paraId="2082D5EC" w14:textId="1E80C0AA" w:rsidR="003A5893" w:rsidRPr="001A1DCE" w:rsidRDefault="00ED7A8F" w:rsidP="00894F17">
      <w:pPr>
        <w:adjustRightInd w:val="0"/>
        <w:spacing w:line="360" w:lineRule="auto"/>
        <w:ind w:firstLineChars="200" w:firstLine="504"/>
        <w:textAlignment w:val="baseline"/>
        <w:rPr>
          <w:rFonts w:ascii="宋体" w:hAnsi="宋体"/>
          <w:spacing w:val="6"/>
          <w:kern w:val="0"/>
          <w:sz w:val="24"/>
        </w:rPr>
      </w:pPr>
      <w:r w:rsidRPr="00FC64A2">
        <w:rPr>
          <w:rFonts w:ascii="宋体" w:hAnsi="宋体" w:hint="eastAsia"/>
          <w:spacing w:val="6"/>
          <w:kern w:val="0"/>
          <w:sz w:val="24"/>
        </w:rPr>
        <w:t>本</w:t>
      </w:r>
      <w:r w:rsidR="002644D5">
        <w:rPr>
          <w:rFonts w:ascii="宋体" w:hAnsi="宋体" w:hint="eastAsia"/>
          <w:spacing w:val="6"/>
          <w:kern w:val="0"/>
          <w:sz w:val="24"/>
        </w:rPr>
        <w:t>发明</w:t>
      </w:r>
      <w:r w:rsidRPr="00FC64A2">
        <w:rPr>
          <w:rFonts w:ascii="宋体" w:hAnsi="宋体" w:hint="eastAsia"/>
          <w:spacing w:val="6"/>
          <w:kern w:val="0"/>
          <w:sz w:val="24"/>
        </w:rPr>
        <w:t>涉及</w:t>
      </w:r>
      <w:r w:rsidR="005D0331">
        <w:rPr>
          <w:rFonts w:ascii="宋体" w:hAnsi="宋体" w:hint="eastAsia"/>
          <w:spacing w:val="6"/>
          <w:kern w:val="0"/>
          <w:sz w:val="24"/>
        </w:rPr>
        <w:t>无人机避障技术领域</w:t>
      </w:r>
      <w:r w:rsidRPr="00FC64A2">
        <w:rPr>
          <w:rFonts w:ascii="宋体" w:hAnsi="宋体" w:hint="eastAsia"/>
          <w:spacing w:val="6"/>
          <w:kern w:val="0"/>
          <w:sz w:val="24"/>
        </w:rPr>
        <w:t>，具体地，涉及</w:t>
      </w:r>
      <w:r w:rsidR="005D0331">
        <w:rPr>
          <w:rFonts w:ascii="宋体" w:hAnsi="宋体" w:hint="eastAsia"/>
          <w:spacing w:val="6"/>
          <w:kern w:val="0"/>
          <w:sz w:val="24"/>
        </w:rPr>
        <w:t>一种</w:t>
      </w:r>
      <w:r w:rsidR="005D0331" w:rsidRPr="005D0331">
        <w:rPr>
          <w:rFonts w:ascii="宋体" w:hAnsi="宋体" w:hint="eastAsia"/>
          <w:spacing w:val="6"/>
          <w:kern w:val="0"/>
          <w:sz w:val="24"/>
        </w:rPr>
        <w:t>适用于无人机的无碰撞路径规划方法</w:t>
      </w:r>
      <w:r w:rsidR="009F34D5">
        <w:rPr>
          <w:rFonts w:ascii="宋体" w:hAnsi="宋体" w:hint="eastAsia"/>
          <w:spacing w:val="6"/>
          <w:kern w:val="0"/>
          <w:sz w:val="24"/>
        </w:rPr>
        <w:t>、</w:t>
      </w:r>
      <w:r w:rsidR="0060114C">
        <w:rPr>
          <w:rFonts w:ascii="宋体" w:hAnsi="宋体" w:hint="eastAsia"/>
          <w:spacing w:val="6"/>
          <w:kern w:val="0"/>
          <w:sz w:val="24"/>
        </w:rPr>
        <w:t>系统</w:t>
      </w:r>
      <w:r w:rsidR="009F34D5">
        <w:rPr>
          <w:rFonts w:ascii="宋体" w:hAnsi="宋体" w:hint="eastAsia"/>
          <w:spacing w:val="6"/>
          <w:kern w:val="0"/>
          <w:sz w:val="24"/>
        </w:rPr>
        <w:t>及</w:t>
      </w:r>
      <w:r w:rsidR="007A15A2">
        <w:rPr>
          <w:rFonts w:ascii="宋体" w:hAnsi="宋体" w:hint="eastAsia"/>
          <w:spacing w:val="6"/>
          <w:kern w:val="0"/>
          <w:sz w:val="24"/>
        </w:rPr>
        <w:t>计算机可读</w:t>
      </w:r>
      <w:r w:rsidR="009F34D5">
        <w:rPr>
          <w:rFonts w:ascii="宋体" w:hAnsi="宋体" w:hint="eastAsia"/>
          <w:spacing w:val="6"/>
          <w:kern w:val="0"/>
          <w:sz w:val="24"/>
        </w:rPr>
        <w:t>介质</w:t>
      </w:r>
      <w:r w:rsidRPr="00FC64A2">
        <w:rPr>
          <w:rFonts w:ascii="宋体" w:hAnsi="宋体" w:hint="eastAsia"/>
          <w:spacing w:val="6"/>
          <w:kern w:val="0"/>
          <w:sz w:val="24"/>
        </w:rPr>
        <w:t>。</w:t>
      </w:r>
    </w:p>
    <w:p w14:paraId="565579DA" w14:textId="77777777" w:rsidR="005844DA" w:rsidRPr="00FC64A2" w:rsidRDefault="005844DA" w:rsidP="00894F17">
      <w:pPr>
        <w:adjustRightInd w:val="0"/>
        <w:spacing w:line="360" w:lineRule="auto"/>
        <w:ind w:firstLineChars="200" w:firstLine="504"/>
        <w:textAlignment w:val="baseline"/>
        <w:rPr>
          <w:rFonts w:ascii="宋体" w:hAnsi="宋体"/>
          <w:spacing w:val="6"/>
          <w:kern w:val="0"/>
          <w:sz w:val="24"/>
        </w:rPr>
      </w:pPr>
    </w:p>
    <w:p w14:paraId="28308619" w14:textId="77777777" w:rsidR="002F4FE7" w:rsidRDefault="00ED7A8F" w:rsidP="00E5681F">
      <w:pPr>
        <w:adjustRightInd w:val="0"/>
        <w:snapToGrid w:val="0"/>
        <w:spacing w:line="360" w:lineRule="auto"/>
        <w:rPr>
          <w:rFonts w:ascii="宋体" w:hAnsi="宋体"/>
          <w:spacing w:val="6"/>
          <w:kern w:val="0"/>
          <w:sz w:val="24"/>
        </w:rPr>
      </w:pPr>
      <w:r w:rsidRPr="00FC64A2">
        <w:rPr>
          <w:rFonts w:ascii="宋体" w:hAnsi="宋体" w:hint="eastAsia"/>
          <w:b/>
          <w:spacing w:val="6"/>
          <w:sz w:val="24"/>
          <w:u w:val="single"/>
        </w:rPr>
        <w:t>背景技术</w:t>
      </w:r>
    </w:p>
    <w:p w14:paraId="41FC9B56" w14:textId="3BAF26CB" w:rsidR="005844DA" w:rsidRDefault="008E2FBC" w:rsidP="00894F17">
      <w:pPr>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轨迹规划是无人机自主巡航中最重要的任务之一，该问题普遍通过路径生成和速度规划两个步骤求解。为满足任务要求，路径生成需要得到一条通过给定路径点的几何曲线，同时需要无人机在该曲线上不与环境中的障碍物发生碰撞。为有利于速度规划时对无人机</w:t>
      </w:r>
      <w:proofErr w:type="gramStart"/>
      <w:r>
        <w:rPr>
          <w:rFonts w:ascii="宋体" w:hAnsi="宋体" w:hint="eastAsia"/>
          <w:spacing w:val="6"/>
          <w:kern w:val="0"/>
          <w:sz w:val="24"/>
        </w:rPr>
        <w:t>的跃度进行</w:t>
      </w:r>
      <w:proofErr w:type="gramEnd"/>
      <w:r>
        <w:rPr>
          <w:rFonts w:ascii="宋体" w:hAnsi="宋体" w:hint="eastAsia"/>
          <w:spacing w:val="6"/>
          <w:kern w:val="0"/>
          <w:sz w:val="24"/>
        </w:rPr>
        <w:t>约束，一般需要路径曲线连续。常用的路径生成算法有人工</w:t>
      </w:r>
      <w:proofErr w:type="gramStart"/>
      <w:r>
        <w:rPr>
          <w:rFonts w:ascii="宋体" w:hAnsi="宋体" w:hint="eastAsia"/>
          <w:spacing w:val="6"/>
          <w:kern w:val="0"/>
          <w:sz w:val="24"/>
        </w:rPr>
        <w:t>势场法</w:t>
      </w:r>
      <w:proofErr w:type="gramEnd"/>
      <w:r>
        <w:rPr>
          <w:rFonts w:ascii="宋体" w:hAnsi="宋体" w:hint="eastAsia"/>
          <w:spacing w:val="6"/>
          <w:kern w:val="0"/>
          <w:sz w:val="24"/>
        </w:rPr>
        <w:t>，启发式搜索方法以及几何方法等。</w:t>
      </w:r>
    </w:p>
    <w:p w14:paraId="49700054" w14:textId="41F75935" w:rsidR="008E2FBC" w:rsidRDefault="008E2FBC" w:rsidP="00894F17">
      <w:pPr>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以A*算法为代表的启发式搜索方法计算时间长，效率较低；人工</w:t>
      </w:r>
      <w:proofErr w:type="gramStart"/>
      <w:r>
        <w:rPr>
          <w:rFonts w:ascii="宋体" w:hAnsi="宋体" w:hint="eastAsia"/>
          <w:spacing w:val="6"/>
          <w:kern w:val="0"/>
          <w:sz w:val="24"/>
        </w:rPr>
        <w:t>势场法</w:t>
      </w:r>
      <w:proofErr w:type="gramEnd"/>
      <w:r>
        <w:rPr>
          <w:rFonts w:ascii="宋体" w:hAnsi="宋体" w:hint="eastAsia"/>
          <w:spacing w:val="6"/>
          <w:kern w:val="0"/>
          <w:sz w:val="24"/>
        </w:rPr>
        <w:t>计算量相对较小，但易陷入局部最优；几何方法通过对环境进行几何建模，大大缩短碰撞路径的生成时间。</w:t>
      </w:r>
    </w:p>
    <w:p w14:paraId="49261CF2" w14:textId="04CD1CCE" w:rsidR="00634DF7" w:rsidRDefault="00634DF7" w:rsidP="00894F17">
      <w:pPr>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现有几何方法中，一些方法在模型构建时较复杂，对规划效率产生不利影响，同时很多方法在满足通过给定路径点的情况下无法保证曲线的光滑性。</w:t>
      </w:r>
    </w:p>
    <w:p w14:paraId="4BD6B0AD" w14:textId="67168740" w:rsidR="00634DF7" w:rsidRDefault="00634DF7" w:rsidP="005D0331">
      <w:pPr>
        <w:adjustRightInd w:val="0"/>
        <w:spacing w:line="360" w:lineRule="auto"/>
        <w:ind w:firstLineChars="200" w:firstLine="504"/>
        <w:jc w:val="left"/>
        <w:textAlignment w:val="baseline"/>
        <w:rPr>
          <w:rFonts w:ascii="宋体" w:hAnsi="宋体"/>
          <w:spacing w:val="6"/>
          <w:kern w:val="0"/>
          <w:sz w:val="24"/>
        </w:rPr>
      </w:pPr>
      <w:r>
        <w:rPr>
          <w:rFonts w:ascii="宋体" w:hAnsi="宋体" w:hint="eastAsia"/>
          <w:spacing w:val="6"/>
          <w:kern w:val="0"/>
          <w:sz w:val="24"/>
        </w:rPr>
        <w:t>经过检索，专利文献</w:t>
      </w:r>
      <w:r w:rsidR="005D0331" w:rsidRPr="005D0331">
        <w:rPr>
          <w:rFonts w:ascii="宋体" w:hAnsi="宋体"/>
          <w:spacing w:val="6"/>
          <w:kern w:val="0"/>
          <w:sz w:val="24"/>
        </w:rPr>
        <w:t>CN111580563A</w:t>
      </w:r>
      <w:r w:rsidR="005D0331">
        <w:rPr>
          <w:rFonts w:ascii="宋体" w:hAnsi="宋体" w:hint="eastAsia"/>
          <w:spacing w:val="6"/>
          <w:kern w:val="0"/>
          <w:sz w:val="24"/>
        </w:rPr>
        <w:t>公开了</w:t>
      </w:r>
      <w:r w:rsidR="005D0331" w:rsidRPr="005D0331">
        <w:rPr>
          <w:rFonts w:ascii="宋体" w:hAnsi="宋体" w:hint="eastAsia"/>
          <w:spacing w:val="6"/>
          <w:kern w:val="0"/>
          <w:sz w:val="24"/>
        </w:rPr>
        <w:t>一种基于种子搜索的无人机自主避障飞行方法</w:t>
      </w:r>
      <w:r w:rsidR="005D0331">
        <w:rPr>
          <w:rFonts w:ascii="宋体" w:hAnsi="宋体" w:hint="eastAsia"/>
          <w:spacing w:val="6"/>
          <w:kern w:val="0"/>
          <w:sz w:val="24"/>
        </w:rPr>
        <w:t>，</w:t>
      </w:r>
      <w:r w:rsidR="005D0331" w:rsidRPr="005D0331">
        <w:rPr>
          <w:rFonts w:ascii="宋体" w:hAnsi="宋体" w:hint="eastAsia"/>
          <w:spacing w:val="6"/>
          <w:kern w:val="0"/>
          <w:sz w:val="24"/>
        </w:rPr>
        <w:t>该方法针对复杂多变的城市建筑环境</w:t>
      </w:r>
      <w:r w:rsidR="005D0331">
        <w:rPr>
          <w:rFonts w:ascii="宋体" w:hAnsi="宋体" w:hint="eastAsia"/>
          <w:spacing w:val="6"/>
          <w:kern w:val="0"/>
          <w:sz w:val="24"/>
        </w:rPr>
        <w:t>，</w:t>
      </w:r>
      <w:proofErr w:type="gramStart"/>
      <w:r w:rsidR="005D0331">
        <w:rPr>
          <w:rFonts w:ascii="宋体" w:hAnsi="宋体" w:hint="eastAsia"/>
          <w:spacing w:val="6"/>
          <w:kern w:val="0"/>
          <w:sz w:val="24"/>
        </w:rPr>
        <w:t>该现有</w:t>
      </w:r>
      <w:proofErr w:type="gramEnd"/>
      <w:r w:rsidR="005D0331">
        <w:rPr>
          <w:rFonts w:ascii="宋体" w:hAnsi="宋体" w:hint="eastAsia"/>
          <w:spacing w:val="6"/>
          <w:kern w:val="0"/>
          <w:sz w:val="24"/>
        </w:rPr>
        <w:t>技术</w:t>
      </w:r>
      <w:r w:rsidR="005D0331" w:rsidRPr="005D0331">
        <w:rPr>
          <w:rFonts w:ascii="宋体" w:hAnsi="宋体" w:hint="eastAsia"/>
          <w:spacing w:val="6"/>
          <w:kern w:val="0"/>
          <w:sz w:val="24"/>
        </w:rPr>
        <w:t>首先在任务空间中均匀播撒若干种子，然后以终点为目标设置无人机的飞行方向，启动无人机飞行；无人机在飞行过程中，实时探测前方是否有障碍物，如果探测到前方有障碍物，则根据一定规则搜索无人机附近的种子，然后以该种子为目标重新设置无人机飞行方向，待无人机飞到该种子位置时，再重新以终点位目标设置飞行方向，继续飞行探测，如此反复，直至无人机距离终点的位置小于设置的阈值，从而完成飞行任务</w:t>
      </w:r>
      <w:r w:rsidR="005D0331">
        <w:rPr>
          <w:rFonts w:ascii="宋体" w:hAnsi="宋体" w:hint="eastAsia"/>
          <w:spacing w:val="6"/>
          <w:kern w:val="0"/>
          <w:sz w:val="24"/>
        </w:rPr>
        <w:t>。但是</w:t>
      </w:r>
      <w:proofErr w:type="gramStart"/>
      <w:r w:rsidR="005D0331">
        <w:rPr>
          <w:rFonts w:ascii="宋体" w:hAnsi="宋体" w:hint="eastAsia"/>
          <w:spacing w:val="6"/>
          <w:kern w:val="0"/>
          <w:sz w:val="24"/>
        </w:rPr>
        <w:t>该现有</w:t>
      </w:r>
      <w:proofErr w:type="gramEnd"/>
      <w:r w:rsidR="005D0331">
        <w:rPr>
          <w:rFonts w:ascii="宋体" w:hAnsi="宋体" w:hint="eastAsia"/>
          <w:spacing w:val="6"/>
          <w:kern w:val="0"/>
          <w:sz w:val="24"/>
        </w:rPr>
        <w:t>技术的不足之处在于模型构建仍然较复杂，规划效率不高。</w:t>
      </w:r>
    </w:p>
    <w:p w14:paraId="6FA1FEE7" w14:textId="6E931FFB" w:rsidR="005D0331" w:rsidRDefault="005D0331" w:rsidP="005D0331">
      <w:pPr>
        <w:adjustRightInd w:val="0"/>
        <w:spacing w:line="360" w:lineRule="auto"/>
        <w:ind w:firstLineChars="200" w:firstLine="504"/>
        <w:jc w:val="left"/>
        <w:textAlignment w:val="baseline"/>
        <w:rPr>
          <w:rFonts w:ascii="宋体" w:hAnsi="宋体"/>
          <w:spacing w:val="6"/>
          <w:kern w:val="0"/>
          <w:sz w:val="24"/>
        </w:rPr>
      </w:pPr>
      <w:r>
        <w:rPr>
          <w:rFonts w:ascii="宋体" w:hAnsi="宋体" w:hint="eastAsia"/>
          <w:spacing w:val="6"/>
          <w:kern w:val="0"/>
          <w:sz w:val="24"/>
        </w:rPr>
        <w:t>因此，亟需研发一种逻辑清晰、构型简单并且规划效率高的无人机避障方法。</w:t>
      </w:r>
    </w:p>
    <w:p w14:paraId="12E0166D" w14:textId="77777777" w:rsidR="00ED7A8F" w:rsidRPr="00FC64A2" w:rsidRDefault="002644D5" w:rsidP="002377D5">
      <w:pPr>
        <w:adjustRightInd w:val="0"/>
        <w:snapToGrid w:val="0"/>
        <w:spacing w:line="360" w:lineRule="auto"/>
        <w:rPr>
          <w:rFonts w:ascii="宋体" w:hAnsi="宋体"/>
          <w:spacing w:val="6"/>
          <w:sz w:val="24"/>
          <w:u w:val="single"/>
        </w:rPr>
      </w:pPr>
      <w:r>
        <w:rPr>
          <w:rFonts w:ascii="宋体" w:hAnsi="宋体" w:hint="eastAsia"/>
          <w:b/>
          <w:spacing w:val="6"/>
          <w:sz w:val="24"/>
          <w:u w:val="single"/>
        </w:rPr>
        <w:t>发明</w:t>
      </w:r>
      <w:r w:rsidR="00ED7A8F" w:rsidRPr="003310E5">
        <w:rPr>
          <w:rFonts w:ascii="宋体" w:hAnsi="宋体" w:hint="eastAsia"/>
          <w:b/>
          <w:spacing w:val="6"/>
          <w:sz w:val="24"/>
          <w:u w:val="single"/>
        </w:rPr>
        <w:t>内容</w:t>
      </w:r>
    </w:p>
    <w:p w14:paraId="39C90174" w14:textId="0A4AC30A" w:rsidR="00ED7A8F" w:rsidRPr="007A15A2" w:rsidRDefault="00ED7A8F" w:rsidP="00894F17">
      <w:pPr>
        <w:adjustRightInd w:val="0"/>
        <w:spacing w:line="360" w:lineRule="auto"/>
        <w:ind w:firstLineChars="200" w:firstLine="504"/>
        <w:textAlignment w:val="baseline"/>
        <w:rPr>
          <w:rFonts w:ascii="宋体" w:hAnsi="宋体"/>
          <w:spacing w:val="6"/>
          <w:kern w:val="0"/>
          <w:sz w:val="24"/>
        </w:rPr>
      </w:pPr>
      <w:r w:rsidRPr="00FC64A2">
        <w:rPr>
          <w:rFonts w:ascii="宋体" w:hAnsi="宋体" w:hint="eastAsia"/>
          <w:spacing w:val="6"/>
          <w:kern w:val="0"/>
          <w:sz w:val="24"/>
        </w:rPr>
        <w:t>针对现有技术中的缺陷，本</w:t>
      </w:r>
      <w:r w:rsidR="002644D5">
        <w:rPr>
          <w:rFonts w:ascii="宋体" w:hAnsi="宋体" w:hint="eastAsia"/>
          <w:spacing w:val="6"/>
          <w:kern w:val="0"/>
          <w:sz w:val="24"/>
        </w:rPr>
        <w:t>发明</w:t>
      </w:r>
      <w:r w:rsidRPr="00FC64A2">
        <w:rPr>
          <w:rFonts w:ascii="宋体" w:hAnsi="宋体" w:hint="eastAsia"/>
          <w:spacing w:val="6"/>
          <w:kern w:val="0"/>
          <w:sz w:val="24"/>
        </w:rPr>
        <w:t>的目的是提供一种</w:t>
      </w:r>
      <w:r w:rsidR="007A15A2" w:rsidRPr="007A15A2">
        <w:rPr>
          <w:rFonts w:ascii="宋体" w:hAnsi="宋体" w:hint="eastAsia"/>
          <w:spacing w:val="6"/>
          <w:kern w:val="0"/>
          <w:sz w:val="24"/>
        </w:rPr>
        <w:t>适用于无人机的无碰撞路径</w:t>
      </w:r>
      <w:r w:rsidR="007A15A2" w:rsidRPr="007A15A2">
        <w:rPr>
          <w:rFonts w:ascii="宋体" w:hAnsi="宋体" w:hint="eastAsia"/>
          <w:spacing w:val="6"/>
          <w:kern w:val="0"/>
          <w:sz w:val="24"/>
        </w:rPr>
        <w:lastRenderedPageBreak/>
        <w:t>规划方法、</w:t>
      </w:r>
      <w:r w:rsidR="002E0273">
        <w:rPr>
          <w:rFonts w:ascii="宋体" w:hAnsi="宋体" w:hint="eastAsia"/>
          <w:spacing w:val="6"/>
          <w:kern w:val="0"/>
          <w:sz w:val="24"/>
        </w:rPr>
        <w:t>系统</w:t>
      </w:r>
      <w:r w:rsidR="007A15A2" w:rsidRPr="007A15A2">
        <w:rPr>
          <w:rFonts w:ascii="宋体" w:hAnsi="宋体" w:hint="eastAsia"/>
          <w:spacing w:val="6"/>
          <w:kern w:val="0"/>
          <w:sz w:val="24"/>
        </w:rPr>
        <w:t>及计算机可读介质</w:t>
      </w:r>
      <w:r w:rsidR="007A15A2">
        <w:rPr>
          <w:rFonts w:ascii="宋体" w:hAnsi="宋体" w:hint="eastAsia"/>
          <w:spacing w:val="6"/>
          <w:kern w:val="0"/>
          <w:sz w:val="24"/>
        </w:rPr>
        <w:t>，能够</w:t>
      </w:r>
      <w:r w:rsidR="007A15A2" w:rsidRPr="007A15A2">
        <w:rPr>
          <w:rFonts w:ascii="宋体" w:hAnsi="宋体" w:hint="eastAsia"/>
          <w:spacing w:val="6"/>
          <w:kern w:val="0"/>
          <w:sz w:val="24"/>
        </w:rPr>
        <w:t>生成通过给定路径点的连续的无碰撞路径。</w:t>
      </w:r>
      <w:r w:rsidR="007A15A2">
        <w:rPr>
          <w:rFonts w:ascii="宋体" w:hAnsi="宋体" w:hint="eastAsia"/>
          <w:spacing w:val="6"/>
          <w:kern w:val="0"/>
          <w:sz w:val="24"/>
        </w:rPr>
        <w:t>本发明</w:t>
      </w:r>
      <w:r w:rsidR="007A15A2" w:rsidRPr="007A15A2">
        <w:rPr>
          <w:rFonts w:ascii="宋体" w:hAnsi="宋体" w:hint="eastAsia"/>
          <w:spacing w:val="6"/>
          <w:kern w:val="0"/>
          <w:sz w:val="24"/>
        </w:rPr>
        <w:t>适用于无人机在复杂环境中执行任务时进行无碰撞的路径规划，提高安全性和飞行效率。</w:t>
      </w:r>
    </w:p>
    <w:p w14:paraId="406BA742" w14:textId="17E39838" w:rsidR="007A15A2" w:rsidRPr="00FC64A2" w:rsidRDefault="00ED7A8F" w:rsidP="007A15A2">
      <w:pPr>
        <w:adjustRightInd w:val="0"/>
        <w:snapToGrid w:val="0"/>
        <w:spacing w:line="360" w:lineRule="auto"/>
        <w:ind w:firstLineChars="200" w:firstLine="504"/>
        <w:textAlignment w:val="baseline"/>
        <w:rPr>
          <w:rFonts w:ascii="宋体" w:hAnsi="宋体"/>
          <w:snapToGrid w:val="0"/>
          <w:sz w:val="24"/>
        </w:rPr>
      </w:pPr>
      <w:r w:rsidRPr="00FC64A2">
        <w:rPr>
          <w:rFonts w:ascii="宋体" w:hAnsi="宋体" w:hint="eastAsia"/>
          <w:spacing w:val="6"/>
          <w:kern w:val="0"/>
          <w:sz w:val="24"/>
        </w:rPr>
        <w:t>根据本</w:t>
      </w:r>
      <w:r w:rsidR="002644D5">
        <w:rPr>
          <w:rFonts w:ascii="宋体" w:hAnsi="宋体" w:hint="eastAsia"/>
          <w:spacing w:val="6"/>
          <w:kern w:val="0"/>
          <w:sz w:val="24"/>
        </w:rPr>
        <w:t>发明</w:t>
      </w:r>
      <w:r w:rsidRPr="00FC64A2">
        <w:rPr>
          <w:rFonts w:ascii="宋体" w:hAnsi="宋体" w:hint="eastAsia"/>
          <w:spacing w:val="6"/>
          <w:kern w:val="0"/>
          <w:sz w:val="24"/>
        </w:rPr>
        <w:t>提供</w:t>
      </w:r>
      <w:r w:rsidR="007D4C55">
        <w:rPr>
          <w:rFonts w:ascii="宋体" w:hAnsi="宋体" w:hint="eastAsia"/>
          <w:spacing w:val="6"/>
          <w:kern w:val="0"/>
          <w:sz w:val="24"/>
        </w:rPr>
        <w:t>的</w:t>
      </w:r>
      <w:r w:rsidR="007A15A2" w:rsidRPr="00FC64A2">
        <w:rPr>
          <w:rFonts w:ascii="宋体" w:hAnsi="宋体" w:hint="eastAsia"/>
          <w:snapToGrid w:val="0"/>
          <w:sz w:val="24"/>
        </w:rPr>
        <w:t>一种</w:t>
      </w:r>
      <w:r w:rsidR="007A15A2" w:rsidRPr="00FD74BB">
        <w:rPr>
          <w:rFonts w:ascii="宋体" w:hAnsi="宋体" w:hint="eastAsia"/>
          <w:snapToGrid w:val="0"/>
          <w:sz w:val="24"/>
        </w:rPr>
        <w:t>适用于无人机的无碰撞路径规划方法</w:t>
      </w:r>
      <w:r w:rsidR="007A15A2" w:rsidRPr="00FC64A2">
        <w:rPr>
          <w:rFonts w:ascii="宋体" w:hAnsi="宋体" w:hint="eastAsia"/>
          <w:snapToGrid w:val="0"/>
          <w:sz w:val="24"/>
        </w:rPr>
        <w:t>，其特征在于，</w:t>
      </w:r>
      <w:r w:rsidR="007A15A2">
        <w:rPr>
          <w:rFonts w:ascii="宋体" w:hAnsi="宋体" w:hint="eastAsia"/>
          <w:snapToGrid w:val="0"/>
          <w:sz w:val="24"/>
        </w:rPr>
        <w:t>包括如下步骤：</w:t>
      </w:r>
    </w:p>
    <w:p w14:paraId="159A39A8" w14:textId="77777777" w:rsidR="0060114C" w:rsidRPr="0060114C" w:rsidRDefault="0060114C" w:rsidP="0060114C">
      <w:pPr>
        <w:tabs>
          <w:tab w:val="num" w:pos="720"/>
        </w:tabs>
        <w:adjustRightInd w:val="0"/>
        <w:spacing w:line="360" w:lineRule="auto"/>
        <w:ind w:firstLineChars="200" w:firstLine="480"/>
        <w:textAlignment w:val="baseline"/>
        <w:rPr>
          <w:rFonts w:ascii="宋体" w:hAnsi="宋体"/>
          <w:snapToGrid w:val="0"/>
          <w:sz w:val="24"/>
        </w:rPr>
      </w:pPr>
      <w:r w:rsidRPr="0060114C">
        <w:rPr>
          <w:rFonts w:ascii="宋体" w:hAnsi="宋体" w:hint="eastAsia"/>
          <w:snapToGrid w:val="0"/>
          <w:sz w:val="24"/>
        </w:rPr>
        <w:t>步骤1：对给定路径点进行B样条曲线插值获取路径曲线；</w:t>
      </w:r>
    </w:p>
    <w:p w14:paraId="58A28DCA" w14:textId="77777777" w:rsidR="0060114C" w:rsidRPr="0060114C" w:rsidRDefault="0060114C" w:rsidP="0060114C">
      <w:pPr>
        <w:tabs>
          <w:tab w:val="num" w:pos="720"/>
        </w:tabs>
        <w:adjustRightInd w:val="0"/>
        <w:spacing w:line="360" w:lineRule="auto"/>
        <w:ind w:firstLineChars="200" w:firstLine="480"/>
        <w:textAlignment w:val="baseline"/>
        <w:rPr>
          <w:rFonts w:ascii="宋体" w:hAnsi="宋体"/>
          <w:snapToGrid w:val="0"/>
          <w:sz w:val="24"/>
        </w:rPr>
      </w:pPr>
      <w:r w:rsidRPr="0060114C">
        <w:rPr>
          <w:rFonts w:ascii="宋体" w:hAnsi="宋体" w:hint="eastAsia"/>
          <w:snapToGrid w:val="0"/>
          <w:sz w:val="24"/>
        </w:rPr>
        <w:t>步骤2：根据获取的路径曲线进行无人机碰撞检测；</w:t>
      </w:r>
    </w:p>
    <w:p w14:paraId="6F265B37" w14:textId="77777777" w:rsidR="0060114C" w:rsidRPr="0060114C" w:rsidRDefault="0060114C" w:rsidP="0060114C">
      <w:pPr>
        <w:tabs>
          <w:tab w:val="num" w:pos="720"/>
        </w:tabs>
        <w:adjustRightInd w:val="0"/>
        <w:spacing w:line="360" w:lineRule="auto"/>
        <w:ind w:firstLineChars="200" w:firstLine="480"/>
        <w:textAlignment w:val="baseline"/>
        <w:rPr>
          <w:rFonts w:ascii="宋体" w:hAnsi="宋体"/>
          <w:snapToGrid w:val="0"/>
          <w:sz w:val="24"/>
        </w:rPr>
      </w:pPr>
      <w:r w:rsidRPr="0060114C">
        <w:rPr>
          <w:rFonts w:ascii="宋体" w:hAnsi="宋体" w:hint="eastAsia"/>
          <w:snapToGrid w:val="0"/>
          <w:sz w:val="24"/>
        </w:rPr>
        <w:t>步骤3：对碰撞检测结果中存在碰撞的路径曲线构建新的路径点，对碰撞检测结果中不存在碰撞的路径曲线直接输出无碰撞路径；</w:t>
      </w:r>
    </w:p>
    <w:p w14:paraId="5DC6C490" w14:textId="77777777" w:rsidR="0060114C" w:rsidRDefault="0060114C" w:rsidP="0060114C">
      <w:pPr>
        <w:tabs>
          <w:tab w:val="num" w:pos="720"/>
        </w:tabs>
        <w:adjustRightInd w:val="0"/>
        <w:spacing w:line="360" w:lineRule="auto"/>
        <w:ind w:firstLineChars="200" w:firstLine="480"/>
        <w:textAlignment w:val="baseline"/>
        <w:rPr>
          <w:rFonts w:ascii="宋体" w:hAnsi="宋体"/>
          <w:snapToGrid w:val="0"/>
          <w:sz w:val="24"/>
        </w:rPr>
      </w:pPr>
      <w:r w:rsidRPr="0060114C">
        <w:rPr>
          <w:rFonts w:ascii="宋体" w:hAnsi="宋体" w:hint="eastAsia"/>
          <w:snapToGrid w:val="0"/>
          <w:sz w:val="24"/>
        </w:rPr>
        <w:t>步骤4：对新的路径点重新进行B样条曲线插值并返回步骤2。</w:t>
      </w:r>
    </w:p>
    <w:p w14:paraId="7BD07233" w14:textId="196632C0" w:rsidR="007A15A2" w:rsidRPr="00563920" w:rsidRDefault="007A15A2" w:rsidP="0060114C">
      <w:pPr>
        <w:tabs>
          <w:tab w:val="num" w:pos="720"/>
        </w:tabs>
        <w:adjustRightInd w:val="0"/>
        <w:spacing w:line="360" w:lineRule="auto"/>
        <w:ind w:firstLineChars="200" w:firstLine="480"/>
        <w:textAlignment w:val="baseline"/>
        <w:rPr>
          <w:rFonts w:ascii="宋体" w:hAnsi="宋体"/>
          <w:snapToGrid w:val="0"/>
          <w:sz w:val="24"/>
        </w:rPr>
      </w:pPr>
      <w:r>
        <w:rPr>
          <w:rFonts w:ascii="宋体" w:hAnsi="宋体" w:hint="eastAsia"/>
          <w:snapToGrid w:val="0"/>
          <w:sz w:val="24"/>
        </w:rPr>
        <w:t>优选地，</w:t>
      </w:r>
      <w:r w:rsidR="00444AA1" w:rsidRPr="00444AA1">
        <w:rPr>
          <w:rFonts w:ascii="宋体" w:hAnsi="宋体" w:hint="eastAsia"/>
          <w:snapToGrid w:val="0"/>
          <w:color w:val="FF0000"/>
          <w:sz w:val="24"/>
        </w:rPr>
        <w:t>步骤1中</w:t>
      </w:r>
      <w:r w:rsidRPr="00FD74BB">
        <w:rPr>
          <w:rFonts w:ascii="宋体" w:hAnsi="宋体" w:hint="eastAsia"/>
          <w:snapToGrid w:val="0"/>
          <w:sz w:val="24"/>
        </w:rPr>
        <w:t>B样条曲线插值</w:t>
      </w:r>
      <w:r w:rsidRPr="00563920">
        <w:rPr>
          <w:rFonts w:ascii="宋体" w:hAnsi="宋体" w:hint="eastAsia"/>
          <w:snapToGrid w:val="0"/>
          <w:sz w:val="24"/>
        </w:rPr>
        <w:t>使用以下公式计算给定路径点的参数值：</w:t>
      </w:r>
    </w:p>
    <w:p w14:paraId="06BA1507" w14:textId="77777777" w:rsidR="007A15A2" w:rsidRDefault="007A15A2" w:rsidP="007A15A2">
      <w:pPr>
        <w:tabs>
          <w:tab w:val="num" w:pos="720"/>
        </w:tabs>
        <w:adjustRightInd w:val="0"/>
        <w:spacing w:line="360" w:lineRule="auto"/>
        <w:ind w:firstLineChars="200" w:firstLine="480"/>
        <w:textAlignment w:val="baseline"/>
        <w:rPr>
          <w:rFonts w:ascii="宋体" w:hAnsi="宋体"/>
          <w:snapToGrid w:val="0"/>
          <w:sz w:val="24"/>
        </w:rPr>
      </w:pPr>
      <w:r w:rsidRPr="00B10C26">
        <w:rPr>
          <w:rFonts w:asciiTheme="minorEastAsia" w:hAnsiTheme="minorEastAsia"/>
          <w:position w:val="-68"/>
          <w:sz w:val="24"/>
        </w:rPr>
        <w:object w:dxaOrig="3940" w:dyaOrig="1480" w14:anchorId="2B00C550">
          <v:shape id="_x0000_i1069" type="#_x0000_t75" style="width:197.25pt;height:73.5pt" o:ole="">
            <v:imagedata r:id="rId12" o:title=""/>
          </v:shape>
          <o:OLEObject Type="Embed" ProgID="Equation.DSMT4" ShapeID="_x0000_i1069" DrawAspect="Content" ObjectID="_1682950264" r:id="rId98"/>
        </w:object>
      </w:r>
    </w:p>
    <w:p w14:paraId="2BC562D2" w14:textId="22D43DAF" w:rsidR="007A15A2" w:rsidRPr="00B10F8A" w:rsidRDefault="007A15A2" w:rsidP="007A15A2">
      <w:pPr>
        <w:spacing w:line="360" w:lineRule="auto"/>
        <w:ind w:firstLineChars="200" w:firstLine="480"/>
        <w:rPr>
          <w:rFonts w:asciiTheme="minorEastAsia" w:hAnsiTheme="minorEastAsia"/>
          <w:color w:val="FF0000"/>
          <w:sz w:val="24"/>
        </w:rPr>
      </w:pPr>
      <w:r w:rsidRPr="00B10F8A">
        <w:rPr>
          <w:rFonts w:asciiTheme="minorEastAsia" w:hAnsiTheme="minorEastAsia" w:hint="eastAsia"/>
          <w:color w:val="FF0000"/>
          <w:sz w:val="24"/>
        </w:rPr>
        <w:t>其中，</w:t>
      </w:r>
      <w:r w:rsidRPr="00B10F8A">
        <w:rPr>
          <w:rFonts w:asciiTheme="minorEastAsia" w:hAnsiTheme="minorEastAsia"/>
          <w:color w:val="FF0000"/>
          <w:position w:val="-12"/>
          <w:sz w:val="24"/>
        </w:rPr>
        <w:object w:dxaOrig="2100" w:dyaOrig="360" w14:anchorId="579E49C7">
          <v:shape id="_x0000_i1070" type="#_x0000_t75" style="width:105.75pt;height:18pt" o:ole="">
            <v:imagedata r:id="rId17" o:title=""/>
          </v:shape>
          <o:OLEObject Type="Embed" ProgID="Equation.DSMT4" ShapeID="_x0000_i1070" DrawAspect="Content" ObjectID="_1682950265" r:id="rId99"/>
        </w:object>
      </w:r>
      <w:r w:rsidRPr="00B10F8A">
        <w:rPr>
          <w:rFonts w:asciiTheme="minorEastAsia" w:hAnsiTheme="minorEastAsia" w:hint="eastAsia"/>
          <w:color w:val="FF0000"/>
          <w:sz w:val="24"/>
        </w:rPr>
        <w:t>表示给定的第</w:t>
      </w:r>
      <w:r w:rsidRPr="00B10F8A">
        <w:rPr>
          <w:rFonts w:asciiTheme="minorEastAsia" w:hAnsiTheme="minorEastAsia"/>
          <w:color w:val="FF0000"/>
          <w:position w:val="-6"/>
          <w:sz w:val="24"/>
        </w:rPr>
        <w:object w:dxaOrig="440" w:dyaOrig="279" w14:anchorId="6E814E94">
          <v:shape id="_x0000_i1071" type="#_x0000_t75" style="width:22.5pt;height:13.5pt" o:ole="">
            <v:imagedata r:id="rId19" o:title=""/>
          </v:shape>
          <o:OLEObject Type="Embed" ProgID="Equation.DSMT4" ShapeID="_x0000_i1071" DrawAspect="Content" ObjectID="_1682950266" r:id="rId100"/>
        </w:object>
      </w:r>
      <w:proofErr w:type="gramStart"/>
      <w:r w:rsidRPr="00B10F8A">
        <w:rPr>
          <w:rFonts w:asciiTheme="minorEastAsia" w:hAnsiTheme="minorEastAsia" w:hint="eastAsia"/>
          <w:color w:val="FF0000"/>
          <w:sz w:val="24"/>
        </w:rPr>
        <w:t>个</w:t>
      </w:r>
      <w:proofErr w:type="gramEnd"/>
      <w:r w:rsidRPr="00B10F8A">
        <w:rPr>
          <w:rFonts w:asciiTheme="minorEastAsia" w:hAnsiTheme="minorEastAsia" w:hint="eastAsia"/>
          <w:color w:val="FF0000"/>
          <w:sz w:val="24"/>
        </w:rPr>
        <w:t>路径点坐标；</w:t>
      </w:r>
    </w:p>
    <w:p w14:paraId="434F2A48" w14:textId="79CCD04F" w:rsidR="009C16FD" w:rsidRPr="009C16FD" w:rsidRDefault="009C16FD" w:rsidP="009C16FD">
      <w:pPr>
        <w:spacing w:line="360" w:lineRule="auto"/>
        <w:ind w:firstLineChars="200" w:firstLine="480"/>
        <w:rPr>
          <w:rFonts w:asciiTheme="minorEastAsia" w:hAnsiTheme="minorEastAsia"/>
          <w:color w:val="FF0000"/>
          <w:sz w:val="24"/>
        </w:rPr>
      </w:pPr>
      <w:r w:rsidRPr="00B10F8A">
        <w:rPr>
          <w:rFonts w:asciiTheme="minorEastAsia" w:hAnsiTheme="minorEastAsia"/>
          <w:color w:val="FF0000"/>
          <w:position w:val="-12"/>
          <w:sz w:val="24"/>
        </w:rPr>
        <w:object w:dxaOrig="2079" w:dyaOrig="360" w14:anchorId="4F15DF7A">
          <v:shape id="_x0000_i1072" type="#_x0000_t75" style="width:104.25pt;height:18pt" o:ole="">
            <v:imagedata r:id="rId21" o:title=""/>
          </v:shape>
          <o:OLEObject Type="Embed" ProgID="Equation.DSMT4" ShapeID="_x0000_i1072" DrawAspect="Content" ObjectID="_1682950267" r:id="rId101"/>
        </w:object>
      </w:r>
      <w:r w:rsidRPr="00B10F8A">
        <w:rPr>
          <w:rFonts w:asciiTheme="minorEastAsia" w:hAnsiTheme="minorEastAsia" w:hint="eastAsia"/>
          <w:color w:val="FF0000"/>
          <w:sz w:val="24"/>
          <w:szCs w:val="20"/>
        </w:rPr>
        <w:t>为</w:t>
      </w:r>
      <w:r w:rsidRPr="00B10F8A">
        <w:rPr>
          <w:rFonts w:asciiTheme="minorEastAsia" w:hAnsiTheme="minorEastAsia" w:hint="eastAsia"/>
          <w:color w:val="FF0000"/>
          <w:sz w:val="24"/>
        </w:rPr>
        <w:t>对应于</w:t>
      </w:r>
      <w:r w:rsidRPr="00B10F8A">
        <w:rPr>
          <w:rFonts w:asciiTheme="minorEastAsia" w:hAnsiTheme="minorEastAsia"/>
          <w:color w:val="FF0000"/>
          <w:position w:val="-12"/>
          <w:sz w:val="24"/>
        </w:rPr>
        <w:object w:dxaOrig="260" w:dyaOrig="360" w14:anchorId="152B2490">
          <v:shape id="_x0000_i1073" type="#_x0000_t75" style="width:13.5pt;height:18pt" o:ole="">
            <v:imagedata r:id="rId23" o:title=""/>
          </v:shape>
          <o:OLEObject Type="Embed" ProgID="Equation.DSMT4" ShapeID="_x0000_i1073" DrawAspect="Content" ObjectID="_1682950268" r:id="rId102"/>
        </w:object>
      </w:r>
      <w:r w:rsidRPr="00B10F8A">
        <w:rPr>
          <w:rFonts w:asciiTheme="minorEastAsia" w:hAnsiTheme="minorEastAsia" w:hint="eastAsia"/>
          <w:color w:val="FF0000"/>
          <w:sz w:val="24"/>
        </w:rPr>
        <w:t>点的B样条曲线参数值</w:t>
      </w:r>
      <w:r w:rsidRPr="00965BAE">
        <w:rPr>
          <w:rFonts w:asciiTheme="minorEastAsia" w:hAnsiTheme="minorEastAsia" w:hint="eastAsia"/>
          <w:color w:val="FF0000"/>
          <w:sz w:val="24"/>
        </w:rPr>
        <w:t>。</w:t>
      </w:r>
    </w:p>
    <w:p w14:paraId="4E6CCB62" w14:textId="77777777" w:rsidR="007A15A2" w:rsidRDefault="007A15A2" w:rsidP="007A15A2">
      <w:pPr>
        <w:tabs>
          <w:tab w:val="num" w:pos="720"/>
        </w:tabs>
        <w:adjustRightInd w:val="0"/>
        <w:spacing w:line="360" w:lineRule="auto"/>
        <w:ind w:firstLineChars="200" w:firstLine="480"/>
        <w:textAlignment w:val="baseline"/>
        <w:rPr>
          <w:rFonts w:ascii="宋体" w:hAnsi="宋体"/>
          <w:snapToGrid w:val="0"/>
          <w:sz w:val="24"/>
        </w:rPr>
      </w:pPr>
      <w:r w:rsidRPr="00563920">
        <w:rPr>
          <w:rFonts w:ascii="宋体" w:hAnsi="宋体" w:hint="eastAsia"/>
          <w:snapToGrid w:val="0"/>
          <w:sz w:val="24"/>
        </w:rPr>
        <w:t>使用以下公式计算5次B样条曲线的节点矢量：</w:t>
      </w:r>
    </w:p>
    <w:p w14:paraId="3EC3582D" w14:textId="77777777" w:rsidR="007A15A2" w:rsidRDefault="007A15A2" w:rsidP="007A15A2">
      <w:pPr>
        <w:tabs>
          <w:tab w:val="num" w:pos="720"/>
        </w:tabs>
        <w:adjustRightInd w:val="0"/>
        <w:spacing w:line="360" w:lineRule="auto"/>
        <w:ind w:firstLineChars="200" w:firstLine="480"/>
        <w:textAlignment w:val="baseline"/>
        <w:rPr>
          <w:rFonts w:asciiTheme="minorEastAsia" w:hAnsiTheme="minorEastAsia"/>
          <w:sz w:val="24"/>
        </w:rPr>
      </w:pPr>
      <w:r w:rsidRPr="00D1330C">
        <w:rPr>
          <w:rFonts w:asciiTheme="minorEastAsia" w:hAnsiTheme="minorEastAsia"/>
          <w:position w:val="-50"/>
          <w:sz w:val="24"/>
        </w:rPr>
        <w:object w:dxaOrig="4819" w:dyaOrig="1120" w14:anchorId="71B06432">
          <v:shape id="_x0000_i1074" type="#_x0000_t75" style="width:240.75pt;height:55.5pt" o:ole="">
            <v:imagedata r:id="rId25" o:title=""/>
          </v:shape>
          <o:OLEObject Type="Embed" ProgID="Equation.DSMT4" ShapeID="_x0000_i1074" DrawAspect="Content" ObjectID="_1682950269" r:id="rId103"/>
        </w:object>
      </w:r>
    </w:p>
    <w:p w14:paraId="671A8D90" w14:textId="77777777" w:rsidR="007A15A2" w:rsidRDefault="007A15A2" w:rsidP="007A15A2">
      <w:pPr>
        <w:tabs>
          <w:tab w:val="num" w:pos="720"/>
        </w:tabs>
        <w:adjustRightInd w:val="0"/>
        <w:spacing w:line="360" w:lineRule="auto"/>
        <w:ind w:firstLineChars="200" w:firstLine="480"/>
        <w:textAlignment w:val="baseline"/>
        <w:rPr>
          <w:rFonts w:ascii="宋体" w:hAnsi="宋体"/>
          <w:snapToGrid w:val="0"/>
          <w:sz w:val="24"/>
        </w:rPr>
      </w:pPr>
      <w:r w:rsidRPr="00563920">
        <w:rPr>
          <w:rFonts w:ascii="宋体" w:hAnsi="宋体" w:hint="eastAsia"/>
          <w:snapToGrid w:val="0"/>
          <w:sz w:val="24"/>
        </w:rPr>
        <w:t>通过求解以下线性方程组解得B样条曲线的控制点：</w:t>
      </w:r>
    </w:p>
    <w:p w14:paraId="00B5B7A4" w14:textId="77777777" w:rsidR="007A15A2" w:rsidRDefault="007A15A2" w:rsidP="007A15A2">
      <w:pPr>
        <w:tabs>
          <w:tab w:val="num" w:pos="720"/>
        </w:tabs>
        <w:adjustRightInd w:val="0"/>
        <w:spacing w:line="360" w:lineRule="auto"/>
        <w:ind w:firstLineChars="200" w:firstLine="480"/>
        <w:textAlignment w:val="baseline"/>
        <w:rPr>
          <w:rFonts w:ascii="宋体" w:hAnsi="宋体"/>
          <w:sz w:val="24"/>
        </w:rPr>
      </w:pPr>
      <w:r w:rsidRPr="00D1330C">
        <w:rPr>
          <w:rFonts w:ascii="宋体" w:hAnsi="宋体"/>
          <w:position w:val="-52"/>
          <w:sz w:val="24"/>
        </w:rPr>
        <w:object w:dxaOrig="3960" w:dyaOrig="1160" w14:anchorId="1700C9AD">
          <v:shape id="_x0000_i1075" type="#_x0000_t75" style="width:198pt;height:58.5pt" o:ole="">
            <v:imagedata r:id="rId27" o:title=""/>
          </v:shape>
          <o:OLEObject Type="Embed" ProgID="Equation.DSMT4" ShapeID="_x0000_i1075" DrawAspect="Content" ObjectID="_1682950270" r:id="rId104"/>
        </w:object>
      </w:r>
    </w:p>
    <w:p w14:paraId="5652B863" w14:textId="36507793" w:rsidR="007A15A2" w:rsidRPr="007A15A2" w:rsidRDefault="007A15A2" w:rsidP="007A15A2">
      <w:pPr>
        <w:spacing w:line="360" w:lineRule="auto"/>
        <w:ind w:firstLineChars="200" w:firstLine="480"/>
        <w:rPr>
          <w:rFonts w:asciiTheme="minorEastAsia" w:hAnsiTheme="minorEastAsia"/>
          <w:sz w:val="24"/>
        </w:rPr>
      </w:pPr>
      <w:r>
        <w:rPr>
          <w:rFonts w:ascii="宋体" w:hAnsi="宋体" w:hint="eastAsia"/>
          <w:sz w:val="24"/>
        </w:rPr>
        <w:t>其中，</w:t>
      </w:r>
      <w:r w:rsidRPr="00D1330C">
        <w:rPr>
          <w:rFonts w:ascii="宋体" w:hAnsi="宋体"/>
          <w:position w:val="-14"/>
          <w:sz w:val="24"/>
        </w:rPr>
        <w:object w:dxaOrig="2020" w:dyaOrig="380" w14:anchorId="1445C0E6">
          <v:shape id="_x0000_i1076" type="#_x0000_t75" style="width:101.25pt;height:18.75pt" o:ole="">
            <v:imagedata r:id="rId29" o:title=""/>
          </v:shape>
          <o:OLEObject Type="Embed" ProgID="Equation.DSMT4" ShapeID="_x0000_i1076" DrawAspect="Content" ObjectID="_1682950271" r:id="rId105"/>
        </w:object>
      </w:r>
      <w:r>
        <w:rPr>
          <w:rFonts w:ascii="宋体" w:hAnsi="宋体" w:hint="eastAsia"/>
          <w:sz w:val="24"/>
        </w:rPr>
        <w:t>为</w:t>
      </w:r>
      <w:r>
        <w:rPr>
          <w:rFonts w:ascii="宋体" w:hAnsi="宋体"/>
          <w:sz w:val="24"/>
        </w:rPr>
        <w:t>5</w:t>
      </w:r>
      <w:r>
        <w:rPr>
          <w:rFonts w:ascii="宋体" w:hAnsi="宋体" w:hint="eastAsia"/>
          <w:sz w:val="24"/>
        </w:rPr>
        <w:t>次B样条曲线的基函数，</w:t>
      </w:r>
      <w:r>
        <w:rPr>
          <w:rFonts w:asciiTheme="minorEastAsia" w:hAnsiTheme="minorEastAsia" w:hint="eastAsia"/>
          <w:sz w:val="24"/>
        </w:rPr>
        <w:t>从而得到通过输入路径点的5次B样条曲线</w:t>
      </w:r>
      <w:r w:rsidRPr="00792135">
        <w:rPr>
          <w:rFonts w:asciiTheme="minorEastAsia" w:hAnsiTheme="minorEastAsia"/>
          <w:position w:val="-10"/>
          <w:sz w:val="24"/>
        </w:rPr>
        <w:object w:dxaOrig="1380" w:dyaOrig="320" w14:anchorId="728AE226">
          <v:shape id="_x0000_i1077" type="#_x0000_t75" style="width:69pt;height:16.5pt" o:ole="">
            <v:imagedata r:id="rId106" o:title=""/>
          </v:shape>
          <o:OLEObject Type="Embed" ProgID="Equation.DSMT4" ShapeID="_x0000_i1077" DrawAspect="Content" ObjectID="_1682950272" r:id="rId107"/>
        </w:object>
      </w:r>
      <w:r>
        <w:rPr>
          <w:rFonts w:asciiTheme="minorEastAsia" w:hAnsiTheme="minorEastAsia" w:hint="eastAsia"/>
          <w:sz w:val="24"/>
        </w:rPr>
        <w:t>。将B样条插值迭代次数</w:t>
      </w:r>
      <w:r w:rsidRPr="006B4456">
        <w:rPr>
          <w:rFonts w:asciiTheme="minorEastAsia" w:hAnsiTheme="minorEastAsia"/>
          <w:position w:val="-12"/>
          <w:sz w:val="24"/>
        </w:rPr>
        <w:object w:dxaOrig="420" w:dyaOrig="360" w14:anchorId="5512C09E">
          <v:shape id="_x0000_i1078" type="#_x0000_t75" style="width:21.75pt;height:18pt" o:ole="">
            <v:imagedata r:id="rId108" o:title=""/>
          </v:shape>
          <o:OLEObject Type="Embed" ProgID="Equation.DSMT4" ShapeID="_x0000_i1078" DrawAspect="Content" ObjectID="_1682950273" r:id="rId109"/>
        </w:object>
      </w:r>
      <w:r>
        <w:rPr>
          <w:rFonts w:asciiTheme="minorEastAsia" w:hAnsiTheme="minorEastAsia" w:hint="eastAsia"/>
          <w:sz w:val="24"/>
        </w:rPr>
        <w:t>设置为0。</w:t>
      </w:r>
    </w:p>
    <w:p w14:paraId="044E629B" w14:textId="372780C9" w:rsidR="0022726E" w:rsidRPr="0022726E" w:rsidRDefault="0022726E" w:rsidP="0022726E">
      <w:pPr>
        <w:spacing w:line="360" w:lineRule="auto"/>
        <w:ind w:firstLineChars="200" w:firstLine="480"/>
        <w:rPr>
          <w:rFonts w:ascii="宋体" w:hAnsi="宋体"/>
          <w:color w:val="FF0000"/>
          <w:sz w:val="24"/>
        </w:rPr>
      </w:pPr>
      <w:commentRangeStart w:id="11"/>
      <w:r w:rsidRPr="0022726E">
        <w:rPr>
          <w:rFonts w:ascii="宋体" w:hAnsi="宋体" w:hint="eastAsia"/>
          <w:color w:val="FF0000"/>
          <w:sz w:val="24"/>
        </w:rPr>
        <w:t>优选地，步骤2包括：</w:t>
      </w:r>
    </w:p>
    <w:p w14:paraId="73F34006" w14:textId="1D84A22D" w:rsidR="007A5474" w:rsidRDefault="007A5474" w:rsidP="007A5474">
      <w:pPr>
        <w:spacing w:line="360" w:lineRule="auto"/>
        <w:ind w:firstLineChars="200" w:firstLine="480"/>
        <w:rPr>
          <w:rFonts w:asciiTheme="minorEastAsia" w:hAnsiTheme="minorEastAsia"/>
          <w:sz w:val="24"/>
        </w:rPr>
      </w:pPr>
      <w:r w:rsidRPr="0022726E">
        <w:rPr>
          <w:rFonts w:asciiTheme="minorEastAsia" w:hAnsiTheme="minorEastAsia" w:hint="eastAsia"/>
          <w:color w:val="FF0000"/>
          <w:sz w:val="24"/>
        </w:rPr>
        <w:t>根</w:t>
      </w:r>
      <w:commentRangeEnd w:id="11"/>
      <w:r w:rsidR="0022726E">
        <w:rPr>
          <w:rStyle w:val="af8"/>
        </w:rPr>
        <w:commentReference w:id="11"/>
      </w:r>
      <w:r>
        <w:rPr>
          <w:rFonts w:asciiTheme="minorEastAsia" w:hAnsiTheme="minorEastAsia" w:hint="eastAsia"/>
          <w:sz w:val="24"/>
        </w:rPr>
        <w:t>据无人机的三维模型，得到能完全包裹该无人机的最小半径球体，使用该球体作为无人机的近似代替，以下称为无人机球。</w:t>
      </w:r>
    </w:p>
    <w:p w14:paraId="55EC2688" w14:textId="77777777" w:rsidR="007A5474" w:rsidRDefault="007A5474" w:rsidP="007A5474">
      <w:pPr>
        <w:spacing w:line="360" w:lineRule="auto"/>
        <w:ind w:firstLineChars="200" w:firstLine="480"/>
        <w:rPr>
          <w:rFonts w:asciiTheme="minorEastAsia" w:hAnsiTheme="minorEastAsia"/>
          <w:sz w:val="24"/>
        </w:rPr>
      </w:pPr>
      <w:r>
        <w:rPr>
          <w:rFonts w:asciiTheme="minorEastAsia" w:hAnsiTheme="minorEastAsia" w:hint="eastAsia"/>
          <w:sz w:val="24"/>
        </w:rPr>
        <w:t>将任务空间中的障碍物进行分类，将墙面、较大的立方体等障碍物用有向平面代替，</w:t>
      </w:r>
      <w:r>
        <w:rPr>
          <w:rFonts w:asciiTheme="minorEastAsia" w:hAnsiTheme="minorEastAsia" w:hint="eastAsia"/>
          <w:sz w:val="24"/>
        </w:rPr>
        <w:lastRenderedPageBreak/>
        <w:t>以下称为障碍面，将回转体、较小的立方体以及一些其他不规则的障碍物用一个或者一系列球体近似代替，以下称为障碍球。代替过程需保证障碍物完全位于障碍面一侧或障碍球将障碍物完全覆盖。</w:t>
      </w:r>
    </w:p>
    <w:p w14:paraId="5F8F0F17" w14:textId="77777777" w:rsidR="007A5474" w:rsidRDefault="007A5474" w:rsidP="007A5474">
      <w:pPr>
        <w:spacing w:line="360" w:lineRule="auto"/>
        <w:ind w:firstLineChars="200" w:firstLine="480"/>
        <w:rPr>
          <w:rFonts w:asciiTheme="minorEastAsia" w:hAnsiTheme="minorEastAsia"/>
          <w:sz w:val="24"/>
        </w:rPr>
      </w:pPr>
      <w:r>
        <w:rPr>
          <w:rFonts w:asciiTheme="minorEastAsia" w:hAnsiTheme="minorEastAsia" w:hint="eastAsia"/>
          <w:sz w:val="24"/>
        </w:rPr>
        <w:t>以参数步长</w:t>
      </w:r>
      <w:r w:rsidRPr="00792135">
        <w:rPr>
          <w:rFonts w:asciiTheme="minorEastAsia" w:hAnsiTheme="minorEastAsia"/>
          <w:position w:val="-6"/>
          <w:sz w:val="24"/>
        </w:rPr>
        <w:object w:dxaOrig="320" w:dyaOrig="279" w14:anchorId="2C22ABB5">
          <v:shape id="_x0000_i1079" type="#_x0000_t75" style="width:16.5pt;height:13.5pt" o:ole="">
            <v:imagedata r:id="rId110" o:title=""/>
          </v:shape>
          <o:OLEObject Type="Embed" ProgID="Equation.DSMT4" ShapeID="_x0000_i1079" DrawAspect="Content" ObjectID="_1682950274" r:id="rId111"/>
        </w:object>
      </w:r>
      <w:r>
        <w:rPr>
          <w:rFonts w:asciiTheme="minorEastAsia" w:hAnsiTheme="minorEastAsia" w:hint="eastAsia"/>
          <w:sz w:val="24"/>
        </w:rPr>
        <w:t>对路径曲线</w:t>
      </w:r>
      <w:r w:rsidRPr="00792135">
        <w:rPr>
          <w:rFonts w:asciiTheme="minorEastAsia" w:hAnsiTheme="minorEastAsia"/>
          <w:position w:val="-10"/>
          <w:sz w:val="24"/>
        </w:rPr>
        <w:object w:dxaOrig="520" w:dyaOrig="320" w14:anchorId="4921F993">
          <v:shape id="_x0000_i1080" type="#_x0000_t75" style="width:25.5pt;height:16.5pt" o:ole="">
            <v:imagedata r:id="rId112" o:title=""/>
          </v:shape>
          <o:OLEObject Type="Embed" ProgID="Equation.DSMT4" ShapeID="_x0000_i1080" DrawAspect="Content" ObjectID="_1682950275" r:id="rId113"/>
        </w:object>
      </w:r>
      <w:r>
        <w:rPr>
          <w:rFonts w:asciiTheme="minorEastAsia" w:hAnsiTheme="minorEastAsia" w:hint="eastAsia"/>
          <w:sz w:val="24"/>
        </w:rPr>
        <w:t>进行离散，得到一系列离散路径点</w:t>
      </w:r>
      <w:r w:rsidRPr="00800FEA">
        <w:rPr>
          <w:rFonts w:asciiTheme="minorEastAsia" w:hAnsiTheme="minorEastAsia"/>
          <w:position w:val="-12"/>
          <w:sz w:val="24"/>
        </w:rPr>
        <w:object w:dxaOrig="580" w:dyaOrig="360" w14:anchorId="3770466F">
          <v:shape id="_x0000_i1081" type="#_x0000_t75" style="width:29.25pt;height:18pt" o:ole="">
            <v:imagedata r:id="rId114" o:title=""/>
          </v:shape>
          <o:OLEObject Type="Embed" ProgID="Equation.DSMT4" ShapeID="_x0000_i1081" DrawAspect="Content" ObjectID="_1682950276" r:id="rId115"/>
        </w:object>
      </w:r>
      <w:r>
        <w:rPr>
          <w:rFonts w:asciiTheme="minorEastAsia" w:hAnsiTheme="minorEastAsia" w:hint="eastAsia"/>
          <w:sz w:val="24"/>
        </w:rPr>
        <w:t>。在每个离散路径点位计算无人机球与每个障碍面和障碍球之间的距离，如果无人机球与任一障碍面或障碍球发生碰撞则对该离散点进行标记。</w:t>
      </w:r>
    </w:p>
    <w:p w14:paraId="3309EF70" w14:textId="213BDC50" w:rsidR="007A15A2" w:rsidRPr="00D36367" w:rsidRDefault="007A5474" w:rsidP="00FC0196">
      <w:pPr>
        <w:pStyle w:val="af6"/>
        <w:ind w:firstLineChars="200" w:firstLine="480"/>
        <w:rPr>
          <w:rFonts w:asciiTheme="minorEastAsia" w:hAnsiTheme="minorEastAsia"/>
          <w:color w:val="FF0000"/>
          <w:sz w:val="24"/>
        </w:rPr>
      </w:pPr>
      <w:r>
        <w:rPr>
          <w:rFonts w:asciiTheme="minorEastAsia" w:hAnsiTheme="minorEastAsia" w:hint="eastAsia"/>
          <w:sz w:val="24"/>
        </w:rPr>
        <w:t>最终输出</w:t>
      </w:r>
      <w:r w:rsidRPr="000A5E78">
        <w:rPr>
          <w:rFonts w:asciiTheme="minorEastAsia" w:hAnsiTheme="minorEastAsia"/>
          <w:position w:val="-4"/>
          <w:sz w:val="24"/>
        </w:rPr>
        <w:object w:dxaOrig="320" w:dyaOrig="260" w14:anchorId="694AD57B">
          <v:shape id="_x0000_i1082" type="#_x0000_t75" style="width:16.5pt;height:12.75pt" o:ole="">
            <v:imagedata r:id="rId116" o:title=""/>
          </v:shape>
          <o:OLEObject Type="Embed" ProgID="Equation.DSMT4" ShapeID="_x0000_i1082" DrawAspect="Content" ObjectID="_1682950277" r:id="rId117"/>
        </w:object>
      </w:r>
      <w:r>
        <w:rPr>
          <w:rFonts w:asciiTheme="minorEastAsia" w:hAnsiTheme="minorEastAsia" w:hint="eastAsia"/>
          <w:sz w:val="24"/>
        </w:rPr>
        <w:t>段发生碰撞的曲线参数区间</w:t>
      </w:r>
      <w:r w:rsidRPr="004D350E">
        <w:rPr>
          <w:rFonts w:asciiTheme="minorEastAsia" w:hAnsiTheme="minorEastAsia"/>
          <w:position w:val="-14"/>
          <w:sz w:val="24"/>
        </w:rPr>
        <w:object w:dxaOrig="2680" w:dyaOrig="380" w14:anchorId="76ECC29F">
          <v:shape id="_x0000_i1083" type="#_x0000_t75" style="width:133.5pt;height:18.75pt" o:ole="">
            <v:imagedata r:id="rId31" o:title=""/>
          </v:shape>
          <o:OLEObject Type="Embed" ProgID="Equation.DSMT4" ShapeID="_x0000_i1083" DrawAspect="Content" ObjectID="_1682950278" r:id="rId118"/>
        </w:object>
      </w:r>
      <w:r w:rsidR="00FC0196" w:rsidRPr="00D36367">
        <w:rPr>
          <w:rFonts w:asciiTheme="minorEastAsia" w:hAnsiTheme="minorEastAsia" w:hint="eastAsia"/>
          <w:color w:val="FF0000"/>
          <w:sz w:val="24"/>
        </w:rPr>
        <w:t>，其中</w:t>
      </w:r>
      <w:r w:rsidR="00FC0196" w:rsidRPr="00D36367">
        <w:rPr>
          <w:rFonts w:asciiTheme="minorEastAsia" w:hAnsiTheme="minorEastAsia"/>
          <w:color w:val="FF0000"/>
          <w:position w:val="-14"/>
          <w:sz w:val="24"/>
        </w:rPr>
        <w:object w:dxaOrig="340" w:dyaOrig="380" w14:anchorId="469C4A6A">
          <v:shape id="_x0000_i1084" type="#_x0000_t75" style="width:16.5pt;height:19.5pt" o:ole="">
            <v:imagedata r:id="rId33" o:title=""/>
          </v:shape>
          <o:OLEObject Type="Embed" ProgID="Equation.DSMT4" ShapeID="_x0000_i1084" DrawAspect="Content" ObjectID="_1682950279" r:id="rId119"/>
        </w:object>
      </w:r>
      <w:r w:rsidR="00FC0196" w:rsidRPr="00D36367">
        <w:rPr>
          <w:rFonts w:asciiTheme="minorEastAsia" w:hAnsiTheme="minorEastAsia" w:hint="eastAsia"/>
          <w:color w:val="FF0000"/>
          <w:sz w:val="24"/>
        </w:rPr>
        <w:t>为第</w:t>
      </w:r>
      <w:r w:rsidR="00FC0196" w:rsidRPr="00D36367">
        <w:rPr>
          <w:rFonts w:asciiTheme="minorEastAsia" w:hAnsiTheme="minorEastAsia"/>
          <w:color w:val="FF0000"/>
          <w:position w:val="-6"/>
          <w:sz w:val="24"/>
        </w:rPr>
        <w:object w:dxaOrig="139" w:dyaOrig="240" w14:anchorId="631D3937">
          <v:shape id="_x0000_i1085" type="#_x0000_t75" style="width:7.5pt;height:12pt" o:ole="">
            <v:imagedata r:id="rId35" o:title=""/>
          </v:shape>
          <o:OLEObject Type="Embed" ProgID="Equation.DSMT4" ShapeID="_x0000_i1085" DrawAspect="Content" ObjectID="_1682950280" r:id="rId120"/>
        </w:object>
      </w:r>
      <w:r w:rsidR="00FC0196" w:rsidRPr="00D36367">
        <w:rPr>
          <w:rFonts w:asciiTheme="minorEastAsia" w:hAnsiTheme="minorEastAsia" w:hint="eastAsia"/>
          <w:color w:val="FF0000"/>
          <w:sz w:val="24"/>
        </w:rPr>
        <w:t>段碰撞区间的首参数值</w:t>
      </w:r>
      <w:r w:rsidR="00FC0196" w:rsidRPr="00D36367">
        <w:rPr>
          <w:rFonts w:asciiTheme="minorEastAsia" w:hAnsiTheme="minorEastAsia"/>
          <w:color w:val="FF0000"/>
          <w:sz w:val="24"/>
        </w:rPr>
        <w:t xml:space="preserve"> </w:t>
      </w:r>
      <w:r w:rsidR="00FC0196" w:rsidRPr="00D36367">
        <w:rPr>
          <w:rFonts w:asciiTheme="minorEastAsia" w:hAnsiTheme="minorEastAsia" w:hint="eastAsia"/>
          <w:color w:val="FF0000"/>
          <w:sz w:val="24"/>
        </w:rPr>
        <w:t>，</w:t>
      </w:r>
      <w:r w:rsidR="00FC0196" w:rsidRPr="00D36367">
        <w:rPr>
          <w:rFonts w:asciiTheme="minorEastAsia" w:hAnsiTheme="minorEastAsia"/>
          <w:color w:val="FF0000"/>
          <w:position w:val="-14"/>
          <w:sz w:val="24"/>
        </w:rPr>
        <w:object w:dxaOrig="340" w:dyaOrig="380" w14:anchorId="421BA69F">
          <v:shape id="_x0000_i1086" type="#_x0000_t75" style="width:16.5pt;height:19.5pt" o:ole="">
            <v:imagedata r:id="rId37" o:title=""/>
          </v:shape>
          <o:OLEObject Type="Embed" ProgID="Equation.DSMT4" ShapeID="_x0000_i1086" DrawAspect="Content" ObjectID="_1682950281" r:id="rId121"/>
        </w:object>
      </w:r>
      <w:r w:rsidR="00FC0196" w:rsidRPr="00D36367">
        <w:rPr>
          <w:rFonts w:asciiTheme="minorEastAsia" w:hAnsiTheme="minorEastAsia" w:hint="eastAsia"/>
          <w:color w:val="FF0000"/>
          <w:sz w:val="24"/>
        </w:rPr>
        <w:t>为第</w:t>
      </w:r>
      <w:r w:rsidR="00FC0196" w:rsidRPr="00D36367">
        <w:rPr>
          <w:rFonts w:asciiTheme="minorEastAsia" w:hAnsiTheme="minorEastAsia"/>
          <w:color w:val="FF0000"/>
          <w:position w:val="-6"/>
          <w:sz w:val="24"/>
        </w:rPr>
        <w:object w:dxaOrig="139" w:dyaOrig="240" w14:anchorId="254DBB7A">
          <v:shape id="_x0000_i1087" type="#_x0000_t75" style="width:7.5pt;height:12pt" o:ole="">
            <v:imagedata r:id="rId39" o:title=""/>
          </v:shape>
          <o:OLEObject Type="Embed" ProgID="Equation.DSMT4" ShapeID="_x0000_i1087" DrawAspect="Content" ObjectID="_1682950282" r:id="rId122"/>
        </w:object>
      </w:r>
      <w:r w:rsidR="00FC0196" w:rsidRPr="00D36367">
        <w:rPr>
          <w:rFonts w:asciiTheme="minorEastAsia" w:hAnsiTheme="minorEastAsia" w:hint="eastAsia"/>
          <w:color w:val="FF0000"/>
          <w:sz w:val="24"/>
        </w:rPr>
        <w:t>段碰撞区间的末参数值。</w:t>
      </w:r>
      <w:r w:rsidRPr="00D36367">
        <w:rPr>
          <w:rFonts w:asciiTheme="minorEastAsia" w:hAnsiTheme="minorEastAsia"/>
          <w:color w:val="FF0000"/>
          <w:sz w:val="24"/>
        </w:rPr>
        <w:t xml:space="preserve"> </w:t>
      </w:r>
    </w:p>
    <w:p w14:paraId="1F3357EF" w14:textId="1B4247CF" w:rsidR="007A15A2" w:rsidRDefault="007A5474" w:rsidP="007A15A2">
      <w:pPr>
        <w:spacing w:line="360" w:lineRule="auto"/>
        <w:ind w:firstLineChars="200" w:firstLine="480"/>
        <w:rPr>
          <w:rFonts w:ascii="宋体" w:hAnsi="宋体"/>
          <w:sz w:val="24"/>
        </w:rPr>
      </w:pPr>
      <w:r>
        <w:rPr>
          <w:rFonts w:ascii="宋体" w:hAnsi="宋体" w:hint="eastAsia"/>
          <w:sz w:val="24"/>
        </w:rPr>
        <w:t>优选地，</w:t>
      </w:r>
      <w:r w:rsidR="007A15A2" w:rsidRPr="00B620A2">
        <w:rPr>
          <w:rFonts w:ascii="宋体" w:hAnsi="宋体" w:hint="eastAsia"/>
          <w:sz w:val="24"/>
        </w:rPr>
        <w:t>步骤3</w:t>
      </w:r>
      <w:r w:rsidR="007A15A2">
        <w:rPr>
          <w:rFonts w:ascii="宋体" w:hAnsi="宋体" w:hint="eastAsia"/>
          <w:sz w:val="24"/>
        </w:rPr>
        <w:t>根据步骤2获得的碰撞情况进行分类处理。</w:t>
      </w:r>
    </w:p>
    <w:p w14:paraId="5D249C13" w14:textId="77777777" w:rsidR="007A5474" w:rsidRDefault="007A5474" w:rsidP="007A15A2">
      <w:pPr>
        <w:spacing w:line="360" w:lineRule="auto"/>
        <w:ind w:firstLineChars="200" w:firstLine="480"/>
        <w:rPr>
          <w:rFonts w:ascii="宋体" w:hAnsi="宋体"/>
          <w:sz w:val="24"/>
        </w:rPr>
      </w:pPr>
      <w:r>
        <w:rPr>
          <w:rFonts w:ascii="宋体" w:hAnsi="宋体" w:hint="eastAsia"/>
          <w:sz w:val="24"/>
        </w:rPr>
        <w:t>优选地，步骤3包括如下步骤：</w:t>
      </w:r>
    </w:p>
    <w:p w14:paraId="7F141C0E" w14:textId="18179E67" w:rsidR="007A15A2" w:rsidRDefault="007A15A2" w:rsidP="007A15A2">
      <w:pPr>
        <w:spacing w:line="360" w:lineRule="auto"/>
        <w:ind w:firstLineChars="200" w:firstLine="480"/>
        <w:rPr>
          <w:rFonts w:ascii="宋体" w:hAnsi="宋体"/>
          <w:sz w:val="24"/>
        </w:rPr>
      </w:pPr>
      <w:r>
        <w:rPr>
          <w:rFonts w:ascii="宋体" w:hAnsi="宋体" w:hint="eastAsia"/>
          <w:sz w:val="24"/>
        </w:rPr>
        <w:t>步骤3.1：</w:t>
      </w:r>
      <w:r w:rsidRPr="00B620A2">
        <w:rPr>
          <w:rFonts w:ascii="宋体" w:hAnsi="宋体" w:hint="eastAsia"/>
          <w:sz w:val="24"/>
        </w:rPr>
        <w:t>若不存在碰撞区间，则输出无碰撞路径曲线</w:t>
      </w:r>
      <w:r>
        <w:rPr>
          <w:rFonts w:ascii="宋体" w:hAnsi="宋体" w:hint="eastAsia"/>
          <w:sz w:val="24"/>
        </w:rPr>
        <w:t>；</w:t>
      </w:r>
    </w:p>
    <w:p w14:paraId="41853F25" w14:textId="77777777" w:rsidR="007A15A2" w:rsidRDefault="007A15A2" w:rsidP="007A15A2">
      <w:pPr>
        <w:spacing w:line="360" w:lineRule="auto"/>
        <w:ind w:firstLineChars="200" w:firstLine="480"/>
        <w:rPr>
          <w:rFonts w:asciiTheme="minorEastAsia" w:hAnsiTheme="minorEastAsia"/>
          <w:sz w:val="24"/>
        </w:rPr>
      </w:pPr>
      <w:r>
        <w:rPr>
          <w:rFonts w:ascii="宋体" w:hAnsi="宋体" w:hint="eastAsia"/>
          <w:sz w:val="24"/>
        </w:rPr>
        <w:t>步骤3.2：</w:t>
      </w:r>
      <w:r>
        <w:rPr>
          <w:rFonts w:asciiTheme="minorEastAsia" w:hAnsiTheme="minorEastAsia" w:hint="eastAsia"/>
          <w:sz w:val="24"/>
        </w:rPr>
        <w:t>若存在</w:t>
      </w:r>
      <w:r w:rsidRPr="006F4B2B">
        <w:rPr>
          <w:rFonts w:asciiTheme="minorEastAsia" w:hAnsiTheme="minorEastAsia"/>
          <w:position w:val="-4"/>
          <w:sz w:val="24"/>
        </w:rPr>
        <w:object w:dxaOrig="320" w:dyaOrig="260" w14:anchorId="5306033B">
          <v:shape id="_x0000_i1088" type="#_x0000_t75" style="width:16.5pt;height:12.75pt" o:ole="">
            <v:imagedata r:id="rId41" o:title=""/>
          </v:shape>
          <o:OLEObject Type="Embed" ProgID="Equation.DSMT4" ShapeID="_x0000_i1088" DrawAspect="Content" ObjectID="_1682950283" r:id="rId123"/>
        </w:object>
      </w:r>
      <w:r>
        <w:rPr>
          <w:rFonts w:asciiTheme="minorEastAsia" w:hAnsiTheme="minorEastAsia" w:hint="eastAsia"/>
          <w:sz w:val="24"/>
        </w:rPr>
        <w:t>段发生碰撞的曲线参数区间，则根据每段参数区间</w:t>
      </w:r>
      <w:r w:rsidRPr="005256BF">
        <w:rPr>
          <w:rFonts w:asciiTheme="minorEastAsia" w:hAnsiTheme="minorEastAsia"/>
          <w:position w:val="-14"/>
          <w:sz w:val="24"/>
        </w:rPr>
        <w:object w:dxaOrig="2680" w:dyaOrig="380" w14:anchorId="28B6D9CF">
          <v:shape id="_x0000_i1089" type="#_x0000_t75" style="width:133.5pt;height:18.75pt" o:ole="">
            <v:imagedata r:id="rId43" o:title=""/>
          </v:shape>
          <o:OLEObject Type="Embed" ProgID="Equation.DSMT4" ShapeID="_x0000_i1089" DrawAspect="Content" ObjectID="_1682950284" r:id="rId124"/>
        </w:object>
      </w:r>
      <w:r>
        <w:rPr>
          <w:rFonts w:asciiTheme="minorEastAsia" w:hAnsiTheme="minorEastAsia" w:hint="eastAsia"/>
          <w:sz w:val="24"/>
        </w:rPr>
        <w:t>，生成一个新的路径曲线插值点</w:t>
      </w:r>
      <w:r w:rsidRPr="00A93C0A">
        <w:rPr>
          <w:rFonts w:asciiTheme="minorEastAsia" w:hAnsiTheme="minorEastAsia"/>
          <w:position w:val="-14"/>
          <w:sz w:val="24"/>
        </w:rPr>
        <w:object w:dxaOrig="400" w:dyaOrig="380" w14:anchorId="09CE98D8">
          <v:shape id="_x0000_i1090" type="#_x0000_t75" style="width:19.5pt;height:19.5pt" o:ole="">
            <v:imagedata r:id="rId45" o:title=""/>
          </v:shape>
          <o:OLEObject Type="Embed" ProgID="Equation.DSMT4" ShapeID="_x0000_i1090" DrawAspect="Content" ObjectID="_1682950285" r:id="rId125"/>
        </w:object>
      </w:r>
      <w:r>
        <w:rPr>
          <w:rFonts w:asciiTheme="minorEastAsia" w:hAnsiTheme="minorEastAsia" w:hint="eastAsia"/>
          <w:sz w:val="24"/>
        </w:rPr>
        <w:t>，并根据参数值</w:t>
      </w:r>
      <w:r w:rsidRPr="005256BF">
        <w:rPr>
          <w:rFonts w:asciiTheme="minorEastAsia" w:hAnsiTheme="minorEastAsia"/>
          <w:position w:val="-24"/>
          <w:sz w:val="24"/>
        </w:rPr>
        <w:object w:dxaOrig="900" w:dyaOrig="639" w14:anchorId="55CA4440">
          <v:shape id="_x0000_i1091" type="#_x0000_t75" style="width:45.75pt;height:31.5pt" o:ole="">
            <v:imagedata r:id="rId47" o:title=""/>
          </v:shape>
          <o:OLEObject Type="Embed" ProgID="Equation.DSMT4" ShapeID="_x0000_i1091" DrawAspect="Content" ObjectID="_1682950286" r:id="rId126"/>
        </w:object>
      </w:r>
      <w:r>
        <w:rPr>
          <w:rFonts w:asciiTheme="minorEastAsia" w:hAnsiTheme="minorEastAsia" w:hint="eastAsia"/>
          <w:sz w:val="24"/>
        </w:rPr>
        <w:t>与步骤1或步骤4所得路径插值点参数值</w:t>
      </w:r>
      <w:r w:rsidRPr="00C5367A">
        <w:rPr>
          <w:rFonts w:asciiTheme="minorEastAsia" w:hAnsiTheme="minorEastAsia"/>
          <w:position w:val="-12"/>
          <w:sz w:val="24"/>
        </w:rPr>
        <w:object w:dxaOrig="1680" w:dyaOrig="360" w14:anchorId="4BA9246A">
          <v:shape id="_x0000_i1092" type="#_x0000_t75" style="width:84pt;height:18pt" o:ole="">
            <v:imagedata r:id="rId49" o:title=""/>
          </v:shape>
          <o:OLEObject Type="Embed" ProgID="Equation.DSMT4" ShapeID="_x0000_i1092" DrawAspect="Content" ObjectID="_1682950287" r:id="rId127"/>
        </w:object>
      </w:r>
      <w:r>
        <w:rPr>
          <w:rFonts w:asciiTheme="minorEastAsia" w:hAnsiTheme="minorEastAsia" w:hint="eastAsia"/>
          <w:sz w:val="24"/>
        </w:rPr>
        <w:t>之间的大小关系，将</w:t>
      </w:r>
      <w:r w:rsidRPr="005256BF">
        <w:rPr>
          <w:rFonts w:asciiTheme="minorEastAsia" w:hAnsiTheme="minorEastAsia"/>
          <w:position w:val="-14"/>
          <w:sz w:val="24"/>
        </w:rPr>
        <w:object w:dxaOrig="400" w:dyaOrig="380" w14:anchorId="32E6D631">
          <v:shape id="_x0000_i1093" type="#_x0000_t75" style="width:19.5pt;height:18.75pt" o:ole="">
            <v:imagedata r:id="rId51" o:title=""/>
          </v:shape>
          <o:OLEObject Type="Embed" ProgID="Equation.DSMT4" ShapeID="_x0000_i1093" DrawAspect="Content" ObjectID="_1682950288" r:id="rId128"/>
        </w:object>
      </w:r>
      <w:r>
        <w:rPr>
          <w:rFonts w:asciiTheme="minorEastAsia" w:hAnsiTheme="minorEastAsia" w:hint="eastAsia"/>
          <w:sz w:val="24"/>
        </w:rPr>
        <w:t>加入到路径插值点列表的合适位置。</w:t>
      </w:r>
    </w:p>
    <w:p w14:paraId="2FD4443C" w14:textId="7C0670AF" w:rsidR="007A15A2" w:rsidRPr="00AE6537" w:rsidRDefault="007A5474" w:rsidP="007A15A2">
      <w:pPr>
        <w:spacing w:line="360" w:lineRule="auto"/>
        <w:ind w:firstLineChars="200" w:firstLine="480"/>
        <w:rPr>
          <w:rFonts w:asciiTheme="minorEastAsia" w:hAnsiTheme="minorEastAsia"/>
          <w:sz w:val="24"/>
        </w:rPr>
      </w:pPr>
      <w:r>
        <w:rPr>
          <w:rFonts w:asciiTheme="minorEastAsia" w:hAnsiTheme="minorEastAsia" w:hint="eastAsia"/>
          <w:sz w:val="24"/>
        </w:rPr>
        <w:t>优选地，</w:t>
      </w:r>
      <w:r w:rsidR="007A15A2" w:rsidRPr="00842F02">
        <w:rPr>
          <w:rFonts w:asciiTheme="minorEastAsia" w:hAnsiTheme="minorEastAsia" w:hint="eastAsia"/>
          <w:sz w:val="24"/>
        </w:rPr>
        <w:t>步骤3.</w:t>
      </w:r>
      <w:r w:rsidR="007A15A2" w:rsidRPr="00AE6537">
        <w:rPr>
          <w:rFonts w:asciiTheme="minorEastAsia" w:hAnsiTheme="minorEastAsia" w:hint="eastAsia"/>
          <w:sz w:val="24"/>
        </w:rPr>
        <w:t>2根据</w:t>
      </w:r>
      <w:r w:rsidR="007A15A2" w:rsidRPr="00AE6537">
        <w:rPr>
          <w:rFonts w:asciiTheme="minorEastAsia" w:hAnsiTheme="minorEastAsia"/>
          <w:sz w:val="24"/>
        </w:rPr>
        <w:t>B</w:t>
      </w:r>
      <w:r w:rsidR="007A15A2" w:rsidRPr="00AE6537">
        <w:rPr>
          <w:rFonts w:asciiTheme="minorEastAsia" w:hAnsiTheme="minorEastAsia" w:hint="eastAsia"/>
          <w:sz w:val="24"/>
        </w:rPr>
        <w:t>样条插值迭代次数，其中一种情况生成插值点</w:t>
      </w:r>
      <w:r w:rsidR="007A15A2" w:rsidRPr="00AE6537">
        <w:rPr>
          <w:rFonts w:asciiTheme="minorEastAsia" w:hAnsiTheme="minorEastAsia"/>
          <w:position w:val="-14"/>
          <w:sz w:val="24"/>
        </w:rPr>
        <w:object w:dxaOrig="400" w:dyaOrig="380" w14:anchorId="5CB3EDEA">
          <v:shape id="_x0000_i1094" type="#_x0000_t75" style="width:19.5pt;height:18.75pt" o:ole="">
            <v:imagedata r:id="rId53" o:title=""/>
          </v:shape>
          <o:OLEObject Type="Embed" ProgID="Equation.DSMT4" ShapeID="_x0000_i1094" DrawAspect="Content" ObjectID="_1682950289" r:id="rId129"/>
        </w:object>
      </w:r>
      <w:r w:rsidR="00F96470">
        <w:rPr>
          <w:rFonts w:asciiTheme="minorEastAsia" w:hAnsiTheme="minorEastAsia" w:hint="eastAsia"/>
          <w:sz w:val="24"/>
        </w:rPr>
        <w:t>，</w:t>
      </w:r>
    </w:p>
    <w:p w14:paraId="7D4A8ACF" w14:textId="482130E5" w:rsidR="007A15A2" w:rsidRDefault="007A15A2" w:rsidP="007A15A2">
      <w:pPr>
        <w:spacing w:line="360" w:lineRule="auto"/>
        <w:ind w:firstLineChars="200" w:firstLine="480"/>
        <w:rPr>
          <w:rFonts w:asciiTheme="minorEastAsia" w:hAnsiTheme="minorEastAsia"/>
          <w:sz w:val="24"/>
        </w:rPr>
      </w:pPr>
      <w:r>
        <w:rPr>
          <w:rFonts w:asciiTheme="minorEastAsia" w:hAnsiTheme="minorEastAsia" w:hint="eastAsia"/>
          <w:sz w:val="24"/>
        </w:rPr>
        <w:t>步骤3.2.1</w:t>
      </w:r>
      <w:r>
        <w:rPr>
          <w:rFonts w:asciiTheme="minorEastAsia" w:hAnsiTheme="minorEastAsia"/>
          <w:sz w:val="24"/>
        </w:rPr>
        <w:t>:</w:t>
      </w:r>
      <w:r w:rsidRPr="00842F02">
        <w:rPr>
          <w:rFonts w:hint="eastAsia"/>
        </w:rPr>
        <w:t xml:space="preserve"> </w:t>
      </w:r>
      <w:r w:rsidRPr="00842F02">
        <w:rPr>
          <w:rFonts w:asciiTheme="minorEastAsia" w:hAnsiTheme="minorEastAsia" w:hint="eastAsia"/>
          <w:sz w:val="24"/>
        </w:rPr>
        <w:t>若B样条插值迭代</w:t>
      </w:r>
      <w:r w:rsidRPr="00B10F8A">
        <w:rPr>
          <w:rFonts w:asciiTheme="minorEastAsia" w:hAnsiTheme="minorEastAsia" w:hint="eastAsia"/>
          <w:color w:val="FF0000"/>
          <w:sz w:val="24"/>
        </w:rPr>
        <w:t>次数</w:t>
      </w:r>
      <w:r w:rsidR="00B10F8A" w:rsidRPr="00B10F8A">
        <w:rPr>
          <w:rFonts w:asciiTheme="minorEastAsia" w:hAnsiTheme="minorEastAsia"/>
          <w:color w:val="FF0000"/>
          <w:position w:val="-12"/>
          <w:sz w:val="24"/>
        </w:rPr>
        <w:object w:dxaOrig="420" w:dyaOrig="360" w14:anchorId="138A9FCD">
          <v:shape id="_x0000_i1095" type="#_x0000_t75" style="width:21.75pt;height:18pt" o:ole="">
            <v:imagedata r:id="rId108" o:title=""/>
          </v:shape>
          <o:OLEObject Type="Embed" ProgID="Equation.DSMT4" ShapeID="_x0000_i1095" DrawAspect="Content" ObjectID="_1682950290" r:id="rId130"/>
        </w:object>
      </w:r>
      <w:r w:rsidRPr="00B10F8A">
        <w:rPr>
          <w:rFonts w:asciiTheme="minorEastAsia" w:hAnsiTheme="minorEastAsia" w:hint="eastAsia"/>
          <w:color w:val="FF0000"/>
          <w:sz w:val="24"/>
        </w:rPr>
        <w:t>小于或</w:t>
      </w:r>
      <w:r w:rsidRPr="00842F02">
        <w:rPr>
          <w:rFonts w:asciiTheme="minorEastAsia" w:hAnsiTheme="minorEastAsia" w:hint="eastAsia"/>
          <w:sz w:val="24"/>
        </w:rPr>
        <w:t>等于某设定阈值，则令</w:t>
      </w:r>
      <w:r w:rsidRPr="004D350E">
        <w:rPr>
          <w:rFonts w:asciiTheme="minorEastAsia" w:hAnsiTheme="minorEastAsia"/>
          <w:position w:val="-34"/>
          <w:sz w:val="24"/>
        </w:rPr>
        <w:object w:dxaOrig="1480" w:dyaOrig="800" w14:anchorId="7DBB1B39">
          <v:shape id="_x0000_i1096" type="#_x0000_t75" style="width:73.5pt;height:40.5pt" o:ole="">
            <v:imagedata r:id="rId55" o:title=""/>
          </v:shape>
          <o:OLEObject Type="Embed" ProgID="Equation.DSMT4" ShapeID="_x0000_i1096" DrawAspect="Content" ObjectID="_1682950291" r:id="rId131"/>
        </w:object>
      </w:r>
      <w:r>
        <w:rPr>
          <w:rFonts w:asciiTheme="minorEastAsia" w:hAnsiTheme="minorEastAsia" w:hint="eastAsia"/>
          <w:sz w:val="24"/>
        </w:rPr>
        <w:t>，</w:t>
      </w:r>
      <w:r w:rsidRPr="00842F02">
        <w:rPr>
          <w:rFonts w:asciiTheme="minorEastAsia" w:hAnsiTheme="minorEastAsia" w:hint="eastAsia"/>
          <w:sz w:val="24"/>
        </w:rPr>
        <w:t>其中，</w:t>
      </w:r>
      <w:r w:rsidRPr="004D350E">
        <w:rPr>
          <w:rFonts w:asciiTheme="minorEastAsia" w:hAnsiTheme="minorEastAsia"/>
          <w:position w:val="-6"/>
          <w:sz w:val="24"/>
        </w:rPr>
        <w:object w:dxaOrig="320" w:dyaOrig="279" w14:anchorId="0E104528">
          <v:shape id="_x0000_i1097" type="#_x0000_t75" style="width:16.5pt;height:13.5pt" o:ole="">
            <v:imagedata r:id="rId57" o:title=""/>
          </v:shape>
          <o:OLEObject Type="Embed" ProgID="Equation.DSMT4" ShapeID="_x0000_i1097" DrawAspect="Content" ObjectID="_1682950292" r:id="rId132"/>
        </w:object>
      </w:r>
      <w:r w:rsidRPr="00842F02">
        <w:rPr>
          <w:rFonts w:asciiTheme="minorEastAsia" w:hAnsiTheme="minorEastAsia" w:hint="eastAsia"/>
          <w:sz w:val="24"/>
        </w:rPr>
        <w:t>为对曲线进行离散化时所取的参数步长</w:t>
      </w:r>
      <w:r>
        <w:rPr>
          <w:rFonts w:asciiTheme="minorEastAsia" w:hAnsiTheme="minorEastAsia" w:hint="eastAsia"/>
          <w:sz w:val="24"/>
        </w:rPr>
        <w:t>；</w:t>
      </w:r>
    </w:p>
    <w:p w14:paraId="2FBC1F50" w14:textId="77777777" w:rsidR="007A15A2" w:rsidRDefault="007A15A2" w:rsidP="007A15A2">
      <w:pPr>
        <w:spacing w:line="360" w:lineRule="auto"/>
        <w:ind w:firstLineChars="200" w:firstLine="480"/>
        <w:rPr>
          <w:rFonts w:asciiTheme="minorEastAsia" w:hAnsiTheme="minorEastAsia"/>
          <w:sz w:val="24"/>
        </w:rPr>
      </w:pPr>
      <w:r>
        <w:rPr>
          <w:rFonts w:asciiTheme="minorEastAsia" w:hAnsiTheme="minorEastAsia" w:hint="eastAsia"/>
          <w:sz w:val="24"/>
        </w:rPr>
        <w:t>令</w:t>
      </w:r>
      <w:r w:rsidRPr="004D350E">
        <w:rPr>
          <w:rFonts w:asciiTheme="minorEastAsia" w:hAnsiTheme="minorEastAsia"/>
          <w:position w:val="-24"/>
          <w:sz w:val="24"/>
        </w:rPr>
        <w:object w:dxaOrig="4180" w:dyaOrig="639" w14:anchorId="2139D54B">
          <v:shape id="_x0000_i1098" type="#_x0000_t75" style="width:209.25pt;height:31.5pt" o:ole="">
            <v:imagedata r:id="rId59" o:title=""/>
          </v:shape>
          <o:OLEObject Type="Embed" ProgID="Equation.DSMT4" ShapeID="_x0000_i1098" DrawAspect="Content" ObjectID="_1682950293" r:id="rId133"/>
        </w:object>
      </w:r>
      <w:r>
        <w:rPr>
          <w:rFonts w:asciiTheme="minorEastAsia" w:hAnsiTheme="minorEastAsia" w:hint="eastAsia"/>
          <w:sz w:val="24"/>
        </w:rPr>
        <w:t>，其中，</w:t>
      </w:r>
      <w:r w:rsidRPr="004D350E">
        <w:rPr>
          <w:rFonts w:asciiTheme="minorEastAsia" w:hAnsiTheme="minorEastAsia"/>
          <w:position w:val="-10"/>
          <w:sz w:val="24"/>
        </w:rPr>
        <w:object w:dxaOrig="499" w:dyaOrig="320" w14:anchorId="42B855D8">
          <v:shape id="_x0000_i1099" type="#_x0000_t75" style="width:25.5pt;height:16.5pt" o:ole="">
            <v:imagedata r:id="rId61" o:title=""/>
          </v:shape>
          <o:OLEObject Type="Embed" ProgID="Equation.DSMT4" ShapeID="_x0000_i1099" DrawAspect="Content" ObjectID="_1682950294" r:id="rId134"/>
        </w:object>
      </w:r>
      <w:r>
        <w:rPr>
          <w:rFonts w:asciiTheme="minorEastAsia" w:hAnsiTheme="minorEastAsia" w:hint="eastAsia"/>
          <w:sz w:val="24"/>
        </w:rPr>
        <w:t>表示B样条曲线在参数为</w:t>
      </w:r>
      <w:r w:rsidRPr="004D350E">
        <w:rPr>
          <w:rFonts w:asciiTheme="minorEastAsia" w:hAnsiTheme="minorEastAsia"/>
          <w:position w:val="-6"/>
          <w:sz w:val="24"/>
        </w:rPr>
        <w:object w:dxaOrig="200" w:dyaOrig="220" w14:anchorId="34C210C4">
          <v:shape id="_x0000_i1100" type="#_x0000_t75" style="width:10.5pt;height:11.25pt" o:ole="">
            <v:imagedata r:id="rId63" o:title=""/>
          </v:shape>
          <o:OLEObject Type="Embed" ProgID="Equation.DSMT4" ShapeID="_x0000_i1100" DrawAspect="Content" ObjectID="_1682950295" r:id="rId135"/>
        </w:object>
      </w:r>
      <w:r>
        <w:rPr>
          <w:rFonts w:asciiTheme="minorEastAsia" w:hAnsiTheme="minorEastAsia" w:hint="eastAsia"/>
          <w:sz w:val="24"/>
        </w:rPr>
        <w:t>时的坐标，设置</w:t>
      </w:r>
      <w:r w:rsidRPr="00497F54">
        <w:rPr>
          <w:rFonts w:asciiTheme="minorEastAsia" w:hAnsiTheme="minorEastAsia"/>
          <w:position w:val="-6"/>
          <w:sz w:val="24"/>
        </w:rPr>
        <w:object w:dxaOrig="520" w:dyaOrig="279" w14:anchorId="140A0C1E">
          <v:shape id="_x0000_i1101" type="#_x0000_t75" style="width:25.5pt;height:13.5pt" o:ole="">
            <v:imagedata r:id="rId65" o:title=""/>
          </v:shape>
          <o:OLEObject Type="Embed" ProgID="Equation.DSMT4" ShapeID="_x0000_i1101" DrawAspect="Content" ObjectID="_1682950296" r:id="rId136"/>
        </w:object>
      </w:r>
      <w:r>
        <w:rPr>
          <w:rFonts w:asciiTheme="minorEastAsia" w:hAnsiTheme="minorEastAsia" w:hint="eastAsia"/>
          <w:sz w:val="24"/>
        </w:rPr>
        <w:t>为初始比例；</w:t>
      </w:r>
    </w:p>
    <w:p w14:paraId="5F09FA21" w14:textId="77777777" w:rsidR="007A15A2" w:rsidRDefault="007A15A2" w:rsidP="007A15A2">
      <w:pPr>
        <w:spacing w:line="360" w:lineRule="auto"/>
        <w:ind w:firstLineChars="200" w:firstLine="480"/>
        <w:rPr>
          <w:rFonts w:asciiTheme="minorEastAsia" w:hAnsiTheme="minorEastAsia"/>
          <w:sz w:val="24"/>
        </w:rPr>
      </w:pPr>
      <w:r>
        <w:rPr>
          <w:rFonts w:asciiTheme="minorEastAsia" w:hAnsiTheme="minorEastAsia" w:hint="eastAsia"/>
          <w:sz w:val="24"/>
        </w:rPr>
        <w:t>对处于</w:t>
      </w:r>
      <w:r w:rsidRPr="00497F54">
        <w:rPr>
          <w:rFonts w:asciiTheme="minorEastAsia" w:hAnsiTheme="minorEastAsia"/>
          <w:position w:val="-14"/>
          <w:sz w:val="24"/>
        </w:rPr>
        <w:object w:dxaOrig="400" w:dyaOrig="380" w14:anchorId="607F975D">
          <v:shape id="_x0000_i1102" type="#_x0000_t75" style="width:19.5pt;height:18.75pt" o:ole="">
            <v:imagedata r:id="rId67" o:title=""/>
          </v:shape>
          <o:OLEObject Type="Embed" ProgID="Equation.DSMT4" ShapeID="_x0000_i1102" DrawAspect="Content" ObjectID="_1682950297" r:id="rId137"/>
        </w:object>
      </w:r>
      <w:r>
        <w:rPr>
          <w:rFonts w:asciiTheme="minorEastAsia" w:hAnsiTheme="minorEastAsia" w:hint="eastAsia"/>
          <w:sz w:val="24"/>
        </w:rPr>
        <w:t>处的无人机模型</w:t>
      </w:r>
      <w:r w:rsidRPr="00497F54">
        <w:rPr>
          <w:rFonts w:asciiTheme="minorEastAsia" w:hAnsiTheme="minorEastAsia" w:hint="eastAsia"/>
          <w:sz w:val="24"/>
        </w:rPr>
        <w:t>进行碰撞检测</w:t>
      </w:r>
      <w:r>
        <w:rPr>
          <w:rFonts w:asciiTheme="minorEastAsia" w:hAnsiTheme="minorEastAsia" w:hint="eastAsia"/>
          <w:sz w:val="24"/>
        </w:rPr>
        <w:t>，若发生碰撞，则令</w:t>
      </w:r>
      <w:r w:rsidRPr="00C029E9">
        <w:rPr>
          <w:rFonts w:asciiTheme="minorEastAsia" w:hAnsiTheme="minorEastAsia"/>
          <w:position w:val="-34"/>
          <w:sz w:val="24"/>
        </w:rPr>
        <w:object w:dxaOrig="1480" w:dyaOrig="800" w14:anchorId="19DEBB08">
          <v:shape id="_x0000_i1103" type="#_x0000_t75" style="width:73.5pt;height:40.5pt" o:ole="">
            <v:imagedata r:id="rId69" o:title=""/>
          </v:shape>
          <o:OLEObject Type="Embed" ProgID="Equation.DSMT4" ShapeID="_x0000_i1103" DrawAspect="Content" ObjectID="_1682950298" r:id="rId138"/>
        </w:object>
      </w:r>
      <w:r>
        <w:rPr>
          <w:rFonts w:asciiTheme="minorEastAsia" w:hAnsiTheme="minorEastAsia" w:hint="eastAsia"/>
          <w:sz w:val="24"/>
        </w:rPr>
        <w:t>；</w:t>
      </w:r>
    </w:p>
    <w:p w14:paraId="1CCDBB6D" w14:textId="77777777" w:rsidR="007A15A2" w:rsidRDefault="007A15A2" w:rsidP="007A15A2">
      <w:pPr>
        <w:spacing w:line="360" w:lineRule="auto"/>
        <w:ind w:firstLineChars="200" w:firstLine="480"/>
        <w:rPr>
          <w:rFonts w:asciiTheme="minorEastAsia" w:hAnsiTheme="minorEastAsia"/>
          <w:sz w:val="24"/>
        </w:rPr>
      </w:pPr>
      <w:r>
        <w:rPr>
          <w:rFonts w:asciiTheme="minorEastAsia" w:hAnsiTheme="minorEastAsia" w:hint="eastAsia"/>
          <w:sz w:val="24"/>
        </w:rPr>
        <w:t>同时，适当增大比例</w:t>
      </w:r>
      <w:r w:rsidRPr="00C029E9">
        <w:rPr>
          <w:rFonts w:asciiTheme="minorEastAsia" w:hAnsiTheme="minorEastAsia"/>
          <w:position w:val="-6"/>
          <w:sz w:val="24"/>
        </w:rPr>
        <w:object w:dxaOrig="200" w:dyaOrig="279" w14:anchorId="10B9D922">
          <v:shape id="_x0000_i1104" type="#_x0000_t75" style="width:10.5pt;height:13.5pt" o:ole="">
            <v:imagedata r:id="rId71" o:title=""/>
          </v:shape>
          <o:OLEObject Type="Embed" ProgID="Equation.DSMT4" ShapeID="_x0000_i1104" DrawAspect="Content" ObjectID="_1682950299" r:id="rId139"/>
        </w:object>
      </w:r>
      <w:r>
        <w:rPr>
          <w:rFonts w:asciiTheme="minorEastAsia" w:hAnsiTheme="minorEastAsia" w:hint="eastAsia"/>
          <w:sz w:val="24"/>
        </w:rPr>
        <w:t>：</w:t>
      </w:r>
      <w:r w:rsidRPr="00C029E9">
        <w:rPr>
          <w:rFonts w:asciiTheme="minorEastAsia" w:hAnsiTheme="minorEastAsia"/>
          <w:position w:val="-6"/>
          <w:sz w:val="24"/>
        </w:rPr>
        <w:object w:dxaOrig="1040" w:dyaOrig="279" w14:anchorId="44CB9BCF">
          <v:shape id="_x0000_i1105" type="#_x0000_t75" style="width:52.5pt;height:13.5pt" o:ole="">
            <v:imagedata r:id="rId73" o:title=""/>
          </v:shape>
          <o:OLEObject Type="Embed" ProgID="Equation.DSMT4" ShapeID="_x0000_i1105" DrawAspect="Content" ObjectID="_1682950300" r:id="rId140"/>
        </w:object>
      </w:r>
      <w:r>
        <w:rPr>
          <w:rFonts w:asciiTheme="minorEastAsia" w:hAnsiTheme="minorEastAsia" w:hint="eastAsia"/>
          <w:sz w:val="24"/>
        </w:rPr>
        <w:t>，其中，</w:t>
      </w:r>
      <w:r w:rsidRPr="00441922">
        <w:rPr>
          <w:rFonts w:asciiTheme="minorEastAsia" w:hAnsiTheme="minorEastAsia"/>
          <w:position w:val="-6"/>
          <w:sz w:val="24"/>
        </w:rPr>
        <w:object w:dxaOrig="680" w:dyaOrig="279" w14:anchorId="52251F5A">
          <v:shape id="_x0000_i1106" type="#_x0000_t75" style="width:34.5pt;height:13.5pt" o:ole="">
            <v:imagedata r:id="rId75" o:title=""/>
          </v:shape>
          <o:OLEObject Type="Embed" ProgID="Equation.DSMT4" ShapeID="_x0000_i1106" DrawAspect="Content" ObjectID="_1682950301" r:id="rId141"/>
        </w:object>
      </w:r>
      <w:r>
        <w:rPr>
          <w:rFonts w:asciiTheme="minorEastAsia" w:hAnsiTheme="minorEastAsia" w:hint="eastAsia"/>
          <w:sz w:val="24"/>
        </w:rPr>
        <w:t>为预设的比例更新步长；</w:t>
      </w:r>
    </w:p>
    <w:p w14:paraId="1B9C0C9B" w14:textId="77777777" w:rsidR="007A15A2" w:rsidRDefault="007A15A2" w:rsidP="007A15A2">
      <w:pPr>
        <w:spacing w:line="360" w:lineRule="auto"/>
        <w:ind w:firstLineChars="200" w:firstLine="480"/>
        <w:rPr>
          <w:rFonts w:asciiTheme="minorEastAsia" w:hAnsiTheme="minorEastAsia"/>
          <w:sz w:val="24"/>
        </w:rPr>
      </w:pPr>
      <w:r>
        <w:rPr>
          <w:rFonts w:asciiTheme="minorEastAsia" w:hAnsiTheme="minorEastAsia" w:hint="eastAsia"/>
          <w:sz w:val="24"/>
        </w:rPr>
        <w:t>重新计算</w:t>
      </w:r>
      <w:r w:rsidRPr="00497F54">
        <w:rPr>
          <w:rFonts w:asciiTheme="minorEastAsia" w:hAnsiTheme="minorEastAsia"/>
          <w:position w:val="-14"/>
          <w:sz w:val="24"/>
        </w:rPr>
        <w:object w:dxaOrig="400" w:dyaOrig="380" w14:anchorId="7530A0A6">
          <v:shape id="_x0000_i1107" type="#_x0000_t75" style="width:19.5pt;height:18.75pt" o:ole="">
            <v:imagedata r:id="rId77" o:title=""/>
          </v:shape>
          <o:OLEObject Type="Embed" ProgID="Equation.DSMT4" ShapeID="_x0000_i1107" DrawAspect="Content" ObjectID="_1682950302" r:id="rId142"/>
        </w:object>
      </w:r>
      <w:r>
        <w:rPr>
          <w:rFonts w:asciiTheme="minorEastAsia" w:hAnsiTheme="minorEastAsia" w:hint="eastAsia"/>
          <w:sz w:val="24"/>
        </w:rPr>
        <w:t>，并反复迭代直到处于</w:t>
      </w:r>
      <w:r w:rsidRPr="00497F54">
        <w:rPr>
          <w:rFonts w:asciiTheme="minorEastAsia" w:hAnsiTheme="minorEastAsia"/>
          <w:position w:val="-14"/>
          <w:sz w:val="24"/>
        </w:rPr>
        <w:object w:dxaOrig="400" w:dyaOrig="380" w14:anchorId="65900227">
          <v:shape id="_x0000_i1108" type="#_x0000_t75" style="width:19.5pt;height:18.75pt" o:ole="">
            <v:imagedata r:id="rId77" o:title=""/>
          </v:shape>
          <o:OLEObject Type="Embed" ProgID="Equation.DSMT4" ShapeID="_x0000_i1108" DrawAspect="Content" ObjectID="_1682950303" r:id="rId143"/>
        </w:object>
      </w:r>
      <w:r>
        <w:rPr>
          <w:rFonts w:asciiTheme="minorEastAsia" w:hAnsiTheme="minorEastAsia" w:hint="eastAsia"/>
          <w:sz w:val="24"/>
        </w:rPr>
        <w:t>处的无人机模型与环境不发生碰撞为止。</w:t>
      </w:r>
    </w:p>
    <w:p w14:paraId="4C9C5F23" w14:textId="7A5F62E7" w:rsidR="007A15A2" w:rsidRPr="00095A39" w:rsidRDefault="008F0185" w:rsidP="007A15A2">
      <w:pPr>
        <w:spacing w:line="360" w:lineRule="auto"/>
        <w:ind w:firstLineChars="200" w:firstLine="480"/>
        <w:rPr>
          <w:rFonts w:asciiTheme="minorEastAsia" w:hAnsiTheme="minorEastAsia"/>
          <w:color w:val="FF0000"/>
          <w:sz w:val="24"/>
        </w:rPr>
      </w:pPr>
      <w:r w:rsidRPr="00095A39">
        <w:rPr>
          <w:rFonts w:asciiTheme="minorEastAsia" w:hAnsiTheme="minorEastAsia" w:hint="eastAsia"/>
          <w:color w:val="FF0000"/>
          <w:sz w:val="24"/>
        </w:rPr>
        <w:t>优选地，</w:t>
      </w:r>
      <w:r w:rsidR="007A15A2" w:rsidRPr="00095A39">
        <w:rPr>
          <w:rFonts w:asciiTheme="minorEastAsia" w:hAnsiTheme="minorEastAsia" w:hint="eastAsia"/>
          <w:color w:val="FF0000"/>
          <w:sz w:val="24"/>
        </w:rPr>
        <w:t>步骤3.2根据</w:t>
      </w:r>
      <w:r w:rsidR="007A15A2" w:rsidRPr="00095A39">
        <w:rPr>
          <w:rFonts w:asciiTheme="minorEastAsia" w:hAnsiTheme="minorEastAsia"/>
          <w:color w:val="FF0000"/>
          <w:sz w:val="24"/>
        </w:rPr>
        <w:t>B</w:t>
      </w:r>
      <w:r w:rsidR="007A15A2" w:rsidRPr="00095A39">
        <w:rPr>
          <w:rFonts w:asciiTheme="minorEastAsia" w:hAnsiTheme="minorEastAsia" w:hint="eastAsia"/>
          <w:color w:val="FF0000"/>
          <w:sz w:val="24"/>
        </w:rPr>
        <w:t>样条插值迭代次数，另一种情况生成插值点</w:t>
      </w:r>
      <w:r w:rsidR="007A15A2" w:rsidRPr="00095A39">
        <w:rPr>
          <w:rFonts w:asciiTheme="minorEastAsia" w:hAnsiTheme="minorEastAsia"/>
          <w:color w:val="FF0000"/>
          <w:position w:val="-14"/>
          <w:sz w:val="24"/>
        </w:rPr>
        <w:object w:dxaOrig="400" w:dyaOrig="380" w14:anchorId="60AF8A20">
          <v:shape id="_x0000_i1109" type="#_x0000_t75" style="width:19.5pt;height:18.75pt" o:ole="">
            <v:imagedata r:id="rId53" o:title=""/>
          </v:shape>
          <o:OLEObject Type="Embed" ProgID="Equation.DSMT4" ShapeID="_x0000_i1109" DrawAspect="Content" ObjectID="_1682950304" r:id="rId144"/>
        </w:object>
      </w:r>
      <w:r w:rsidR="00F96470">
        <w:rPr>
          <w:rFonts w:asciiTheme="minorEastAsia" w:hAnsiTheme="minorEastAsia" w:hint="eastAsia"/>
          <w:color w:val="FF0000"/>
          <w:sz w:val="24"/>
        </w:rPr>
        <w:t>，</w:t>
      </w:r>
    </w:p>
    <w:p w14:paraId="25FAB0D6" w14:textId="48C022B2" w:rsidR="007A15A2" w:rsidRDefault="007A15A2" w:rsidP="007A15A2">
      <w:pPr>
        <w:spacing w:line="360" w:lineRule="auto"/>
        <w:ind w:firstLineChars="200" w:firstLine="480"/>
        <w:rPr>
          <w:rFonts w:asciiTheme="minorEastAsia" w:hAnsiTheme="minorEastAsia"/>
          <w:sz w:val="24"/>
        </w:rPr>
      </w:pPr>
      <w:r>
        <w:rPr>
          <w:rFonts w:asciiTheme="minorEastAsia" w:hAnsiTheme="minorEastAsia" w:hint="eastAsia"/>
          <w:sz w:val="24"/>
        </w:rPr>
        <w:t>步骤3.2.2：若</w:t>
      </w:r>
      <w:r>
        <w:rPr>
          <w:rFonts w:asciiTheme="minorEastAsia" w:hAnsiTheme="minorEastAsia"/>
          <w:sz w:val="24"/>
        </w:rPr>
        <w:t>B</w:t>
      </w:r>
      <w:r>
        <w:rPr>
          <w:rFonts w:asciiTheme="minorEastAsia" w:hAnsiTheme="minorEastAsia" w:hint="eastAsia"/>
          <w:sz w:val="24"/>
        </w:rPr>
        <w:t>样条插值迭</w:t>
      </w:r>
      <w:r w:rsidRPr="00B10F8A">
        <w:rPr>
          <w:rFonts w:asciiTheme="minorEastAsia" w:hAnsiTheme="minorEastAsia" w:hint="eastAsia"/>
          <w:color w:val="FF0000"/>
          <w:sz w:val="24"/>
        </w:rPr>
        <w:t>代次数</w:t>
      </w:r>
      <w:r w:rsidR="00B10F8A" w:rsidRPr="00B10F8A">
        <w:rPr>
          <w:rFonts w:asciiTheme="minorEastAsia" w:hAnsiTheme="minorEastAsia"/>
          <w:color w:val="FF0000"/>
          <w:position w:val="-12"/>
          <w:sz w:val="24"/>
        </w:rPr>
        <w:object w:dxaOrig="420" w:dyaOrig="360" w14:anchorId="298547D4">
          <v:shape id="_x0000_i1110" type="#_x0000_t75" style="width:21.75pt;height:18pt" o:ole="">
            <v:imagedata r:id="rId108" o:title=""/>
          </v:shape>
          <o:OLEObject Type="Embed" ProgID="Equation.DSMT4" ShapeID="_x0000_i1110" DrawAspect="Content" ObjectID="_1682950305" r:id="rId145"/>
        </w:object>
      </w:r>
      <w:r w:rsidRPr="00B10F8A">
        <w:rPr>
          <w:rFonts w:asciiTheme="minorEastAsia" w:hAnsiTheme="minorEastAsia" w:hint="eastAsia"/>
          <w:color w:val="FF0000"/>
          <w:sz w:val="24"/>
        </w:rPr>
        <w:t>大于某</w:t>
      </w:r>
      <w:r>
        <w:rPr>
          <w:rFonts w:asciiTheme="minorEastAsia" w:hAnsiTheme="minorEastAsia" w:hint="eastAsia"/>
          <w:sz w:val="24"/>
        </w:rPr>
        <w:t>设定阈值，则</w:t>
      </w:r>
      <w:commentRangeStart w:id="12"/>
      <w:del w:id="13" w:author="chen yongxue" w:date="2020-11-25T12:17:00Z">
        <w:r w:rsidDel="008702D6">
          <w:rPr>
            <w:rFonts w:asciiTheme="minorEastAsia" w:hAnsiTheme="minorEastAsia" w:hint="eastAsia"/>
            <w:sz w:val="24"/>
          </w:rPr>
          <w:delText>对每段参数区间</w:delText>
        </w:r>
        <w:r w:rsidRPr="004D350E" w:rsidDel="008702D6">
          <w:rPr>
            <w:rFonts w:asciiTheme="minorEastAsia" w:hAnsiTheme="minorEastAsia"/>
            <w:position w:val="-14"/>
            <w:sz w:val="24"/>
          </w:rPr>
          <w:object w:dxaOrig="2680" w:dyaOrig="380" w14:anchorId="4952E669">
            <v:shape id="_x0000_i1111" type="#_x0000_t75" style="width:133.5pt;height:18.75pt" o:ole="">
              <v:imagedata r:id="rId31" o:title=""/>
            </v:shape>
            <o:OLEObject Type="Embed" ProgID="Equation.DSMT4" ShapeID="_x0000_i1111" DrawAspect="Content" ObjectID="_1682950306" r:id="rId146"/>
          </w:object>
        </w:r>
        <w:r w:rsidDel="008702D6">
          <w:rPr>
            <w:rFonts w:asciiTheme="minorEastAsia" w:hAnsiTheme="minorEastAsia" w:hint="eastAsia"/>
            <w:sz w:val="24"/>
          </w:rPr>
          <w:delText>；</w:delText>
        </w:r>
      </w:del>
      <w:commentRangeEnd w:id="12"/>
      <w:r w:rsidR="008702D6">
        <w:rPr>
          <w:rStyle w:val="af8"/>
        </w:rPr>
        <w:commentReference w:id="12"/>
      </w:r>
    </w:p>
    <w:p w14:paraId="1D5EC388" w14:textId="77777777" w:rsidR="007A15A2" w:rsidRDefault="007A15A2" w:rsidP="007A15A2">
      <w:pPr>
        <w:spacing w:line="360" w:lineRule="auto"/>
        <w:ind w:firstLineChars="200" w:firstLine="480"/>
        <w:rPr>
          <w:rFonts w:asciiTheme="minorEastAsia" w:hAnsiTheme="minorEastAsia"/>
          <w:sz w:val="24"/>
        </w:rPr>
      </w:pPr>
      <w:r>
        <w:rPr>
          <w:rFonts w:asciiTheme="minorEastAsia" w:hAnsiTheme="minorEastAsia" w:hint="eastAsia"/>
          <w:sz w:val="24"/>
        </w:rPr>
        <w:t>令</w:t>
      </w:r>
      <w:r w:rsidRPr="004D350E">
        <w:rPr>
          <w:rFonts w:asciiTheme="minorEastAsia" w:hAnsiTheme="minorEastAsia"/>
          <w:position w:val="-24"/>
          <w:sz w:val="24"/>
        </w:rPr>
        <w:object w:dxaOrig="2799" w:dyaOrig="639" w14:anchorId="0C5E1C7F">
          <v:shape id="_x0000_i1112" type="#_x0000_t75" style="width:139.5pt;height:31.5pt" o:ole="">
            <v:imagedata r:id="rId82" o:title=""/>
          </v:shape>
          <o:OLEObject Type="Embed" ProgID="Equation.DSMT4" ShapeID="_x0000_i1112" DrawAspect="Content" ObjectID="_1682950307" r:id="rId147"/>
        </w:object>
      </w:r>
      <w:r>
        <w:rPr>
          <w:rFonts w:asciiTheme="minorEastAsia" w:hAnsiTheme="minorEastAsia" w:hint="eastAsia"/>
          <w:sz w:val="24"/>
        </w:rPr>
        <w:t>，其中，</w:t>
      </w:r>
      <w:r w:rsidRPr="00535DC6">
        <w:rPr>
          <w:rFonts w:asciiTheme="minorEastAsia" w:hAnsiTheme="minorEastAsia"/>
          <w:position w:val="-12"/>
          <w:sz w:val="24"/>
        </w:rPr>
        <w:object w:dxaOrig="499" w:dyaOrig="360" w14:anchorId="1177D928">
          <v:shape id="_x0000_i1113" type="#_x0000_t75" style="width:25.5pt;height:18pt" o:ole="">
            <v:imagedata r:id="rId84" o:title=""/>
          </v:shape>
          <o:OLEObject Type="Embed" ProgID="Equation.DSMT4" ShapeID="_x0000_i1113" DrawAspect="Content" ObjectID="_1682950308" r:id="rId148"/>
        </w:object>
      </w:r>
      <w:r>
        <w:rPr>
          <w:rFonts w:asciiTheme="minorEastAsia" w:hAnsiTheme="minorEastAsia" w:hint="eastAsia"/>
          <w:sz w:val="24"/>
        </w:rPr>
        <w:t>为随机生成的单位向量，</w:t>
      </w:r>
      <w:r w:rsidRPr="002E47A7">
        <w:rPr>
          <w:rFonts w:asciiTheme="minorEastAsia" w:hAnsiTheme="minorEastAsia"/>
          <w:position w:val="-12"/>
          <w:sz w:val="24"/>
        </w:rPr>
        <w:object w:dxaOrig="260" w:dyaOrig="360" w14:anchorId="3DD27CAB">
          <v:shape id="_x0000_i1114" type="#_x0000_t75" style="width:13.5pt;height:18pt" o:ole="">
            <v:imagedata r:id="rId86" o:title=""/>
          </v:shape>
          <o:OLEObject Type="Embed" ProgID="Equation.DSMT4" ShapeID="_x0000_i1114" DrawAspect="Content" ObjectID="_1682950309" r:id="rId149"/>
        </w:object>
      </w:r>
      <w:r>
        <w:rPr>
          <w:rFonts w:asciiTheme="minorEastAsia" w:hAnsiTheme="minorEastAsia" w:hint="eastAsia"/>
          <w:sz w:val="24"/>
        </w:rPr>
        <w:t>为比例系数，</w:t>
      </w:r>
      <w:r>
        <w:rPr>
          <w:rFonts w:asciiTheme="minorEastAsia" w:hAnsiTheme="minorEastAsia" w:hint="eastAsia"/>
          <w:sz w:val="24"/>
        </w:rPr>
        <w:lastRenderedPageBreak/>
        <w:t>初始设置为</w:t>
      </w:r>
      <w:r w:rsidRPr="002E47A7">
        <w:rPr>
          <w:rFonts w:asciiTheme="minorEastAsia" w:hAnsiTheme="minorEastAsia"/>
          <w:position w:val="-12"/>
          <w:sz w:val="24"/>
        </w:rPr>
        <w:object w:dxaOrig="740" w:dyaOrig="360" w14:anchorId="4F057B3F">
          <v:shape id="_x0000_i1115" type="#_x0000_t75" style="width:37.5pt;height:18pt" o:ole="">
            <v:imagedata r:id="rId88" o:title=""/>
          </v:shape>
          <o:OLEObject Type="Embed" ProgID="Equation.DSMT4" ShapeID="_x0000_i1115" DrawAspect="Content" ObjectID="_1682950310" r:id="rId150"/>
        </w:object>
      </w:r>
      <w:r>
        <w:rPr>
          <w:rFonts w:asciiTheme="minorEastAsia" w:hAnsiTheme="minorEastAsia" w:hint="eastAsia"/>
          <w:sz w:val="24"/>
        </w:rPr>
        <w:t>，</w:t>
      </w:r>
      <w:r w:rsidRPr="00D627DC">
        <w:rPr>
          <w:rFonts w:asciiTheme="minorEastAsia" w:hAnsiTheme="minorEastAsia"/>
          <w:position w:val="-4"/>
          <w:sz w:val="24"/>
        </w:rPr>
        <w:object w:dxaOrig="180" w:dyaOrig="200" w14:anchorId="2055F289">
          <v:shape id="_x0000_i1116" type="#_x0000_t75" style="width:9pt;height:10.5pt" o:ole="">
            <v:imagedata r:id="rId90" o:title=""/>
          </v:shape>
          <o:OLEObject Type="Embed" ProgID="Equation.DSMT4" ShapeID="_x0000_i1116" DrawAspect="Content" ObjectID="_1682950311" r:id="rId151"/>
        </w:object>
      </w:r>
      <w:r>
        <w:rPr>
          <w:rFonts w:asciiTheme="minorEastAsia" w:hAnsiTheme="minorEastAsia" w:hint="eastAsia"/>
          <w:sz w:val="24"/>
        </w:rPr>
        <w:t>为模拟无人机的球体的半径；</w:t>
      </w:r>
    </w:p>
    <w:p w14:paraId="577FFE50" w14:textId="15788E84" w:rsidR="007A15A2" w:rsidRDefault="007A15A2" w:rsidP="007A15A2">
      <w:pPr>
        <w:spacing w:line="360" w:lineRule="auto"/>
        <w:ind w:firstLineChars="200" w:firstLine="480"/>
        <w:rPr>
          <w:rFonts w:asciiTheme="minorEastAsia" w:hAnsiTheme="minorEastAsia"/>
          <w:sz w:val="24"/>
        </w:rPr>
      </w:pPr>
      <w:r>
        <w:rPr>
          <w:rFonts w:asciiTheme="minorEastAsia" w:hAnsiTheme="minorEastAsia" w:hint="eastAsia"/>
          <w:sz w:val="24"/>
        </w:rPr>
        <w:t>对处于</w:t>
      </w:r>
      <w:r w:rsidRPr="00497F54">
        <w:rPr>
          <w:rFonts w:asciiTheme="minorEastAsia" w:hAnsiTheme="minorEastAsia"/>
          <w:position w:val="-14"/>
          <w:sz w:val="24"/>
        </w:rPr>
        <w:object w:dxaOrig="400" w:dyaOrig="380" w14:anchorId="1C4632A9">
          <v:shape id="_x0000_i1117" type="#_x0000_t75" style="width:19.5pt;height:18.75pt" o:ole="">
            <v:imagedata r:id="rId67" o:title=""/>
          </v:shape>
          <o:OLEObject Type="Embed" ProgID="Equation.DSMT4" ShapeID="_x0000_i1117" DrawAspect="Content" ObjectID="_1682950312" r:id="rId152"/>
        </w:object>
      </w:r>
      <w:r>
        <w:rPr>
          <w:rFonts w:asciiTheme="minorEastAsia" w:hAnsiTheme="minorEastAsia" w:hint="eastAsia"/>
          <w:sz w:val="24"/>
        </w:rPr>
        <w:t>处的无人机模型</w:t>
      </w:r>
      <w:r w:rsidRPr="00497F54">
        <w:rPr>
          <w:rFonts w:asciiTheme="minorEastAsia" w:hAnsiTheme="minorEastAsia" w:hint="eastAsia"/>
          <w:sz w:val="24"/>
        </w:rPr>
        <w:t>进行碰撞检测</w:t>
      </w:r>
      <w:r>
        <w:rPr>
          <w:rFonts w:asciiTheme="minorEastAsia" w:hAnsiTheme="minorEastAsia" w:hint="eastAsia"/>
          <w:sz w:val="24"/>
        </w:rPr>
        <w:t>，若发生碰撞，则重新生成</w:t>
      </w:r>
      <w:r w:rsidRPr="00D627DC">
        <w:rPr>
          <w:rFonts w:asciiTheme="minorEastAsia" w:hAnsiTheme="minorEastAsia"/>
          <w:position w:val="-14"/>
          <w:sz w:val="24"/>
        </w:rPr>
        <w:object w:dxaOrig="400" w:dyaOrig="380" w14:anchorId="4C123C69">
          <v:shape id="_x0000_i1118" type="#_x0000_t75" style="width:19.5pt;height:18.75pt" o:ole="">
            <v:imagedata r:id="rId93" o:title=""/>
          </v:shape>
          <o:OLEObject Type="Embed" ProgID="Equation.DSMT4" ShapeID="_x0000_i1118" DrawAspect="Content" ObjectID="_1682950313" r:id="rId153"/>
        </w:object>
      </w:r>
      <w:r>
        <w:rPr>
          <w:rFonts w:asciiTheme="minorEastAsia" w:hAnsiTheme="minorEastAsia" w:hint="eastAsia"/>
          <w:sz w:val="24"/>
        </w:rPr>
        <w:t>并适当增大</w:t>
      </w:r>
      <w:r w:rsidRPr="002E47A7">
        <w:rPr>
          <w:rFonts w:asciiTheme="minorEastAsia" w:hAnsiTheme="minorEastAsia"/>
          <w:position w:val="-12"/>
          <w:sz w:val="24"/>
        </w:rPr>
        <w:object w:dxaOrig="260" w:dyaOrig="360" w14:anchorId="72A458C4">
          <v:shape id="_x0000_i1119" type="#_x0000_t75" style="width:13.5pt;height:18pt" o:ole="">
            <v:imagedata r:id="rId95" o:title=""/>
          </v:shape>
          <o:OLEObject Type="Embed" ProgID="Equation.DSMT4" ShapeID="_x0000_i1119" DrawAspect="Content" ObjectID="_1682950314" r:id="rId154"/>
        </w:object>
      </w:r>
      <w:r>
        <w:rPr>
          <w:rFonts w:asciiTheme="minorEastAsia" w:hAnsiTheme="minorEastAsia" w:hint="eastAsia"/>
          <w:sz w:val="24"/>
        </w:rPr>
        <w:t>，反复迭代直到处于</w:t>
      </w:r>
      <w:r w:rsidRPr="00497F54">
        <w:rPr>
          <w:rFonts w:asciiTheme="minorEastAsia" w:hAnsiTheme="minorEastAsia"/>
          <w:position w:val="-14"/>
          <w:sz w:val="24"/>
        </w:rPr>
        <w:object w:dxaOrig="400" w:dyaOrig="380" w14:anchorId="25EE4221">
          <v:shape id="_x0000_i1120" type="#_x0000_t75" style="width:19.5pt;height:18.75pt" o:ole="">
            <v:imagedata r:id="rId77" o:title=""/>
          </v:shape>
          <o:OLEObject Type="Embed" ProgID="Equation.DSMT4" ShapeID="_x0000_i1120" DrawAspect="Content" ObjectID="_1682950315" r:id="rId155"/>
        </w:object>
      </w:r>
      <w:r>
        <w:rPr>
          <w:rFonts w:asciiTheme="minorEastAsia" w:hAnsiTheme="minorEastAsia" w:hint="eastAsia"/>
          <w:sz w:val="24"/>
        </w:rPr>
        <w:t>处的无人机模型与环境不发生碰撞为止。</w:t>
      </w:r>
    </w:p>
    <w:p w14:paraId="00498197" w14:textId="77777777" w:rsidR="007A5474" w:rsidRDefault="007A5474" w:rsidP="007A5474">
      <w:pPr>
        <w:spacing w:line="360" w:lineRule="auto"/>
        <w:ind w:firstLineChars="200" w:firstLine="480"/>
        <w:rPr>
          <w:rFonts w:asciiTheme="minorEastAsia" w:hAnsiTheme="minorEastAsia"/>
          <w:sz w:val="24"/>
        </w:rPr>
      </w:pPr>
      <w:r>
        <w:rPr>
          <w:rFonts w:asciiTheme="minorEastAsia" w:hAnsiTheme="minorEastAsia" w:hint="eastAsia"/>
          <w:sz w:val="24"/>
        </w:rPr>
        <w:t>优选地，步骤</w:t>
      </w:r>
      <w:r>
        <w:rPr>
          <w:rFonts w:asciiTheme="minorEastAsia" w:hAnsiTheme="minorEastAsia"/>
          <w:sz w:val="24"/>
        </w:rPr>
        <w:t>4</w:t>
      </w:r>
      <w:r>
        <w:rPr>
          <w:rFonts w:asciiTheme="minorEastAsia" w:hAnsiTheme="minorEastAsia" w:hint="eastAsia"/>
          <w:sz w:val="24"/>
        </w:rPr>
        <w:t>包括：</w:t>
      </w:r>
    </w:p>
    <w:p w14:paraId="245A47DA" w14:textId="77777777" w:rsidR="007A5474" w:rsidRDefault="007A5474" w:rsidP="007A5474">
      <w:pPr>
        <w:spacing w:line="360" w:lineRule="auto"/>
        <w:ind w:firstLineChars="200" w:firstLine="480"/>
        <w:rPr>
          <w:rFonts w:asciiTheme="minorEastAsia" w:hAnsiTheme="minorEastAsia"/>
          <w:sz w:val="24"/>
        </w:rPr>
      </w:pPr>
      <w:r>
        <w:rPr>
          <w:rFonts w:asciiTheme="minorEastAsia" w:hAnsiTheme="minorEastAsia" w:hint="eastAsia"/>
          <w:sz w:val="24"/>
        </w:rPr>
        <w:t>采用与步骤1所</w:t>
      </w:r>
      <w:proofErr w:type="gramStart"/>
      <w:r>
        <w:rPr>
          <w:rFonts w:asciiTheme="minorEastAsia" w:hAnsiTheme="minorEastAsia" w:hint="eastAsia"/>
          <w:sz w:val="24"/>
        </w:rPr>
        <w:t>述相同</w:t>
      </w:r>
      <w:proofErr w:type="gramEnd"/>
      <w:r>
        <w:rPr>
          <w:rFonts w:asciiTheme="minorEastAsia" w:hAnsiTheme="minorEastAsia" w:hint="eastAsia"/>
          <w:sz w:val="24"/>
        </w:rPr>
        <w:t>的插值方法，将步骤3所得插值点列表中的路径点使用</w:t>
      </w:r>
      <w:r>
        <w:rPr>
          <w:rFonts w:asciiTheme="minorEastAsia" w:hAnsiTheme="minorEastAsia"/>
          <w:sz w:val="24"/>
        </w:rPr>
        <w:t>5</w:t>
      </w:r>
      <w:r>
        <w:rPr>
          <w:rFonts w:asciiTheme="minorEastAsia" w:hAnsiTheme="minorEastAsia" w:hint="eastAsia"/>
          <w:sz w:val="24"/>
        </w:rPr>
        <w:t>次</w:t>
      </w:r>
      <w:r>
        <w:rPr>
          <w:rFonts w:asciiTheme="minorEastAsia" w:hAnsiTheme="minorEastAsia"/>
          <w:sz w:val="24"/>
        </w:rPr>
        <w:t>B</w:t>
      </w:r>
      <w:r>
        <w:rPr>
          <w:rFonts w:asciiTheme="minorEastAsia" w:hAnsiTheme="minorEastAsia" w:hint="eastAsia"/>
          <w:sz w:val="24"/>
        </w:rPr>
        <w:t>样条曲线进行插值，得到新的路径曲线</w:t>
      </w:r>
      <w:r w:rsidRPr="00792135">
        <w:rPr>
          <w:rFonts w:asciiTheme="minorEastAsia" w:hAnsiTheme="minorEastAsia"/>
          <w:position w:val="-10"/>
          <w:sz w:val="24"/>
        </w:rPr>
        <w:object w:dxaOrig="1380" w:dyaOrig="320" w14:anchorId="4AD191B4">
          <v:shape id="_x0000_i1121" type="#_x0000_t75" style="width:69pt;height:16.5pt" o:ole="">
            <v:imagedata r:id="rId106" o:title=""/>
          </v:shape>
          <o:OLEObject Type="Embed" ProgID="Equation.DSMT4" ShapeID="_x0000_i1121" DrawAspect="Content" ObjectID="_1682950316" r:id="rId156"/>
        </w:object>
      </w:r>
      <w:r>
        <w:rPr>
          <w:rFonts w:asciiTheme="minorEastAsia" w:hAnsiTheme="minorEastAsia" w:hint="eastAsia"/>
          <w:sz w:val="24"/>
        </w:rPr>
        <w:t>，更新</w:t>
      </w:r>
      <w:r>
        <w:rPr>
          <w:rFonts w:asciiTheme="minorEastAsia" w:hAnsiTheme="minorEastAsia"/>
          <w:sz w:val="24"/>
        </w:rPr>
        <w:t>B</w:t>
      </w:r>
      <w:r>
        <w:rPr>
          <w:rFonts w:asciiTheme="minorEastAsia" w:hAnsiTheme="minorEastAsia" w:hint="eastAsia"/>
          <w:sz w:val="24"/>
        </w:rPr>
        <w:t>样条插值迭代次数：</w:t>
      </w:r>
      <w:r w:rsidRPr="006B4456">
        <w:rPr>
          <w:rFonts w:asciiTheme="minorEastAsia" w:hAnsiTheme="minorEastAsia"/>
          <w:position w:val="-12"/>
          <w:sz w:val="24"/>
        </w:rPr>
        <w:object w:dxaOrig="1320" w:dyaOrig="360" w14:anchorId="64CF725E">
          <v:shape id="_x0000_i1122" type="#_x0000_t75" style="width:66.75pt;height:18pt" o:ole="">
            <v:imagedata r:id="rId157" o:title=""/>
          </v:shape>
          <o:OLEObject Type="Embed" ProgID="Equation.DSMT4" ShapeID="_x0000_i1122" DrawAspect="Content" ObjectID="_1682950317" r:id="rId158"/>
        </w:object>
      </w:r>
      <w:r>
        <w:rPr>
          <w:rFonts w:asciiTheme="minorEastAsia" w:hAnsiTheme="minorEastAsia" w:hint="eastAsia"/>
          <w:sz w:val="24"/>
        </w:rPr>
        <w:t>，</w:t>
      </w:r>
      <w:r w:rsidRPr="00B21E50">
        <w:rPr>
          <w:rFonts w:asciiTheme="minorEastAsia" w:hAnsiTheme="minorEastAsia" w:hint="eastAsia"/>
          <w:sz w:val="24"/>
        </w:rPr>
        <w:t>返回步骤2</w:t>
      </w:r>
      <w:r>
        <w:rPr>
          <w:rFonts w:asciiTheme="minorEastAsia" w:hAnsiTheme="minorEastAsia" w:hint="eastAsia"/>
          <w:sz w:val="24"/>
        </w:rPr>
        <w:t>进行无人机的碰撞检测。</w:t>
      </w:r>
    </w:p>
    <w:p w14:paraId="6EB61128" w14:textId="4ADBF6B8" w:rsidR="0060114C" w:rsidRPr="0060114C" w:rsidRDefault="007A5474" w:rsidP="0060114C">
      <w:pPr>
        <w:spacing w:line="360" w:lineRule="auto"/>
        <w:ind w:firstLineChars="200" w:firstLine="480"/>
        <w:rPr>
          <w:rFonts w:asciiTheme="minorEastAsia" w:hAnsiTheme="minorEastAsia"/>
          <w:sz w:val="24"/>
        </w:rPr>
      </w:pPr>
      <w:r>
        <w:rPr>
          <w:rFonts w:asciiTheme="minorEastAsia" w:hAnsiTheme="minorEastAsia" w:hint="eastAsia"/>
          <w:sz w:val="24"/>
        </w:rPr>
        <w:t>根据本发明提供的</w:t>
      </w:r>
      <w:r w:rsidR="0060114C" w:rsidRPr="0060114C">
        <w:rPr>
          <w:rFonts w:asciiTheme="minorEastAsia" w:hAnsiTheme="minorEastAsia" w:hint="eastAsia"/>
          <w:sz w:val="24"/>
        </w:rPr>
        <w:t>一种适用于无人机的无碰撞路径规划系统，包括：</w:t>
      </w:r>
    </w:p>
    <w:p w14:paraId="59BD25E3" w14:textId="77777777" w:rsidR="0060114C" w:rsidRPr="0060114C" w:rsidRDefault="0060114C" w:rsidP="0060114C">
      <w:pPr>
        <w:spacing w:line="360" w:lineRule="auto"/>
        <w:ind w:firstLineChars="200" w:firstLine="480"/>
        <w:rPr>
          <w:rFonts w:asciiTheme="minorEastAsia" w:hAnsiTheme="minorEastAsia"/>
          <w:sz w:val="24"/>
        </w:rPr>
      </w:pPr>
      <w:r w:rsidRPr="0060114C">
        <w:rPr>
          <w:rFonts w:asciiTheme="minorEastAsia" w:hAnsiTheme="minorEastAsia" w:hint="eastAsia"/>
          <w:sz w:val="24"/>
        </w:rPr>
        <w:t>模块M1：对给定路径点进行B样条曲线插值获取路径曲线；</w:t>
      </w:r>
    </w:p>
    <w:p w14:paraId="48636722" w14:textId="77777777" w:rsidR="0060114C" w:rsidRPr="0060114C" w:rsidRDefault="0060114C" w:rsidP="0060114C">
      <w:pPr>
        <w:spacing w:line="360" w:lineRule="auto"/>
        <w:ind w:firstLineChars="200" w:firstLine="480"/>
        <w:rPr>
          <w:rFonts w:asciiTheme="minorEastAsia" w:hAnsiTheme="minorEastAsia"/>
          <w:sz w:val="24"/>
        </w:rPr>
      </w:pPr>
      <w:r w:rsidRPr="0060114C">
        <w:rPr>
          <w:rFonts w:asciiTheme="minorEastAsia" w:hAnsiTheme="minorEastAsia" w:hint="eastAsia"/>
          <w:sz w:val="24"/>
        </w:rPr>
        <w:t>模块M2：根据获取的路径曲线进行无人机碰撞检测；</w:t>
      </w:r>
    </w:p>
    <w:p w14:paraId="28784BE2" w14:textId="77777777" w:rsidR="0060114C" w:rsidRPr="0060114C" w:rsidRDefault="0060114C" w:rsidP="0060114C">
      <w:pPr>
        <w:spacing w:line="360" w:lineRule="auto"/>
        <w:ind w:firstLineChars="200" w:firstLine="480"/>
        <w:rPr>
          <w:rFonts w:asciiTheme="minorEastAsia" w:hAnsiTheme="minorEastAsia"/>
          <w:sz w:val="24"/>
        </w:rPr>
      </w:pPr>
      <w:r w:rsidRPr="0060114C">
        <w:rPr>
          <w:rFonts w:asciiTheme="minorEastAsia" w:hAnsiTheme="minorEastAsia" w:hint="eastAsia"/>
          <w:sz w:val="24"/>
        </w:rPr>
        <w:t>模块M3：对碰撞检测结果中存在碰撞的路径曲线构建新的路径点，对碰撞检测结果中不存在碰撞的路径曲线直接输出无碰撞路径；</w:t>
      </w:r>
    </w:p>
    <w:p w14:paraId="2D44B7DA" w14:textId="77777777" w:rsidR="0060114C" w:rsidRDefault="0060114C" w:rsidP="0060114C">
      <w:pPr>
        <w:spacing w:line="360" w:lineRule="auto"/>
        <w:ind w:firstLineChars="200" w:firstLine="480"/>
        <w:rPr>
          <w:rFonts w:asciiTheme="minorEastAsia" w:hAnsiTheme="minorEastAsia"/>
          <w:sz w:val="24"/>
        </w:rPr>
      </w:pPr>
      <w:r w:rsidRPr="0060114C">
        <w:rPr>
          <w:rFonts w:asciiTheme="minorEastAsia" w:hAnsiTheme="minorEastAsia" w:hint="eastAsia"/>
          <w:sz w:val="24"/>
        </w:rPr>
        <w:t>模块M4：对新的路径点重新进行B样条曲线插值后输入模块M2。</w:t>
      </w:r>
    </w:p>
    <w:p w14:paraId="72126159" w14:textId="7394C489" w:rsidR="002F4FE7" w:rsidRDefault="007A5474" w:rsidP="0060114C">
      <w:pPr>
        <w:spacing w:line="360" w:lineRule="auto"/>
        <w:ind w:firstLineChars="200" w:firstLine="480"/>
        <w:rPr>
          <w:rFonts w:ascii="宋体" w:hAnsi="宋体"/>
          <w:spacing w:val="6"/>
          <w:kern w:val="0"/>
          <w:sz w:val="24"/>
        </w:rPr>
      </w:pPr>
      <w:r>
        <w:rPr>
          <w:rFonts w:ascii="宋体" w:hAnsi="宋体" w:hint="eastAsia"/>
          <w:sz w:val="24"/>
        </w:rPr>
        <w:t>根据本发明提供的</w:t>
      </w:r>
      <w:r w:rsidR="007A15A2">
        <w:rPr>
          <w:rFonts w:ascii="宋体" w:hAnsi="宋体" w:hint="eastAsia"/>
          <w:sz w:val="24"/>
        </w:rPr>
        <w:t>一种计算机可读介质，</w:t>
      </w:r>
      <w:r w:rsidR="007A15A2" w:rsidRPr="007A15A2">
        <w:rPr>
          <w:rFonts w:ascii="宋体" w:hAnsi="宋体" w:hint="eastAsia"/>
          <w:snapToGrid w:val="0"/>
          <w:sz w:val="24"/>
        </w:rPr>
        <w:t>其存储有可由适用于无人机的无碰撞路径规划设备执行的计算机程序，当</w:t>
      </w:r>
      <w:r w:rsidR="007A15A2">
        <w:rPr>
          <w:rFonts w:ascii="宋体" w:hAnsi="宋体" w:hint="eastAsia"/>
          <w:snapToGrid w:val="0"/>
          <w:sz w:val="24"/>
        </w:rPr>
        <w:t>计算机</w:t>
      </w:r>
      <w:r w:rsidR="007A15A2" w:rsidRPr="007A15A2">
        <w:rPr>
          <w:rFonts w:ascii="宋体" w:hAnsi="宋体" w:hint="eastAsia"/>
          <w:snapToGrid w:val="0"/>
          <w:sz w:val="24"/>
        </w:rPr>
        <w:t>程序在适用于无人机的无碰撞路径规划设备上运行时</w:t>
      </w:r>
      <w:r w:rsidR="007A15A2">
        <w:rPr>
          <w:rFonts w:ascii="宋体" w:hAnsi="宋体" w:hint="eastAsia"/>
          <w:snapToGrid w:val="0"/>
          <w:sz w:val="24"/>
        </w:rPr>
        <w:t>，</w:t>
      </w:r>
      <w:r w:rsidR="007A15A2" w:rsidRPr="007A15A2">
        <w:rPr>
          <w:rFonts w:ascii="宋体" w:hAnsi="宋体" w:hint="eastAsia"/>
          <w:snapToGrid w:val="0"/>
          <w:sz w:val="24"/>
        </w:rPr>
        <w:t>使得适用于无人机的无碰撞路径规划设备执行</w:t>
      </w:r>
      <w:r>
        <w:rPr>
          <w:rFonts w:ascii="宋体" w:hAnsi="宋体" w:hint="eastAsia"/>
          <w:snapToGrid w:val="0"/>
          <w:sz w:val="24"/>
        </w:rPr>
        <w:t>上述</w:t>
      </w:r>
      <w:r w:rsidR="007A15A2" w:rsidRPr="007A15A2">
        <w:rPr>
          <w:rFonts w:ascii="宋体" w:hAnsi="宋体" w:hint="eastAsia"/>
          <w:snapToGrid w:val="0"/>
          <w:sz w:val="24"/>
        </w:rPr>
        <w:t>任一项</w:t>
      </w:r>
      <w:r>
        <w:rPr>
          <w:rFonts w:ascii="宋体" w:hAnsi="宋体" w:hint="eastAsia"/>
          <w:snapToGrid w:val="0"/>
          <w:sz w:val="24"/>
        </w:rPr>
        <w:t>的</w:t>
      </w:r>
      <w:r w:rsidR="007A15A2" w:rsidRPr="007A15A2">
        <w:rPr>
          <w:rFonts w:ascii="宋体" w:hAnsi="宋体" w:hint="eastAsia"/>
          <w:snapToGrid w:val="0"/>
          <w:sz w:val="24"/>
        </w:rPr>
        <w:t>适用于无人机的无碰撞路径规划方法</w:t>
      </w:r>
      <w:r w:rsidR="00E95F91">
        <w:rPr>
          <w:rFonts w:ascii="宋体" w:hAnsi="宋体" w:hint="eastAsia"/>
          <w:snapToGrid w:val="0"/>
          <w:sz w:val="24"/>
        </w:rPr>
        <w:t>。</w:t>
      </w:r>
    </w:p>
    <w:p w14:paraId="462D8F43" w14:textId="77777777" w:rsidR="007D4C55" w:rsidRDefault="003310E5"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与现有技术相比，本</w:t>
      </w:r>
      <w:r w:rsidR="002644D5">
        <w:rPr>
          <w:rFonts w:ascii="宋体" w:hAnsi="宋体" w:hint="eastAsia"/>
          <w:spacing w:val="6"/>
          <w:kern w:val="0"/>
          <w:sz w:val="24"/>
        </w:rPr>
        <w:t>发明</w:t>
      </w:r>
      <w:r>
        <w:rPr>
          <w:rFonts w:ascii="宋体" w:hAnsi="宋体" w:hint="eastAsia"/>
          <w:spacing w:val="6"/>
          <w:kern w:val="0"/>
          <w:sz w:val="24"/>
        </w:rPr>
        <w:t>具有如下的有益效果：</w:t>
      </w:r>
    </w:p>
    <w:p w14:paraId="5CDDE7F6" w14:textId="3A4CDF71" w:rsidR="007D4C55" w:rsidRPr="00E95F91" w:rsidRDefault="00E95F91"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1、本发明通过获取</w:t>
      </w:r>
      <w:r w:rsidRPr="00E95F91">
        <w:rPr>
          <w:rFonts w:ascii="宋体" w:hAnsi="宋体" w:hint="eastAsia"/>
          <w:spacing w:val="6"/>
          <w:kern w:val="0"/>
          <w:sz w:val="24"/>
        </w:rPr>
        <w:t>碰撞区域的曲线参数区间</w:t>
      </w:r>
      <w:r>
        <w:rPr>
          <w:rFonts w:ascii="宋体" w:hAnsi="宋体" w:hint="eastAsia"/>
          <w:spacing w:val="6"/>
          <w:kern w:val="0"/>
          <w:sz w:val="24"/>
        </w:rPr>
        <w:t>，</w:t>
      </w:r>
      <w:r w:rsidRPr="00E95F91">
        <w:rPr>
          <w:rFonts w:ascii="宋体" w:hAnsi="宋体" w:hint="eastAsia"/>
          <w:spacing w:val="6"/>
          <w:kern w:val="0"/>
          <w:sz w:val="24"/>
        </w:rPr>
        <w:t>根据参数区间建立新的路径点，重新进行B样条曲线插值并重新进行碰撞检测，反复迭代直到得到最终的无人机无碰撞路径</w:t>
      </w:r>
      <w:r>
        <w:rPr>
          <w:rFonts w:ascii="宋体" w:hAnsi="宋体" w:hint="eastAsia"/>
          <w:spacing w:val="6"/>
          <w:kern w:val="0"/>
          <w:sz w:val="24"/>
        </w:rPr>
        <w:t>，解决了</w:t>
      </w:r>
      <w:r w:rsidRPr="00E95F91">
        <w:rPr>
          <w:rFonts w:ascii="宋体" w:hAnsi="宋体" w:hint="eastAsia"/>
          <w:spacing w:val="6"/>
          <w:kern w:val="0"/>
          <w:sz w:val="24"/>
        </w:rPr>
        <w:t>给定任务空间飞行路径点时， 连续的无碰撞路径规划问题，并具有极高的计算效率，具有重要的理论和现实意义。</w:t>
      </w:r>
    </w:p>
    <w:p w14:paraId="4818B46A" w14:textId="349AA263" w:rsidR="007D4C55" w:rsidRDefault="00E95F91"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2、</w:t>
      </w:r>
      <w:r w:rsidRPr="00E95F91">
        <w:rPr>
          <w:rFonts w:ascii="宋体" w:hAnsi="宋体" w:hint="eastAsia"/>
          <w:spacing w:val="6"/>
          <w:kern w:val="0"/>
          <w:sz w:val="24"/>
        </w:rPr>
        <w:t>本</w:t>
      </w:r>
      <w:r>
        <w:rPr>
          <w:rFonts w:ascii="宋体" w:hAnsi="宋体" w:hint="eastAsia"/>
          <w:spacing w:val="6"/>
          <w:kern w:val="0"/>
          <w:sz w:val="24"/>
        </w:rPr>
        <w:t>发明</w:t>
      </w:r>
      <w:r w:rsidRPr="00E95F91">
        <w:rPr>
          <w:rFonts w:ascii="宋体" w:hAnsi="宋体" w:hint="eastAsia"/>
          <w:spacing w:val="6"/>
          <w:kern w:val="0"/>
          <w:sz w:val="24"/>
        </w:rPr>
        <w:t>适用于无人机在复杂环境中执行任务时进行无碰撞的路径规划，提高安全性和飞行效率。</w:t>
      </w:r>
    </w:p>
    <w:p w14:paraId="2B5485D6" w14:textId="6E2E72F8" w:rsidR="00E95F91" w:rsidRDefault="00E95F91"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3、本发明的模型构建简单，并且有助于提高规划效率，在满足通过给定路径点的同时能够保证曲线的光滑性。</w:t>
      </w:r>
    </w:p>
    <w:p w14:paraId="06FD76B4" w14:textId="77777777" w:rsidR="00E95F91" w:rsidRPr="00E95F91" w:rsidRDefault="00E95F91" w:rsidP="00894F17">
      <w:pPr>
        <w:tabs>
          <w:tab w:val="num" w:pos="0"/>
        </w:tabs>
        <w:adjustRightInd w:val="0"/>
        <w:spacing w:line="360" w:lineRule="auto"/>
        <w:ind w:firstLineChars="200" w:firstLine="504"/>
        <w:textAlignment w:val="baseline"/>
        <w:rPr>
          <w:rFonts w:ascii="宋体" w:hAnsi="宋体"/>
          <w:spacing w:val="6"/>
          <w:kern w:val="0"/>
          <w:sz w:val="24"/>
        </w:rPr>
      </w:pPr>
    </w:p>
    <w:p w14:paraId="76CE1D7F" w14:textId="77777777" w:rsidR="00ED7A8F" w:rsidRPr="003310E5" w:rsidRDefault="00ED7A8F" w:rsidP="002377D5">
      <w:pPr>
        <w:adjustRightInd w:val="0"/>
        <w:snapToGrid w:val="0"/>
        <w:spacing w:line="360" w:lineRule="auto"/>
        <w:rPr>
          <w:rFonts w:ascii="宋体" w:hAnsi="宋体"/>
          <w:b/>
          <w:spacing w:val="6"/>
          <w:sz w:val="24"/>
          <w:u w:val="single"/>
        </w:rPr>
      </w:pPr>
      <w:r w:rsidRPr="003310E5">
        <w:rPr>
          <w:rFonts w:ascii="宋体" w:hAnsi="宋体" w:hint="eastAsia"/>
          <w:b/>
          <w:spacing w:val="6"/>
          <w:sz w:val="24"/>
          <w:u w:val="single"/>
        </w:rPr>
        <w:t>附图说明</w:t>
      </w:r>
    </w:p>
    <w:p w14:paraId="5C4E8CEB" w14:textId="77777777" w:rsidR="00ED7A8F" w:rsidRPr="00FC64A2" w:rsidRDefault="00ED7A8F" w:rsidP="00894F17">
      <w:pPr>
        <w:adjustRightInd w:val="0"/>
        <w:spacing w:line="360" w:lineRule="auto"/>
        <w:ind w:firstLineChars="200" w:firstLine="504"/>
        <w:textAlignment w:val="baseline"/>
        <w:rPr>
          <w:rFonts w:ascii="宋体" w:hAnsi="宋体"/>
          <w:spacing w:val="6"/>
          <w:kern w:val="0"/>
          <w:sz w:val="24"/>
        </w:rPr>
      </w:pPr>
      <w:r w:rsidRPr="00FC64A2">
        <w:rPr>
          <w:rFonts w:ascii="宋体" w:hAnsi="宋体" w:hint="eastAsia"/>
          <w:spacing w:val="6"/>
          <w:kern w:val="0"/>
          <w:sz w:val="24"/>
        </w:rPr>
        <w:t>通过阅读参照以下附图对非限制性实施例所作的详细描述，本</w:t>
      </w:r>
      <w:r w:rsidR="002644D5">
        <w:rPr>
          <w:rFonts w:ascii="宋体" w:hAnsi="宋体" w:hint="eastAsia"/>
          <w:spacing w:val="6"/>
          <w:kern w:val="0"/>
          <w:sz w:val="24"/>
        </w:rPr>
        <w:t>发明</w:t>
      </w:r>
      <w:r w:rsidRPr="00FC64A2">
        <w:rPr>
          <w:rFonts w:ascii="宋体" w:hAnsi="宋体" w:hint="eastAsia"/>
          <w:spacing w:val="6"/>
          <w:kern w:val="0"/>
          <w:sz w:val="24"/>
        </w:rPr>
        <w:t>的其它特征、目的和优点将会变得更明显：</w:t>
      </w:r>
    </w:p>
    <w:p w14:paraId="4C80EFE8" w14:textId="77A62DC7" w:rsidR="00CF575A" w:rsidRDefault="00981DED"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lastRenderedPageBreak/>
        <w:t>图1为</w:t>
      </w:r>
      <w:r w:rsidR="008E2FBC">
        <w:rPr>
          <w:rFonts w:ascii="宋体" w:hAnsi="宋体" w:hint="eastAsia"/>
          <w:spacing w:val="6"/>
          <w:kern w:val="0"/>
          <w:sz w:val="24"/>
        </w:rPr>
        <w:t>本发明的流程示意图；</w:t>
      </w:r>
    </w:p>
    <w:p w14:paraId="09807DA3" w14:textId="20CBD5A4" w:rsidR="00981DED" w:rsidRDefault="00981DED"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图2为</w:t>
      </w:r>
      <w:r w:rsidR="008E2FBC">
        <w:rPr>
          <w:rFonts w:ascii="宋体" w:hAnsi="宋体" w:hint="eastAsia"/>
          <w:spacing w:val="6"/>
          <w:kern w:val="0"/>
          <w:sz w:val="24"/>
        </w:rPr>
        <w:t>本发明中的</w:t>
      </w:r>
      <w:r w:rsidR="008E2FBC" w:rsidRPr="008E2FBC">
        <w:rPr>
          <w:rFonts w:ascii="宋体" w:hAnsi="宋体" w:hint="eastAsia"/>
          <w:spacing w:val="6"/>
          <w:kern w:val="0"/>
          <w:sz w:val="24"/>
        </w:rPr>
        <w:t>四旋翼无人机与对应的最小外接球示意图</w:t>
      </w:r>
      <w:r w:rsidR="008E2FBC">
        <w:rPr>
          <w:rFonts w:ascii="宋体" w:hAnsi="宋体" w:hint="eastAsia"/>
          <w:spacing w:val="6"/>
          <w:kern w:val="0"/>
          <w:sz w:val="24"/>
        </w:rPr>
        <w:t>；</w:t>
      </w:r>
    </w:p>
    <w:p w14:paraId="21608E57" w14:textId="5D1D353B" w:rsidR="00981DED" w:rsidRDefault="00981DED"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图3为</w:t>
      </w:r>
      <w:r w:rsidR="008E2FBC">
        <w:rPr>
          <w:rFonts w:ascii="宋体" w:hAnsi="宋体" w:hint="eastAsia"/>
          <w:spacing w:val="6"/>
          <w:kern w:val="0"/>
          <w:sz w:val="24"/>
        </w:rPr>
        <w:t>本发明中的</w:t>
      </w:r>
      <w:r w:rsidR="008E2FBC">
        <w:rPr>
          <w:rFonts w:asciiTheme="minorEastAsia" w:hAnsiTheme="minorEastAsia" w:hint="eastAsia"/>
          <w:sz w:val="24"/>
        </w:rPr>
        <w:t>任务空间与所规划的飞行路径图。</w:t>
      </w:r>
    </w:p>
    <w:p w14:paraId="7E00A0A0" w14:textId="77777777" w:rsidR="002F2C28" w:rsidRDefault="002F2C28" w:rsidP="00894F17">
      <w:pPr>
        <w:tabs>
          <w:tab w:val="num" w:pos="0"/>
        </w:tabs>
        <w:adjustRightInd w:val="0"/>
        <w:spacing w:line="360" w:lineRule="auto"/>
        <w:ind w:firstLineChars="200" w:firstLine="504"/>
        <w:textAlignment w:val="baseline"/>
        <w:rPr>
          <w:rFonts w:ascii="宋体" w:hAnsi="宋体"/>
          <w:spacing w:val="6"/>
          <w:kern w:val="0"/>
          <w:sz w:val="24"/>
        </w:rPr>
      </w:pPr>
    </w:p>
    <w:p w14:paraId="791F1814" w14:textId="77777777" w:rsidR="00ED7A8F" w:rsidRPr="003310E5" w:rsidRDefault="00ED7A8F" w:rsidP="00FD31F4">
      <w:pPr>
        <w:adjustRightInd w:val="0"/>
        <w:snapToGrid w:val="0"/>
        <w:spacing w:line="360" w:lineRule="auto"/>
        <w:rPr>
          <w:rFonts w:ascii="宋体" w:hAnsi="宋体"/>
          <w:b/>
          <w:spacing w:val="6"/>
          <w:sz w:val="24"/>
          <w:u w:val="single"/>
        </w:rPr>
      </w:pPr>
      <w:r w:rsidRPr="003310E5">
        <w:rPr>
          <w:rFonts w:ascii="宋体" w:hAnsi="宋体" w:hint="eastAsia"/>
          <w:b/>
          <w:spacing w:val="6"/>
          <w:sz w:val="24"/>
          <w:u w:val="single"/>
        </w:rPr>
        <w:t>具体实施方式</w:t>
      </w:r>
    </w:p>
    <w:p w14:paraId="38EB9E25" w14:textId="77777777" w:rsidR="002406B2" w:rsidRPr="00E27BD9" w:rsidRDefault="002406B2" w:rsidP="00894F17">
      <w:pPr>
        <w:spacing w:line="360" w:lineRule="auto"/>
        <w:ind w:firstLineChars="200" w:firstLine="480"/>
        <w:rPr>
          <w:rFonts w:ascii="宋体" w:hAnsi="宋体"/>
          <w:sz w:val="24"/>
        </w:rPr>
      </w:pPr>
      <w:r w:rsidRPr="00FC64A2">
        <w:rPr>
          <w:rFonts w:ascii="宋体" w:hAnsi="宋体"/>
          <w:sz w:val="24"/>
        </w:rPr>
        <w:t>下面结合具体实施例</w:t>
      </w:r>
      <w:r w:rsidRPr="00FC64A2">
        <w:rPr>
          <w:rFonts w:ascii="宋体" w:hAnsi="宋体" w:hint="eastAsia"/>
          <w:sz w:val="24"/>
        </w:rPr>
        <w:t>对本</w:t>
      </w:r>
      <w:r w:rsidR="002644D5">
        <w:rPr>
          <w:rFonts w:ascii="宋体" w:hAnsi="宋体" w:hint="eastAsia"/>
          <w:sz w:val="24"/>
        </w:rPr>
        <w:t>发明</w:t>
      </w:r>
      <w:r w:rsidRPr="00FC64A2">
        <w:rPr>
          <w:rFonts w:ascii="宋体" w:hAnsi="宋体" w:hint="eastAsia"/>
          <w:sz w:val="24"/>
        </w:rPr>
        <w:t>进行</w:t>
      </w:r>
      <w:r w:rsidRPr="00FC64A2">
        <w:rPr>
          <w:rFonts w:ascii="宋体" w:hAnsi="宋体"/>
          <w:sz w:val="24"/>
        </w:rPr>
        <w:t>详细</w:t>
      </w:r>
      <w:r w:rsidRPr="00FC64A2">
        <w:rPr>
          <w:rFonts w:ascii="宋体" w:hAnsi="宋体" w:hint="eastAsia"/>
          <w:sz w:val="24"/>
        </w:rPr>
        <w:t>说明。</w:t>
      </w:r>
      <w:r w:rsidRPr="00E27BD9">
        <w:rPr>
          <w:rFonts w:ascii="宋体" w:hAnsi="宋体" w:hint="eastAsia"/>
          <w:sz w:val="24"/>
        </w:rPr>
        <w:t>以下实施例将有助于本领域的技术人员进一步理解本</w:t>
      </w:r>
      <w:r w:rsidR="002644D5">
        <w:rPr>
          <w:rFonts w:ascii="宋体" w:hAnsi="宋体" w:hint="eastAsia"/>
          <w:sz w:val="24"/>
        </w:rPr>
        <w:t>发明</w:t>
      </w:r>
      <w:r w:rsidRPr="00E27BD9">
        <w:rPr>
          <w:rFonts w:ascii="宋体" w:hAnsi="宋体" w:hint="eastAsia"/>
          <w:sz w:val="24"/>
        </w:rPr>
        <w:t>，但不以任何形式限制本</w:t>
      </w:r>
      <w:r w:rsidR="002644D5">
        <w:rPr>
          <w:rFonts w:ascii="宋体" w:hAnsi="宋体" w:hint="eastAsia"/>
          <w:sz w:val="24"/>
        </w:rPr>
        <w:t>发明</w:t>
      </w:r>
      <w:r w:rsidRPr="00E27BD9">
        <w:rPr>
          <w:rFonts w:ascii="宋体" w:hAnsi="宋体" w:hint="eastAsia"/>
          <w:sz w:val="24"/>
        </w:rPr>
        <w:t>。应当指出的是，对本领域的普通技术人员来说，在不脱离本</w:t>
      </w:r>
      <w:r w:rsidR="002644D5">
        <w:rPr>
          <w:rFonts w:ascii="宋体" w:hAnsi="宋体" w:hint="eastAsia"/>
          <w:sz w:val="24"/>
        </w:rPr>
        <w:t>发明</w:t>
      </w:r>
      <w:r w:rsidRPr="00E27BD9">
        <w:rPr>
          <w:rFonts w:ascii="宋体" w:hAnsi="宋体" w:hint="eastAsia"/>
          <w:sz w:val="24"/>
        </w:rPr>
        <w:t>构思的前提下，还可以做出若干</w:t>
      </w:r>
      <w:r w:rsidR="009E7761">
        <w:rPr>
          <w:rFonts w:ascii="宋体" w:hAnsi="宋体" w:hint="eastAsia"/>
          <w:sz w:val="24"/>
        </w:rPr>
        <w:t>变化</w:t>
      </w:r>
      <w:r w:rsidRPr="00E27BD9">
        <w:rPr>
          <w:rFonts w:ascii="宋体" w:hAnsi="宋体" w:hint="eastAsia"/>
          <w:sz w:val="24"/>
        </w:rPr>
        <w:t>和改进。这些都属于本</w:t>
      </w:r>
      <w:r w:rsidR="002644D5">
        <w:rPr>
          <w:rFonts w:ascii="宋体" w:hAnsi="宋体" w:hint="eastAsia"/>
          <w:sz w:val="24"/>
        </w:rPr>
        <w:t>发明</w:t>
      </w:r>
      <w:r w:rsidRPr="00E27BD9">
        <w:rPr>
          <w:rFonts w:ascii="宋体" w:hAnsi="宋体" w:hint="eastAsia"/>
          <w:sz w:val="24"/>
        </w:rPr>
        <w:t>的保护范围。</w:t>
      </w:r>
    </w:p>
    <w:p w14:paraId="0E28035D" w14:textId="36E6A153" w:rsidR="00E95F91" w:rsidRPr="00E95F91" w:rsidRDefault="00E95F91" w:rsidP="00E95F91">
      <w:pPr>
        <w:spacing w:line="360" w:lineRule="auto"/>
        <w:ind w:firstLineChars="200" w:firstLine="480"/>
        <w:rPr>
          <w:rFonts w:ascii="宋体" w:hAnsi="宋体"/>
          <w:sz w:val="24"/>
        </w:rPr>
      </w:pPr>
      <w:r>
        <w:rPr>
          <w:rFonts w:ascii="宋体" w:hAnsi="宋体" w:hint="eastAsia"/>
          <w:sz w:val="24"/>
        </w:rPr>
        <w:t>如图1所示，</w:t>
      </w:r>
      <w:r w:rsidRPr="00E95F91">
        <w:rPr>
          <w:rFonts w:ascii="宋体" w:hAnsi="宋体" w:hint="eastAsia"/>
          <w:sz w:val="24"/>
        </w:rPr>
        <w:t>根据本发明提供的无人机无碰撞路径规划方法，包括</w:t>
      </w:r>
      <w:r>
        <w:rPr>
          <w:rFonts w:ascii="宋体" w:hAnsi="宋体" w:hint="eastAsia"/>
          <w:sz w:val="24"/>
        </w:rPr>
        <w:t>如下步骤</w:t>
      </w:r>
      <w:r w:rsidRPr="00E95F91">
        <w:rPr>
          <w:rFonts w:ascii="宋体" w:hAnsi="宋体" w:hint="eastAsia"/>
          <w:sz w:val="24"/>
        </w:rPr>
        <w:t>：</w:t>
      </w:r>
    </w:p>
    <w:p w14:paraId="483F07EC" w14:textId="77777777" w:rsidR="00F02666" w:rsidRDefault="00E95F91" w:rsidP="00F02666">
      <w:pPr>
        <w:spacing w:line="360" w:lineRule="auto"/>
        <w:ind w:firstLine="480"/>
        <w:rPr>
          <w:rFonts w:asciiTheme="minorEastAsia" w:hAnsiTheme="minorEastAsia"/>
          <w:sz w:val="24"/>
        </w:rPr>
      </w:pPr>
      <w:r w:rsidRPr="00E95F91">
        <w:rPr>
          <w:rFonts w:ascii="宋体" w:hAnsi="宋体" w:hint="eastAsia"/>
          <w:sz w:val="24"/>
        </w:rPr>
        <w:t>步骤1：对给定路径点进行B样条曲线插值获取初步路径</w:t>
      </w:r>
      <w:r>
        <w:rPr>
          <w:rFonts w:ascii="宋体" w:hAnsi="宋体" w:hint="eastAsia"/>
          <w:sz w:val="24"/>
        </w:rPr>
        <w:t>，步骤1中的B样条曲线插值</w:t>
      </w:r>
      <w:r w:rsidR="00F02666">
        <w:rPr>
          <w:rFonts w:asciiTheme="minorEastAsia" w:hAnsiTheme="minorEastAsia" w:hint="eastAsia"/>
          <w:sz w:val="24"/>
        </w:rPr>
        <w:t>包括，读取输入的</w:t>
      </w:r>
      <w:r w:rsidR="00F02666" w:rsidRPr="00050F24">
        <w:rPr>
          <w:rFonts w:asciiTheme="minorEastAsia" w:hAnsiTheme="minorEastAsia"/>
          <w:position w:val="-6"/>
          <w:sz w:val="24"/>
        </w:rPr>
        <w:object w:dxaOrig="560" w:dyaOrig="279" w14:anchorId="5611E4B0">
          <v:shape id="_x0000_i1123" type="#_x0000_t75" style="width:28.5pt;height:13.5pt" o:ole="">
            <v:imagedata r:id="rId159" o:title=""/>
          </v:shape>
          <o:OLEObject Type="Embed" ProgID="Equation.DSMT4" ShapeID="_x0000_i1123" DrawAspect="Content" ObjectID="_1682950318" r:id="rId160"/>
        </w:object>
      </w:r>
      <w:proofErr w:type="gramStart"/>
      <w:r w:rsidR="00F02666">
        <w:rPr>
          <w:rFonts w:asciiTheme="minorEastAsia" w:hAnsiTheme="minorEastAsia" w:hint="eastAsia"/>
          <w:sz w:val="24"/>
        </w:rPr>
        <w:t>个</w:t>
      </w:r>
      <w:proofErr w:type="gramEnd"/>
      <w:r w:rsidR="00F02666">
        <w:rPr>
          <w:rFonts w:asciiTheme="minorEastAsia" w:hAnsiTheme="minorEastAsia" w:hint="eastAsia"/>
          <w:sz w:val="24"/>
        </w:rPr>
        <w:t>无人机路径点</w:t>
      </w:r>
      <w:r w:rsidR="00F02666" w:rsidRPr="00B10C26">
        <w:rPr>
          <w:rFonts w:asciiTheme="minorEastAsia" w:hAnsiTheme="minorEastAsia"/>
          <w:position w:val="-12"/>
          <w:sz w:val="24"/>
        </w:rPr>
        <w:object w:dxaOrig="2100" w:dyaOrig="360" w14:anchorId="077F1B44">
          <v:shape id="_x0000_i1124" type="#_x0000_t75" style="width:105.75pt;height:18pt" o:ole="">
            <v:imagedata r:id="rId161" o:title=""/>
          </v:shape>
          <o:OLEObject Type="Embed" ProgID="Equation.DSMT4" ShapeID="_x0000_i1124" DrawAspect="Content" ObjectID="_1682950319" r:id="rId162"/>
        </w:object>
      </w:r>
      <w:r w:rsidR="00F02666">
        <w:rPr>
          <w:rFonts w:asciiTheme="minorEastAsia" w:hAnsiTheme="minorEastAsia" w:hint="eastAsia"/>
          <w:sz w:val="24"/>
        </w:rPr>
        <w:t>；</w:t>
      </w:r>
    </w:p>
    <w:p w14:paraId="3F195CFC" w14:textId="6A93EEDA" w:rsidR="00F02666" w:rsidRDefault="00F02666" w:rsidP="00F02666">
      <w:pPr>
        <w:spacing w:line="360" w:lineRule="auto"/>
        <w:ind w:firstLine="480"/>
        <w:rPr>
          <w:rFonts w:asciiTheme="minorEastAsia" w:hAnsiTheme="minorEastAsia"/>
          <w:sz w:val="24"/>
        </w:rPr>
      </w:pPr>
      <w:r w:rsidRPr="00B10C26">
        <w:rPr>
          <w:rFonts w:asciiTheme="minorEastAsia" w:hAnsiTheme="minorEastAsia" w:hint="eastAsia"/>
          <w:sz w:val="24"/>
        </w:rPr>
        <w:t>使用以下公式计算</w:t>
      </w:r>
      <w:r>
        <w:rPr>
          <w:rFonts w:asciiTheme="minorEastAsia" w:hAnsiTheme="minorEastAsia" w:hint="eastAsia"/>
          <w:sz w:val="24"/>
        </w:rPr>
        <w:t>给定路径点的参数值：</w:t>
      </w:r>
    </w:p>
    <w:p w14:paraId="3015C0C8" w14:textId="384A515D" w:rsidR="00E95F91" w:rsidRPr="00F02666" w:rsidRDefault="00F02666" w:rsidP="00E95F91">
      <w:pPr>
        <w:spacing w:line="360" w:lineRule="auto"/>
        <w:ind w:firstLineChars="200" w:firstLine="480"/>
        <w:rPr>
          <w:rFonts w:ascii="宋体" w:hAnsi="宋体"/>
          <w:sz w:val="24"/>
        </w:rPr>
      </w:pPr>
      <w:r w:rsidRPr="00B10C26">
        <w:rPr>
          <w:rFonts w:asciiTheme="minorEastAsia" w:hAnsiTheme="minorEastAsia"/>
          <w:position w:val="-68"/>
          <w:sz w:val="24"/>
        </w:rPr>
        <w:object w:dxaOrig="3940" w:dyaOrig="1480" w14:anchorId="3E9369B0">
          <v:shape id="_x0000_i1125" type="#_x0000_t75" style="width:197.25pt;height:73.5pt" o:ole="">
            <v:imagedata r:id="rId12" o:title=""/>
          </v:shape>
          <o:OLEObject Type="Embed" ProgID="Equation.DSMT4" ShapeID="_x0000_i1125" DrawAspect="Content" ObjectID="_1682950320" r:id="rId163"/>
        </w:object>
      </w:r>
    </w:p>
    <w:p w14:paraId="1124A203" w14:textId="77777777"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使用以下公式计算</w:t>
      </w:r>
      <w:r>
        <w:rPr>
          <w:rFonts w:asciiTheme="minorEastAsia" w:hAnsiTheme="minorEastAsia"/>
          <w:sz w:val="24"/>
        </w:rPr>
        <w:t>5</w:t>
      </w:r>
      <w:r>
        <w:rPr>
          <w:rFonts w:asciiTheme="minorEastAsia" w:hAnsiTheme="minorEastAsia" w:hint="eastAsia"/>
          <w:sz w:val="24"/>
        </w:rPr>
        <w:t>次B样条曲线的节点矢量：</w:t>
      </w:r>
    </w:p>
    <w:p w14:paraId="45680210" w14:textId="77777777" w:rsidR="00F02666" w:rsidRDefault="00F02666" w:rsidP="00F02666">
      <w:pPr>
        <w:spacing w:line="360" w:lineRule="auto"/>
        <w:ind w:firstLineChars="200" w:firstLine="480"/>
        <w:rPr>
          <w:rFonts w:asciiTheme="minorEastAsia" w:hAnsiTheme="minorEastAsia"/>
          <w:sz w:val="24"/>
        </w:rPr>
      </w:pPr>
      <w:r w:rsidRPr="00D1330C">
        <w:rPr>
          <w:rFonts w:asciiTheme="minorEastAsia" w:hAnsiTheme="minorEastAsia"/>
          <w:position w:val="-50"/>
          <w:sz w:val="24"/>
        </w:rPr>
        <w:object w:dxaOrig="4819" w:dyaOrig="1120" w14:anchorId="3FE778C4">
          <v:shape id="_x0000_i1126" type="#_x0000_t75" style="width:240.75pt;height:55.5pt" o:ole="">
            <v:imagedata r:id="rId164" o:title=""/>
          </v:shape>
          <o:OLEObject Type="Embed" ProgID="Equation.DSMT4" ShapeID="_x0000_i1126" DrawAspect="Content" ObjectID="_1682950321" r:id="rId165"/>
        </w:object>
      </w:r>
    </w:p>
    <w:p w14:paraId="422409C3" w14:textId="77777777" w:rsidR="00F02666" w:rsidRDefault="00F02666" w:rsidP="00F02666">
      <w:pPr>
        <w:spacing w:line="360" w:lineRule="auto"/>
        <w:ind w:firstLineChars="200" w:firstLine="480"/>
        <w:rPr>
          <w:rFonts w:ascii="宋体" w:hAnsi="宋体"/>
          <w:sz w:val="24"/>
        </w:rPr>
      </w:pPr>
      <w:r>
        <w:rPr>
          <w:rFonts w:ascii="Symbol" w:hAnsi="Symbol"/>
          <w:sz w:val="24"/>
        </w:rPr>
        <w:t>通过</w:t>
      </w:r>
      <w:r>
        <w:rPr>
          <w:rFonts w:ascii="宋体" w:hAnsi="宋体" w:hint="eastAsia"/>
          <w:sz w:val="24"/>
        </w:rPr>
        <w:t>求解以下线性方程组解得B样条曲线的控制点：</w:t>
      </w:r>
    </w:p>
    <w:p w14:paraId="7B975188" w14:textId="77777777" w:rsidR="00F02666" w:rsidRDefault="00F02666" w:rsidP="00F02666">
      <w:pPr>
        <w:spacing w:line="360" w:lineRule="auto"/>
        <w:ind w:firstLineChars="200" w:firstLine="480"/>
        <w:rPr>
          <w:rFonts w:ascii="宋体" w:hAnsi="宋体"/>
          <w:sz w:val="24"/>
        </w:rPr>
      </w:pPr>
      <w:r w:rsidRPr="00D1330C">
        <w:rPr>
          <w:rFonts w:ascii="宋体" w:hAnsi="宋体"/>
          <w:position w:val="-52"/>
          <w:sz w:val="24"/>
        </w:rPr>
        <w:object w:dxaOrig="3960" w:dyaOrig="1160" w14:anchorId="2E10C521">
          <v:shape id="_x0000_i1127" type="#_x0000_t75" style="width:198pt;height:58.5pt" o:ole="">
            <v:imagedata r:id="rId27" o:title=""/>
          </v:shape>
          <o:OLEObject Type="Embed" ProgID="Equation.DSMT4" ShapeID="_x0000_i1127" DrawAspect="Content" ObjectID="_1682950322" r:id="rId166"/>
        </w:object>
      </w:r>
    </w:p>
    <w:p w14:paraId="6D23FF20" w14:textId="659561D6" w:rsidR="00E95F91" w:rsidRPr="00F02666" w:rsidRDefault="00F02666" w:rsidP="00F02666">
      <w:pPr>
        <w:spacing w:line="360" w:lineRule="auto"/>
        <w:ind w:firstLineChars="200" w:firstLine="480"/>
        <w:rPr>
          <w:rFonts w:ascii="宋体" w:hAnsi="宋体"/>
          <w:sz w:val="24"/>
        </w:rPr>
      </w:pPr>
      <w:r>
        <w:rPr>
          <w:rFonts w:ascii="宋体" w:hAnsi="宋体" w:hint="eastAsia"/>
          <w:sz w:val="24"/>
        </w:rPr>
        <w:t>其中，</w:t>
      </w:r>
      <w:r w:rsidRPr="00D1330C">
        <w:rPr>
          <w:rFonts w:ascii="宋体" w:hAnsi="宋体"/>
          <w:position w:val="-14"/>
          <w:sz w:val="24"/>
        </w:rPr>
        <w:object w:dxaOrig="2020" w:dyaOrig="380" w14:anchorId="5467593B">
          <v:shape id="_x0000_i1128" type="#_x0000_t75" style="width:101.25pt;height:18.75pt" o:ole="">
            <v:imagedata r:id="rId29" o:title=""/>
          </v:shape>
          <o:OLEObject Type="Embed" ProgID="Equation.DSMT4" ShapeID="_x0000_i1128" DrawAspect="Content" ObjectID="_1682950323" r:id="rId167"/>
        </w:object>
      </w:r>
      <w:r>
        <w:rPr>
          <w:rFonts w:ascii="宋体" w:hAnsi="宋体" w:hint="eastAsia"/>
          <w:sz w:val="24"/>
        </w:rPr>
        <w:t>为</w:t>
      </w:r>
      <w:r>
        <w:rPr>
          <w:rFonts w:ascii="宋体" w:hAnsi="宋体"/>
          <w:sz w:val="24"/>
        </w:rPr>
        <w:t>5</w:t>
      </w:r>
      <w:r>
        <w:rPr>
          <w:rFonts w:ascii="宋体" w:hAnsi="宋体" w:hint="eastAsia"/>
          <w:sz w:val="24"/>
        </w:rPr>
        <w:t>次B样条曲线的基函数，</w:t>
      </w:r>
      <w:r>
        <w:rPr>
          <w:rFonts w:asciiTheme="minorEastAsia" w:hAnsiTheme="minorEastAsia" w:hint="eastAsia"/>
          <w:sz w:val="24"/>
        </w:rPr>
        <w:t>从而得到通过输入路径点的5次B样条曲线</w:t>
      </w:r>
      <w:r w:rsidRPr="00792135">
        <w:rPr>
          <w:rFonts w:asciiTheme="minorEastAsia" w:hAnsiTheme="minorEastAsia"/>
          <w:position w:val="-10"/>
          <w:sz w:val="24"/>
        </w:rPr>
        <w:object w:dxaOrig="1380" w:dyaOrig="320" w14:anchorId="1BD708E6">
          <v:shape id="_x0000_i1129" type="#_x0000_t75" style="width:69pt;height:16.5pt" o:ole="">
            <v:imagedata r:id="rId106" o:title=""/>
          </v:shape>
          <o:OLEObject Type="Embed" ProgID="Equation.DSMT4" ShapeID="_x0000_i1129" DrawAspect="Content" ObjectID="_1682950324" r:id="rId168"/>
        </w:object>
      </w:r>
      <w:r>
        <w:rPr>
          <w:rFonts w:asciiTheme="minorEastAsia" w:hAnsiTheme="minorEastAsia" w:hint="eastAsia"/>
          <w:sz w:val="24"/>
        </w:rPr>
        <w:t>。将B样条插值迭代次数</w:t>
      </w:r>
      <w:r w:rsidRPr="006B4456">
        <w:rPr>
          <w:rFonts w:asciiTheme="minorEastAsia" w:hAnsiTheme="minorEastAsia"/>
          <w:position w:val="-12"/>
          <w:sz w:val="24"/>
        </w:rPr>
        <w:object w:dxaOrig="420" w:dyaOrig="360" w14:anchorId="237D1894">
          <v:shape id="_x0000_i1130" type="#_x0000_t75" style="width:21.75pt;height:18pt" o:ole="">
            <v:imagedata r:id="rId108" o:title=""/>
          </v:shape>
          <o:OLEObject Type="Embed" ProgID="Equation.DSMT4" ShapeID="_x0000_i1130" DrawAspect="Content" ObjectID="_1682950325" r:id="rId169"/>
        </w:object>
      </w:r>
      <w:r>
        <w:rPr>
          <w:rFonts w:asciiTheme="minorEastAsia" w:hAnsiTheme="minorEastAsia" w:hint="eastAsia"/>
          <w:sz w:val="24"/>
        </w:rPr>
        <w:t>设置为0。</w:t>
      </w:r>
    </w:p>
    <w:p w14:paraId="7699D4FF" w14:textId="77777777" w:rsidR="00F02666" w:rsidRDefault="00E95F91" w:rsidP="00F02666">
      <w:pPr>
        <w:spacing w:line="360" w:lineRule="auto"/>
        <w:ind w:firstLineChars="200" w:firstLine="480"/>
        <w:rPr>
          <w:rFonts w:asciiTheme="minorEastAsia" w:hAnsiTheme="minorEastAsia"/>
          <w:sz w:val="24"/>
        </w:rPr>
      </w:pPr>
      <w:r w:rsidRPr="00E95F91">
        <w:rPr>
          <w:rFonts w:ascii="宋体" w:hAnsi="宋体" w:hint="eastAsia"/>
          <w:sz w:val="24"/>
        </w:rPr>
        <w:t>步骤2：进行无人机碰撞检测</w:t>
      </w:r>
      <w:r w:rsidR="00F02666">
        <w:rPr>
          <w:rFonts w:ascii="宋体" w:hAnsi="宋体" w:hint="eastAsia"/>
          <w:sz w:val="24"/>
        </w:rPr>
        <w:t>，也就是</w:t>
      </w:r>
      <w:r w:rsidR="00F02666">
        <w:rPr>
          <w:rFonts w:asciiTheme="minorEastAsia" w:hAnsiTheme="minorEastAsia" w:hint="eastAsia"/>
          <w:sz w:val="24"/>
        </w:rPr>
        <w:t>根据无人机的三维模型，得到能完全包裹该无人机的最小半径球体，使用该球体作为无人机的近似代替，以下称为无人机球。</w:t>
      </w:r>
    </w:p>
    <w:p w14:paraId="068D3A65" w14:textId="77777777"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将任务空间中的障碍物进行分类，将墙面、较大的立方体等障碍物用有向平面代替，以下称为障碍面，将回转体、较小的立方体以及一些其他不规则的障碍物用一个或者一</w:t>
      </w:r>
      <w:r>
        <w:rPr>
          <w:rFonts w:asciiTheme="minorEastAsia" w:hAnsiTheme="minorEastAsia" w:hint="eastAsia"/>
          <w:sz w:val="24"/>
        </w:rPr>
        <w:lastRenderedPageBreak/>
        <w:t>系列球体近似代替，以下称为障碍球。代替过程需保证障碍物完全位于障碍面一侧或障碍球将障碍物完全覆盖。</w:t>
      </w:r>
    </w:p>
    <w:p w14:paraId="7305F38E" w14:textId="77777777"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以参数步长</w:t>
      </w:r>
      <w:r w:rsidRPr="00792135">
        <w:rPr>
          <w:rFonts w:asciiTheme="minorEastAsia" w:hAnsiTheme="minorEastAsia"/>
          <w:position w:val="-6"/>
          <w:sz w:val="24"/>
        </w:rPr>
        <w:object w:dxaOrig="320" w:dyaOrig="279" w14:anchorId="7B95E568">
          <v:shape id="_x0000_i1131" type="#_x0000_t75" style="width:16.5pt;height:13.5pt" o:ole="">
            <v:imagedata r:id="rId110" o:title=""/>
          </v:shape>
          <o:OLEObject Type="Embed" ProgID="Equation.DSMT4" ShapeID="_x0000_i1131" DrawAspect="Content" ObjectID="_1682950326" r:id="rId170"/>
        </w:object>
      </w:r>
      <w:r>
        <w:rPr>
          <w:rFonts w:asciiTheme="minorEastAsia" w:hAnsiTheme="minorEastAsia" w:hint="eastAsia"/>
          <w:sz w:val="24"/>
        </w:rPr>
        <w:t>对路径曲线</w:t>
      </w:r>
      <w:r w:rsidRPr="00792135">
        <w:rPr>
          <w:rFonts w:asciiTheme="minorEastAsia" w:hAnsiTheme="minorEastAsia"/>
          <w:position w:val="-10"/>
          <w:sz w:val="24"/>
        </w:rPr>
        <w:object w:dxaOrig="520" w:dyaOrig="320" w14:anchorId="408EBA9F">
          <v:shape id="_x0000_i1132" type="#_x0000_t75" style="width:25.5pt;height:16.5pt" o:ole="">
            <v:imagedata r:id="rId112" o:title=""/>
          </v:shape>
          <o:OLEObject Type="Embed" ProgID="Equation.DSMT4" ShapeID="_x0000_i1132" DrawAspect="Content" ObjectID="_1682950327" r:id="rId171"/>
        </w:object>
      </w:r>
      <w:r>
        <w:rPr>
          <w:rFonts w:asciiTheme="minorEastAsia" w:hAnsiTheme="minorEastAsia" w:hint="eastAsia"/>
          <w:sz w:val="24"/>
        </w:rPr>
        <w:t>进行离散，得到一系列离散路径点</w:t>
      </w:r>
      <w:r w:rsidRPr="00800FEA">
        <w:rPr>
          <w:rFonts w:asciiTheme="minorEastAsia" w:hAnsiTheme="minorEastAsia"/>
          <w:position w:val="-12"/>
          <w:sz w:val="24"/>
        </w:rPr>
        <w:object w:dxaOrig="580" w:dyaOrig="360" w14:anchorId="3E9A4FA3">
          <v:shape id="_x0000_i1133" type="#_x0000_t75" style="width:29.25pt;height:18pt" o:ole="">
            <v:imagedata r:id="rId114" o:title=""/>
          </v:shape>
          <o:OLEObject Type="Embed" ProgID="Equation.DSMT4" ShapeID="_x0000_i1133" DrawAspect="Content" ObjectID="_1682950328" r:id="rId172"/>
        </w:object>
      </w:r>
      <w:r>
        <w:rPr>
          <w:rFonts w:asciiTheme="minorEastAsia" w:hAnsiTheme="minorEastAsia" w:hint="eastAsia"/>
          <w:sz w:val="24"/>
        </w:rPr>
        <w:t>。在每个离散路径点位计算无人机球与每个障碍面和障碍球之间的距离，如果无人机球与任一障碍面或障碍球发生碰撞则对该离散点进行标记。</w:t>
      </w:r>
    </w:p>
    <w:p w14:paraId="4D9182C3" w14:textId="6BDDD2FF" w:rsidR="00E95F91" w:rsidRP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最终输出</w:t>
      </w:r>
      <w:r w:rsidRPr="000A5E78">
        <w:rPr>
          <w:rFonts w:asciiTheme="minorEastAsia" w:hAnsiTheme="minorEastAsia"/>
          <w:position w:val="-4"/>
          <w:sz w:val="24"/>
        </w:rPr>
        <w:object w:dxaOrig="320" w:dyaOrig="260" w14:anchorId="40EDECF1">
          <v:shape id="_x0000_i1134" type="#_x0000_t75" style="width:16.5pt;height:12.75pt" o:ole="">
            <v:imagedata r:id="rId116" o:title=""/>
          </v:shape>
          <o:OLEObject Type="Embed" ProgID="Equation.DSMT4" ShapeID="_x0000_i1134" DrawAspect="Content" ObjectID="_1682950329" r:id="rId173"/>
        </w:object>
      </w:r>
      <w:r>
        <w:rPr>
          <w:rFonts w:asciiTheme="minorEastAsia" w:hAnsiTheme="minorEastAsia" w:hint="eastAsia"/>
          <w:sz w:val="24"/>
        </w:rPr>
        <w:t>段发生碰撞的曲线参数区间</w:t>
      </w:r>
      <w:r w:rsidRPr="004D350E">
        <w:rPr>
          <w:rFonts w:asciiTheme="minorEastAsia" w:hAnsiTheme="minorEastAsia"/>
          <w:position w:val="-14"/>
          <w:sz w:val="24"/>
        </w:rPr>
        <w:object w:dxaOrig="2680" w:dyaOrig="380" w14:anchorId="02A7B365">
          <v:shape id="_x0000_i1135" type="#_x0000_t75" style="width:133.5pt;height:18.75pt" o:ole="">
            <v:imagedata r:id="rId31" o:title=""/>
          </v:shape>
          <o:OLEObject Type="Embed" ProgID="Equation.DSMT4" ShapeID="_x0000_i1135" DrawAspect="Content" ObjectID="_1682950330" r:id="rId174"/>
        </w:object>
      </w:r>
      <w:r>
        <w:rPr>
          <w:rFonts w:asciiTheme="minorEastAsia" w:hAnsiTheme="minorEastAsia" w:hint="eastAsia"/>
          <w:sz w:val="24"/>
        </w:rPr>
        <w:t>。</w:t>
      </w:r>
    </w:p>
    <w:p w14:paraId="4687398F" w14:textId="77777777" w:rsidR="00F02666" w:rsidRDefault="00E95F91" w:rsidP="00F02666">
      <w:pPr>
        <w:spacing w:line="360" w:lineRule="auto"/>
        <w:ind w:firstLineChars="200" w:firstLine="480"/>
        <w:rPr>
          <w:rFonts w:asciiTheme="minorEastAsia" w:hAnsiTheme="minorEastAsia"/>
          <w:sz w:val="24"/>
        </w:rPr>
      </w:pPr>
      <w:r w:rsidRPr="00E95F91">
        <w:rPr>
          <w:rFonts w:ascii="宋体" w:hAnsi="宋体" w:hint="eastAsia"/>
          <w:sz w:val="24"/>
        </w:rPr>
        <w:t>步骤3：根据碰撞情况加入新的路径点或输出无碰撞路径</w:t>
      </w:r>
      <w:r w:rsidR="00F02666">
        <w:rPr>
          <w:rFonts w:ascii="宋体" w:hAnsi="宋体" w:hint="eastAsia"/>
          <w:sz w:val="24"/>
        </w:rPr>
        <w:t>，</w:t>
      </w:r>
      <w:r w:rsidR="00F02666">
        <w:rPr>
          <w:rFonts w:asciiTheme="minorEastAsia" w:hAnsiTheme="minorEastAsia" w:hint="eastAsia"/>
          <w:sz w:val="24"/>
        </w:rPr>
        <w:t>根据步骤2所得碰撞曲线参数区间，分两种情况进行处理：</w:t>
      </w:r>
    </w:p>
    <w:p w14:paraId="4CB806E7" w14:textId="77777777"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情况1：若不存在碰撞区间，即</w:t>
      </w:r>
      <w:r w:rsidRPr="00FB2529">
        <w:rPr>
          <w:rFonts w:asciiTheme="minorEastAsia" w:hAnsiTheme="minorEastAsia"/>
          <w:position w:val="-6"/>
          <w:sz w:val="24"/>
        </w:rPr>
        <w:object w:dxaOrig="680" w:dyaOrig="279" w14:anchorId="6F6FE3E8">
          <v:shape id="_x0000_i1136" type="#_x0000_t75" style="width:34.5pt;height:13.5pt" o:ole="">
            <v:imagedata r:id="rId175" o:title=""/>
          </v:shape>
          <o:OLEObject Type="Embed" ProgID="Equation.DSMT4" ShapeID="_x0000_i1136" DrawAspect="Content" ObjectID="_1682950331" r:id="rId176"/>
        </w:object>
      </w:r>
      <w:r>
        <w:rPr>
          <w:rFonts w:asciiTheme="minorEastAsia" w:hAnsiTheme="minorEastAsia" w:hint="eastAsia"/>
          <w:sz w:val="24"/>
        </w:rPr>
        <w:t>，则输出无碰撞路径曲线</w:t>
      </w:r>
      <w:r w:rsidRPr="005648CE">
        <w:rPr>
          <w:rFonts w:asciiTheme="minorEastAsia" w:hAnsiTheme="minorEastAsia"/>
          <w:position w:val="-10"/>
          <w:sz w:val="24"/>
        </w:rPr>
        <w:object w:dxaOrig="1380" w:dyaOrig="320" w14:anchorId="328729A7">
          <v:shape id="_x0000_i1137" type="#_x0000_t75" style="width:69pt;height:16.5pt" o:ole="">
            <v:imagedata r:id="rId177" o:title=""/>
          </v:shape>
          <o:OLEObject Type="Embed" ProgID="Equation.DSMT4" ShapeID="_x0000_i1137" DrawAspect="Content" ObjectID="_1682950332" r:id="rId178"/>
        </w:object>
      </w:r>
      <w:r>
        <w:rPr>
          <w:rFonts w:asciiTheme="minorEastAsia" w:hAnsiTheme="minorEastAsia" w:hint="eastAsia"/>
          <w:sz w:val="24"/>
        </w:rPr>
        <w:t>。</w:t>
      </w:r>
    </w:p>
    <w:p w14:paraId="4AEDB198" w14:textId="77777777"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情况</w:t>
      </w:r>
      <w:r>
        <w:rPr>
          <w:rFonts w:asciiTheme="minorEastAsia" w:hAnsiTheme="minorEastAsia"/>
          <w:sz w:val="24"/>
        </w:rPr>
        <w:t>2</w:t>
      </w:r>
      <w:r>
        <w:rPr>
          <w:rFonts w:asciiTheme="minorEastAsia" w:hAnsiTheme="minorEastAsia" w:hint="eastAsia"/>
          <w:sz w:val="24"/>
        </w:rPr>
        <w:t>：若存在发生碰撞的曲线参数区间，即</w:t>
      </w:r>
      <w:r w:rsidRPr="00FB2529">
        <w:rPr>
          <w:rFonts w:asciiTheme="minorEastAsia" w:hAnsiTheme="minorEastAsia"/>
          <w:position w:val="-6"/>
          <w:sz w:val="24"/>
        </w:rPr>
        <w:object w:dxaOrig="680" w:dyaOrig="279" w14:anchorId="0655B494">
          <v:shape id="_x0000_i1138" type="#_x0000_t75" style="width:34.5pt;height:13.5pt" o:ole="">
            <v:imagedata r:id="rId179" o:title=""/>
          </v:shape>
          <o:OLEObject Type="Embed" ProgID="Equation.DSMT4" ShapeID="_x0000_i1138" DrawAspect="Content" ObjectID="_1682950333" r:id="rId180"/>
        </w:object>
      </w:r>
      <w:r>
        <w:rPr>
          <w:rFonts w:asciiTheme="minorEastAsia" w:hAnsiTheme="minorEastAsia" w:hint="eastAsia"/>
          <w:sz w:val="24"/>
        </w:rPr>
        <w:t>，则根据每段参数区间</w:t>
      </w:r>
      <w:r w:rsidRPr="004D350E">
        <w:rPr>
          <w:rFonts w:asciiTheme="minorEastAsia" w:hAnsiTheme="minorEastAsia"/>
          <w:position w:val="-14"/>
          <w:sz w:val="24"/>
        </w:rPr>
        <w:object w:dxaOrig="2680" w:dyaOrig="380" w14:anchorId="20FD3B21">
          <v:shape id="_x0000_i1139" type="#_x0000_t75" style="width:133.5pt;height:18.75pt" o:ole="">
            <v:imagedata r:id="rId31" o:title=""/>
          </v:shape>
          <o:OLEObject Type="Embed" ProgID="Equation.DSMT4" ShapeID="_x0000_i1139" DrawAspect="Content" ObjectID="_1682950334" r:id="rId181"/>
        </w:object>
      </w:r>
      <w:r>
        <w:rPr>
          <w:rFonts w:asciiTheme="minorEastAsia" w:hAnsiTheme="minorEastAsia" w:hint="eastAsia"/>
          <w:sz w:val="24"/>
        </w:rPr>
        <w:t>，生成一个新的路径曲线插值点</w:t>
      </w:r>
      <w:r w:rsidRPr="00DC65F3">
        <w:rPr>
          <w:rFonts w:asciiTheme="minorEastAsia" w:hAnsiTheme="minorEastAsia"/>
          <w:position w:val="-14"/>
          <w:sz w:val="24"/>
        </w:rPr>
        <w:object w:dxaOrig="400" w:dyaOrig="380" w14:anchorId="2DD21EA8">
          <v:shape id="_x0000_i1140" type="#_x0000_t75" style="width:19.5pt;height:18.75pt" o:ole="">
            <v:imagedata r:id="rId53" o:title=""/>
          </v:shape>
          <o:OLEObject Type="Embed" ProgID="Equation.DSMT4" ShapeID="_x0000_i1140" DrawAspect="Content" ObjectID="_1682950335" r:id="rId182"/>
        </w:object>
      </w:r>
      <w:r>
        <w:rPr>
          <w:rFonts w:asciiTheme="minorEastAsia" w:hAnsiTheme="minorEastAsia" w:hint="eastAsia"/>
          <w:sz w:val="24"/>
        </w:rPr>
        <w:t>，并根据参数值</w:t>
      </w:r>
      <w:r w:rsidRPr="00187174">
        <w:rPr>
          <w:position w:val="-24"/>
        </w:rPr>
        <w:object w:dxaOrig="900" w:dyaOrig="639" w14:anchorId="70EED950">
          <v:shape id="_x0000_i1141" type="#_x0000_t75" style="width:45.75pt;height:31.5pt" o:ole="">
            <v:imagedata r:id="rId183" o:title=""/>
          </v:shape>
          <o:OLEObject Type="Embed" ProgID="Equation.DSMT4" ShapeID="_x0000_i1141" DrawAspect="Content" ObjectID="_1682950336" r:id="rId184"/>
        </w:object>
      </w:r>
      <w:r>
        <w:rPr>
          <w:rFonts w:asciiTheme="minorEastAsia" w:hAnsiTheme="minorEastAsia" w:hint="eastAsia"/>
          <w:sz w:val="24"/>
        </w:rPr>
        <w:t>与步骤1或步骤4所得路径插值点参数值</w:t>
      </w:r>
      <w:r w:rsidRPr="00C5367A">
        <w:rPr>
          <w:rFonts w:asciiTheme="minorEastAsia" w:hAnsiTheme="minorEastAsia"/>
          <w:position w:val="-12"/>
          <w:sz w:val="24"/>
        </w:rPr>
        <w:object w:dxaOrig="1680" w:dyaOrig="360" w14:anchorId="1613BA71">
          <v:shape id="_x0000_i1142" type="#_x0000_t75" style="width:84pt;height:18pt" o:ole="">
            <v:imagedata r:id="rId49" o:title=""/>
          </v:shape>
          <o:OLEObject Type="Embed" ProgID="Equation.DSMT4" ShapeID="_x0000_i1142" DrawAspect="Content" ObjectID="_1682950337" r:id="rId185"/>
        </w:object>
      </w:r>
      <w:r>
        <w:rPr>
          <w:rFonts w:asciiTheme="minorEastAsia" w:hAnsiTheme="minorEastAsia" w:hint="eastAsia"/>
          <w:sz w:val="24"/>
        </w:rPr>
        <w:t>之间的大小关系，将</w:t>
      </w:r>
      <w:r w:rsidRPr="00DC65F3">
        <w:rPr>
          <w:rFonts w:asciiTheme="minorEastAsia" w:hAnsiTheme="minorEastAsia"/>
          <w:position w:val="-14"/>
          <w:sz w:val="24"/>
        </w:rPr>
        <w:object w:dxaOrig="400" w:dyaOrig="380" w14:anchorId="0DE43594">
          <v:shape id="_x0000_i1143" type="#_x0000_t75" style="width:19.5pt;height:18.75pt" o:ole="">
            <v:imagedata r:id="rId53" o:title=""/>
          </v:shape>
          <o:OLEObject Type="Embed" ProgID="Equation.DSMT4" ShapeID="_x0000_i1143" DrawAspect="Content" ObjectID="_1682950338" r:id="rId186"/>
        </w:object>
      </w:r>
      <w:r>
        <w:rPr>
          <w:rFonts w:asciiTheme="minorEastAsia" w:hAnsiTheme="minorEastAsia" w:hint="eastAsia"/>
          <w:sz w:val="24"/>
        </w:rPr>
        <w:t>加入到路径插值点列表的合适位置。</w:t>
      </w:r>
    </w:p>
    <w:p w14:paraId="1BC300B8" w14:textId="37328894" w:rsidR="00F02666" w:rsidRPr="003740EB" w:rsidRDefault="00731A9C" w:rsidP="00F02666">
      <w:pPr>
        <w:spacing w:line="360" w:lineRule="auto"/>
        <w:ind w:firstLineChars="200" w:firstLine="480"/>
        <w:rPr>
          <w:rFonts w:asciiTheme="minorEastAsia" w:hAnsiTheme="minorEastAsia"/>
          <w:sz w:val="24"/>
        </w:rPr>
      </w:pPr>
      <w:r w:rsidRPr="00731A9C">
        <w:rPr>
          <w:rFonts w:asciiTheme="minorEastAsia" w:hAnsiTheme="minorEastAsia" w:hint="eastAsia"/>
          <w:color w:val="FF0000"/>
          <w:sz w:val="24"/>
        </w:rPr>
        <w:t>情况2中</w:t>
      </w:r>
      <w:r w:rsidR="00F02666">
        <w:rPr>
          <w:rFonts w:asciiTheme="minorEastAsia" w:hAnsiTheme="minorEastAsia" w:hint="eastAsia"/>
          <w:sz w:val="24"/>
        </w:rPr>
        <w:t>根据B样条插值迭代次数</w:t>
      </w:r>
      <w:r w:rsidR="00F02666" w:rsidRPr="006B4456">
        <w:rPr>
          <w:rFonts w:asciiTheme="minorEastAsia" w:hAnsiTheme="minorEastAsia"/>
          <w:position w:val="-12"/>
          <w:sz w:val="24"/>
        </w:rPr>
        <w:object w:dxaOrig="420" w:dyaOrig="360" w14:anchorId="06E82EE8">
          <v:shape id="_x0000_i1144" type="#_x0000_t75" style="width:21.75pt;height:18pt" o:ole="">
            <v:imagedata r:id="rId108" o:title=""/>
          </v:shape>
          <o:OLEObject Type="Embed" ProgID="Equation.DSMT4" ShapeID="_x0000_i1144" DrawAspect="Content" ObjectID="_1682950339" r:id="rId187"/>
        </w:object>
      </w:r>
      <w:r w:rsidR="00F02666">
        <w:rPr>
          <w:rFonts w:asciiTheme="minorEastAsia" w:hAnsiTheme="minorEastAsia" w:hint="eastAsia"/>
          <w:sz w:val="24"/>
        </w:rPr>
        <w:t>，又分两种情况生成插值点</w:t>
      </w:r>
      <w:r w:rsidR="00F02666" w:rsidRPr="00DC65F3">
        <w:rPr>
          <w:rFonts w:asciiTheme="minorEastAsia" w:hAnsiTheme="minorEastAsia"/>
          <w:position w:val="-14"/>
          <w:sz w:val="24"/>
        </w:rPr>
        <w:object w:dxaOrig="400" w:dyaOrig="380" w14:anchorId="145C4058">
          <v:shape id="_x0000_i1145" type="#_x0000_t75" style="width:19.5pt;height:18.75pt" o:ole="">
            <v:imagedata r:id="rId53" o:title=""/>
          </v:shape>
          <o:OLEObject Type="Embed" ProgID="Equation.DSMT4" ShapeID="_x0000_i1145" DrawAspect="Content" ObjectID="_1682950340" r:id="rId188"/>
        </w:object>
      </w:r>
      <w:r w:rsidR="00F02666">
        <w:rPr>
          <w:rFonts w:asciiTheme="minorEastAsia" w:hAnsiTheme="minorEastAsia" w:hint="eastAsia"/>
          <w:sz w:val="24"/>
        </w:rPr>
        <w:t>：</w:t>
      </w:r>
    </w:p>
    <w:p w14:paraId="22FF46EC" w14:textId="77777777"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情况2</w:t>
      </w:r>
      <w:r>
        <w:rPr>
          <w:rFonts w:asciiTheme="minorEastAsia" w:hAnsiTheme="minorEastAsia"/>
          <w:sz w:val="24"/>
        </w:rPr>
        <w:t>.1</w:t>
      </w:r>
      <w:r>
        <w:rPr>
          <w:rFonts w:asciiTheme="minorEastAsia" w:hAnsiTheme="minorEastAsia" w:hint="eastAsia"/>
          <w:sz w:val="24"/>
        </w:rPr>
        <w:t>：若</w:t>
      </w:r>
      <w:r>
        <w:rPr>
          <w:rFonts w:asciiTheme="minorEastAsia" w:hAnsiTheme="minorEastAsia"/>
          <w:sz w:val="24"/>
        </w:rPr>
        <w:t>B</w:t>
      </w:r>
      <w:r>
        <w:rPr>
          <w:rFonts w:asciiTheme="minorEastAsia" w:hAnsiTheme="minorEastAsia" w:hint="eastAsia"/>
          <w:sz w:val="24"/>
        </w:rPr>
        <w:t>样条插值迭代次数</w:t>
      </w:r>
      <w:r w:rsidRPr="006B4456">
        <w:rPr>
          <w:rFonts w:asciiTheme="minorEastAsia" w:hAnsiTheme="minorEastAsia"/>
          <w:position w:val="-12"/>
          <w:sz w:val="24"/>
        </w:rPr>
        <w:object w:dxaOrig="420" w:dyaOrig="360" w14:anchorId="321D1D14">
          <v:shape id="_x0000_i1146" type="#_x0000_t75" style="width:21.75pt;height:18pt" o:ole="">
            <v:imagedata r:id="rId108" o:title=""/>
          </v:shape>
          <o:OLEObject Type="Embed" ProgID="Equation.DSMT4" ShapeID="_x0000_i1146" DrawAspect="Content" ObjectID="_1682950341" r:id="rId189"/>
        </w:object>
      </w:r>
      <w:r>
        <w:rPr>
          <w:rFonts w:asciiTheme="minorEastAsia" w:hAnsiTheme="minorEastAsia" w:hint="eastAsia"/>
          <w:sz w:val="24"/>
        </w:rPr>
        <w:t>小于或等于某设定阈值，则令</w:t>
      </w:r>
    </w:p>
    <w:p w14:paraId="3650886D" w14:textId="77777777" w:rsidR="00F02666" w:rsidRDefault="00F02666" w:rsidP="00F02666">
      <w:pPr>
        <w:spacing w:line="360" w:lineRule="auto"/>
        <w:ind w:firstLineChars="200" w:firstLine="480"/>
        <w:rPr>
          <w:rFonts w:asciiTheme="minorEastAsia" w:hAnsiTheme="minorEastAsia"/>
          <w:sz w:val="24"/>
        </w:rPr>
      </w:pPr>
      <w:r w:rsidRPr="004D350E">
        <w:rPr>
          <w:rFonts w:asciiTheme="minorEastAsia" w:hAnsiTheme="minorEastAsia"/>
          <w:position w:val="-34"/>
          <w:sz w:val="24"/>
        </w:rPr>
        <w:object w:dxaOrig="1480" w:dyaOrig="800" w14:anchorId="21F14915">
          <v:shape id="_x0000_i1147" type="#_x0000_t75" style="width:73.5pt;height:40.5pt" o:ole="">
            <v:imagedata r:id="rId55" o:title=""/>
          </v:shape>
          <o:OLEObject Type="Embed" ProgID="Equation.DSMT4" ShapeID="_x0000_i1147" DrawAspect="Content" ObjectID="_1682950342" r:id="rId190"/>
        </w:object>
      </w:r>
    </w:p>
    <w:p w14:paraId="4A8E9C62" w14:textId="77777777"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其中，</w:t>
      </w:r>
      <w:r w:rsidRPr="004D350E">
        <w:rPr>
          <w:rFonts w:asciiTheme="minorEastAsia" w:hAnsiTheme="minorEastAsia"/>
          <w:position w:val="-6"/>
          <w:sz w:val="24"/>
        </w:rPr>
        <w:object w:dxaOrig="320" w:dyaOrig="279" w14:anchorId="408D62AD">
          <v:shape id="_x0000_i1148" type="#_x0000_t75" style="width:16.5pt;height:13.5pt" o:ole="">
            <v:imagedata r:id="rId57" o:title=""/>
          </v:shape>
          <o:OLEObject Type="Embed" ProgID="Equation.DSMT4" ShapeID="_x0000_i1148" DrawAspect="Content" ObjectID="_1682950343" r:id="rId191"/>
        </w:object>
      </w:r>
      <w:r>
        <w:rPr>
          <w:rFonts w:asciiTheme="minorEastAsia" w:hAnsiTheme="minorEastAsia" w:hint="eastAsia"/>
          <w:sz w:val="24"/>
        </w:rPr>
        <w:t>为步骤2中对曲线进行离散化时所取的参数步长。</w:t>
      </w:r>
    </w:p>
    <w:p w14:paraId="5C122CD3" w14:textId="77777777"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令</w:t>
      </w:r>
    </w:p>
    <w:p w14:paraId="404E7098" w14:textId="77777777" w:rsidR="00F02666" w:rsidRDefault="00F02666" w:rsidP="00F02666">
      <w:pPr>
        <w:spacing w:line="360" w:lineRule="auto"/>
        <w:ind w:firstLineChars="200" w:firstLine="480"/>
        <w:rPr>
          <w:rFonts w:asciiTheme="minorEastAsia" w:hAnsiTheme="minorEastAsia"/>
          <w:sz w:val="24"/>
        </w:rPr>
      </w:pPr>
      <w:r w:rsidRPr="004D350E">
        <w:rPr>
          <w:rFonts w:asciiTheme="minorEastAsia" w:hAnsiTheme="minorEastAsia"/>
          <w:position w:val="-24"/>
          <w:sz w:val="24"/>
        </w:rPr>
        <w:object w:dxaOrig="4180" w:dyaOrig="639" w14:anchorId="0B0F5B98">
          <v:shape id="_x0000_i1149" type="#_x0000_t75" style="width:209.25pt;height:31.5pt" o:ole="">
            <v:imagedata r:id="rId59" o:title=""/>
          </v:shape>
          <o:OLEObject Type="Embed" ProgID="Equation.DSMT4" ShapeID="_x0000_i1149" DrawAspect="Content" ObjectID="_1682950344" r:id="rId192"/>
        </w:object>
      </w:r>
    </w:p>
    <w:p w14:paraId="3923877D" w14:textId="104E04AC"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其中，</w:t>
      </w:r>
      <w:r w:rsidRPr="004D350E">
        <w:rPr>
          <w:rFonts w:asciiTheme="minorEastAsia" w:hAnsiTheme="minorEastAsia"/>
          <w:position w:val="-10"/>
          <w:sz w:val="24"/>
        </w:rPr>
        <w:object w:dxaOrig="499" w:dyaOrig="320" w14:anchorId="67399A67">
          <v:shape id="_x0000_i1150" type="#_x0000_t75" style="width:25.5pt;height:16.5pt" o:ole="">
            <v:imagedata r:id="rId61" o:title=""/>
          </v:shape>
          <o:OLEObject Type="Embed" ProgID="Equation.DSMT4" ShapeID="_x0000_i1150" DrawAspect="Content" ObjectID="_1682950345" r:id="rId193"/>
        </w:object>
      </w:r>
      <w:r>
        <w:rPr>
          <w:rFonts w:asciiTheme="minorEastAsia" w:hAnsiTheme="minorEastAsia" w:hint="eastAsia"/>
          <w:sz w:val="24"/>
        </w:rPr>
        <w:t>表示B样条曲线在参数为</w:t>
      </w:r>
      <w:r w:rsidRPr="004D350E">
        <w:rPr>
          <w:rFonts w:asciiTheme="minorEastAsia" w:hAnsiTheme="minorEastAsia"/>
          <w:position w:val="-6"/>
          <w:sz w:val="24"/>
        </w:rPr>
        <w:object w:dxaOrig="200" w:dyaOrig="220" w14:anchorId="27E5467F">
          <v:shape id="_x0000_i1151" type="#_x0000_t75" style="width:10.5pt;height:11.25pt" o:ole="">
            <v:imagedata r:id="rId63" o:title=""/>
          </v:shape>
          <o:OLEObject Type="Embed" ProgID="Equation.DSMT4" ShapeID="_x0000_i1151" DrawAspect="Content" ObjectID="_1682950346" r:id="rId194"/>
        </w:object>
      </w:r>
      <w:r>
        <w:rPr>
          <w:rFonts w:asciiTheme="minorEastAsia" w:hAnsiTheme="minorEastAsia" w:hint="eastAsia"/>
          <w:sz w:val="24"/>
        </w:rPr>
        <w:t>时的坐标，</w:t>
      </w:r>
    </w:p>
    <w:p w14:paraId="2311A785" w14:textId="77777777"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设置</w:t>
      </w:r>
      <w:r w:rsidRPr="00497F54">
        <w:rPr>
          <w:rFonts w:asciiTheme="minorEastAsia" w:hAnsiTheme="minorEastAsia"/>
          <w:position w:val="-6"/>
          <w:sz w:val="24"/>
        </w:rPr>
        <w:object w:dxaOrig="520" w:dyaOrig="279" w14:anchorId="21CE5140">
          <v:shape id="_x0000_i1152" type="#_x0000_t75" style="width:25.5pt;height:13.5pt" o:ole="">
            <v:imagedata r:id="rId65" o:title=""/>
          </v:shape>
          <o:OLEObject Type="Embed" ProgID="Equation.DSMT4" ShapeID="_x0000_i1152" DrawAspect="Content" ObjectID="_1682950347" r:id="rId195"/>
        </w:object>
      </w:r>
      <w:r>
        <w:rPr>
          <w:rFonts w:asciiTheme="minorEastAsia" w:hAnsiTheme="minorEastAsia" w:hint="eastAsia"/>
          <w:sz w:val="24"/>
        </w:rPr>
        <w:t>为初始比例。</w:t>
      </w:r>
    </w:p>
    <w:p w14:paraId="77545C60" w14:textId="77777777"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对处于</w:t>
      </w:r>
      <w:r w:rsidRPr="00497F54">
        <w:rPr>
          <w:rFonts w:asciiTheme="minorEastAsia" w:hAnsiTheme="minorEastAsia"/>
          <w:position w:val="-14"/>
          <w:sz w:val="24"/>
        </w:rPr>
        <w:object w:dxaOrig="400" w:dyaOrig="380" w14:anchorId="030FD94C">
          <v:shape id="_x0000_i1153" type="#_x0000_t75" style="width:19.5pt;height:18.75pt" o:ole="">
            <v:imagedata r:id="rId67" o:title=""/>
          </v:shape>
          <o:OLEObject Type="Embed" ProgID="Equation.DSMT4" ShapeID="_x0000_i1153" DrawAspect="Content" ObjectID="_1682950348" r:id="rId196"/>
        </w:object>
      </w:r>
      <w:r>
        <w:rPr>
          <w:rFonts w:asciiTheme="minorEastAsia" w:hAnsiTheme="minorEastAsia" w:hint="eastAsia"/>
          <w:sz w:val="24"/>
        </w:rPr>
        <w:t>处的无人机球</w:t>
      </w:r>
      <w:r w:rsidRPr="00497F54">
        <w:rPr>
          <w:rFonts w:asciiTheme="minorEastAsia" w:hAnsiTheme="minorEastAsia" w:hint="eastAsia"/>
          <w:sz w:val="24"/>
        </w:rPr>
        <w:t>进行碰撞检测</w:t>
      </w:r>
      <w:r>
        <w:rPr>
          <w:rFonts w:asciiTheme="minorEastAsia" w:hAnsiTheme="minorEastAsia" w:hint="eastAsia"/>
          <w:sz w:val="24"/>
        </w:rPr>
        <w:t>，若发生碰撞，则更新</w:t>
      </w:r>
      <w:r w:rsidRPr="0099529B">
        <w:rPr>
          <w:rFonts w:asciiTheme="minorEastAsia" w:hAnsiTheme="minorEastAsia"/>
          <w:position w:val="-14"/>
          <w:sz w:val="24"/>
        </w:rPr>
        <w:object w:dxaOrig="840" w:dyaOrig="380" w14:anchorId="120FF24F">
          <v:shape id="_x0000_i1154" type="#_x0000_t75" style="width:42pt;height:19.5pt" o:ole="">
            <v:imagedata r:id="rId197" o:title=""/>
          </v:shape>
          <o:OLEObject Type="Embed" ProgID="Equation.DSMT4" ShapeID="_x0000_i1154" DrawAspect="Content" ObjectID="_1682950349" r:id="rId198"/>
        </w:object>
      </w:r>
      <w:r w:rsidRPr="0099529B">
        <w:rPr>
          <w:rFonts w:asciiTheme="minorEastAsia" w:hAnsiTheme="minorEastAsia" w:hint="eastAsia"/>
          <w:sz w:val="24"/>
        </w:rPr>
        <w:t>：</w:t>
      </w:r>
    </w:p>
    <w:p w14:paraId="7A68BE84" w14:textId="77777777" w:rsidR="00F02666" w:rsidRDefault="00F02666" w:rsidP="00F02666">
      <w:pPr>
        <w:spacing w:line="360" w:lineRule="auto"/>
        <w:ind w:firstLineChars="200" w:firstLine="480"/>
        <w:rPr>
          <w:rFonts w:asciiTheme="minorEastAsia" w:hAnsiTheme="minorEastAsia"/>
          <w:sz w:val="24"/>
        </w:rPr>
      </w:pPr>
      <w:r w:rsidRPr="00FA1E64">
        <w:rPr>
          <w:rFonts w:asciiTheme="minorEastAsia" w:hAnsiTheme="minorEastAsia"/>
          <w:position w:val="-34"/>
          <w:sz w:val="24"/>
        </w:rPr>
        <w:object w:dxaOrig="1480" w:dyaOrig="800" w14:anchorId="08CF6EF0">
          <v:shape id="_x0000_i1155" type="#_x0000_t75" style="width:73.5pt;height:40.5pt" o:ole="">
            <v:imagedata r:id="rId199" o:title=""/>
          </v:shape>
          <o:OLEObject Type="Embed" ProgID="Equation.DSMT4" ShapeID="_x0000_i1155" DrawAspect="Content" ObjectID="_1682950350" r:id="rId200"/>
        </w:object>
      </w:r>
    </w:p>
    <w:p w14:paraId="1F61C0AC" w14:textId="77777777"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同时，适当增大比例</w:t>
      </w:r>
      <w:r w:rsidRPr="00FA1E64">
        <w:rPr>
          <w:rFonts w:asciiTheme="minorEastAsia" w:hAnsiTheme="minorEastAsia"/>
          <w:position w:val="-6"/>
          <w:sz w:val="24"/>
        </w:rPr>
        <w:object w:dxaOrig="200" w:dyaOrig="279" w14:anchorId="18DF9414">
          <v:shape id="_x0000_i1156" type="#_x0000_t75" style="width:10.5pt;height:13.5pt" o:ole="">
            <v:imagedata r:id="rId201" o:title=""/>
          </v:shape>
          <o:OLEObject Type="Embed" ProgID="Equation.DSMT4" ShapeID="_x0000_i1156" DrawAspect="Content" ObjectID="_1682950351" r:id="rId202"/>
        </w:object>
      </w:r>
      <w:r>
        <w:rPr>
          <w:rFonts w:asciiTheme="minorEastAsia" w:hAnsiTheme="minorEastAsia" w:hint="eastAsia"/>
          <w:sz w:val="24"/>
        </w:rPr>
        <w:t>：</w:t>
      </w:r>
    </w:p>
    <w:p w14:paraId="04293D90" w14:textId="77777777" w:rsidR="00F02666" w:rsidRDefault="00F02666" w:rsidP="00F02666">
      <w:pPr>
        <w:spacing w:line="360" w:lineRule="auto"/>
        <w:ind w:firstLineChars="200" w:firstLine="480"/>
        <w:rPr>
          <w:rFonts w:asciiTheme="minorEastAsia" w:hAnsiTheme="minorEastAsia"/>
          <w:sz w:val="24"/>
        </w:rPr>
      </w:pPr>
      <w:r w:rsidRPr="00FA1E64">
        <w:rPr>
          <w:rFonts w:asciiTheme="minorEastAsia" w:hAnsiTheme="minorEastAsia"/>
          <w:position w:val="-6"/>
          <w:sz w:val="24"/>
        </w:rPr>
        <w:object w:dxaOrig="1040" w:dyaOrig="279" w14:anchorId="54408128">
          <v:shape id="_x0000_i1157" type="#_x0000_t75" style="width:52.5pt;height:13.5pt" o:ole="">
            <v:imagedata r:id="rId203" o:title=""/>
          </v:shape>
          <o:OLEObject Type="Embed" ProgID="Equation.DSMT4" ShapeID="_x0000_i1157" DrawAspect="Content" ObjectID="_1682950352" r:id="rId204"/>
        </w:object>
      </w:r>
    </w:p>
    <w:p w14:paraId="3D2B5DD5" w14:textId="77777777"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其中</w:t>
      </w:r>
      <w:r w:rsidRPr="00441922">
        <w:rPr>
          <w:rFonts w:asciiTheme="minorEastAsia" w:hAnsiTheme="minorEastAsia"/>
          <w:position w:val="-6"/>
          <w:sz w:val="24"/>
        </w:rPr>
        <w:object w:dxaOrig="680" w:dyaOrig="279" w14:anchorId="49A7B6B8">
          <v:shape id="_x0000_i1158" type="#_x0000_t75" style="width:34.5pt;height:13.5pt" o:ole="">
            <v:imagedata r:id="rId205" o:title=""/>
          </v:shape>
          <o:OLEObject Type="Embed" ProgID="Equation.DSMT4" ShapeID="_x0000_i1158" DrawAspect="Content" ObjectID="_1682950353" r:id="rId206"/>
        </w:object>
      </w:r>
      <w:r>
        <w:rPr>
          <w:rFonts w:asciiTheme="minorEastAsia" w:hAnsiTheme="minorEastAsia" w:hint="eastAsia"/>
          <w:sz w:val="24"/>
        </w:rPr>
        <w:t>为预设的比例更新步长。</w:t>
      </w:r>
    </w:p>
    <w:p w14:paraId="43BB87C6" w14:textId="77777777"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lastRenderedPageBreak/>
        <w:t>重新计算</w:t>
      </w:r>
      <w:r w:rsidRPr="00497F54">
        <w:rPr>
          <w:rFonts w:asciiTheme="minorEastAsia" w:hAnsiTheme="minorEastAsia"/>
          <w:position w:val="-14"/>
          <w:sz w:val="24"/>
        </w:rPr>
        <w:object w:dxaOrig="400" w:dyaOrig="380" w14:anchorId="42198CDB">
          <v:shape id="_x0000_i1159" type="#_x0000_t75" style="width:19.5pt;height:18.75pt" o:ole="">
            <v:imagedata r:id="rId77" o:title=""/>
          </v:shape>
          <o:OLEObject Type="Embed" ProgID="Equation.DSMT4" ShapeID="_x0000_i1159" DrawAspect="Content" ObjectID="_1682950354" r:id="rId207"/>
        </w:object>
      </w:r>
      <w:r>
        <w:rPr>
          <w:rFonts w:asciiTheme="minorEastAsia" w:hAnsiTheme="minorEastAsia" w:hint="eastAsia"/>
          <w:sz w:val="24"/>
        </w:rPr>
        <w:t>，并反复迭代直到处于</w:t>
      </w:r>
      <w:r w:rsidRPr="00497F54">
        <w:rPr>
          <w:rFonts w:asciiTheme="minorEastAsia" w:hAnsiTheme="minorEastAsia"/>
          <w:position w:val="-14"/>
          <w:sz w:val="24"/>
        </w:rPr>
        <w:object w:dxaOrig="400" w:dyaOrig="380" w14:anchorId="693D897E">
          <v:shape id="_x0000_i1160" type="#_x0000_t75" style="width:19.5pt;height:18.75pt" o:ole="">
            <v:imagedata r:id="rId77" o:title=""/>
          </v:shape>
          <o:OLEObject Type="Embed" ProgID="Equation.DSMT4" ShapeID="_x0000_i1160" DrawAspect="Content" ObjectID="_1682950355" r:id="rId208"/>
        </w:object>
      </w:r>
      <w:r>
        <w:rPr>
          <w:rFonts w:asciiTheme="minorEastAsia" w:hAnsiTheme="minorEastAsia" w:hint="eastAsia"/>
          <w:sz w:val="24"/>
        </w:rPr>
        <w:t>处的无人机球与环境不发生碰撞为止。</w:t>
      </w:r>
    </w:p>
    <w:p w14:paraId="0C549724" w14:textId="1D83DFB8"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情况2</w:t>
      </w:r>
      <w:r>
        <w:rPr>
          <w:rFonts w:asciiTheme="minorEastAsia" w:hAnsiTheme="minorEastAsia"/>
          <w:sz w:val="24"/>
        </w:rPr>
        <w:t>.2</w:t>
      </w:r>
      <w:r>
        <w:rPr>
          <w:rFonts w:asciiTheme="minorEastAsia" w:hAnsiTheme="minorEastAsia" w:hint="eastAsia"/>
          <w:sz w:val="24"/>
        </w:rPr>
        <w:t>：若</w:t>
      </w:r>
      <w:r>
        <w:rPr>
          <w:rFonts w:asciiTheme="minorEastAsia" w:hAnsiTheme="minorEastAsia"/>
          <w:sz w:val="24"/>
        </w:rPr>
        <w:t>B</w:t>
      </w:r>
      <w:r>
        <w:rPr>
          <w:rFonts w:asciiTheme="minorEastAsia" w:hAnsiTheme="minorEastAsia" w:hint="eastAsia"/>
          <w:sz w:val="24"/>
        </w:rPr>
        <w:t>样条插值迭代次数</w:t>
      </w:r>
      <w:r w:rsidRPr="006B4456">
        <w:rPr>
          <w:rFonts w:asciiTheme="minorEastAsia" w:hAnsiTheme="minorEastAsia"/>
          <w:position w:val="-12"/>
          <w:sz w:val="24"/>
        </w:rPr>
        <w:object w:dxaOrig="420" w:dyaOrig="360" w14:anchorId="78D0A21A">
          <v:shape id="_x0000_i1161" type="#_x0000_t75" style="width:21.75pt;height:18pt" o:ole="">
            <v:imagedata r:id="rId108" o:title=""/>
          </v:shape>
          <o:OLEObject Type="Embed" ProgID="Equation.DSMT4" ShapeID="_x0000_i1161" DrawAspect="Content" ObjectID="_1682950356" r:id="rId209"/>
        </w:object>
      </w:r>
      <w:r>
        <w:rPr>
          <w:rFonts w:asciiTheme="minorEastAsia" w:hAnsiTheme="minorEastAsia" w:hint="eastAsia"/>
          <w:sz w:val="24"/>
        </w:rPr>
        <w:t>大于某设定阈值，则</w:t>
      </w:r>
      <w:commentRangeStart w:id="14"/>
      <w:del w:id="15" w:author="chen yongxue" w:date="2020-11-25T12:21:00Z">
        <w:r w:rsidDel="001A69C7">
          <w:rPr>
            <w:rFonts w:asciiTheme="minorEastAsia" w:hAnsiTheme="minorEastAsia" w:hint="eastAsia"/>
            <w:sz w:val="24"/>
          </w:rPr>
          <w:delText>对于每段参数区间</w:delText>
        </w:r>
        <w:r w:rsidRPr="004D350E" w:rsidDel="001A69C7">
          <w:rPr>
            <w:rFonts w:asciiTheme="minorEastAsia" w:hAnsiTheme="minorEastAsia"/>
            <w:position w:val="-14"/>
            <w:sz w:val="24"/>
          </w:rPr>
          <w:object w:dxaOrig="2680" w:dyaOrig="380" w14:anchorId="76E7BEE5">
            <v:shape id="_x0000_i1162" type="#_x0000_t75" style="width:133.5pt;height:18.75pt" o:ole="">
              <v:imagedata r:id="rId31" o:title=""/>
            </v:shape>
            <o:OLEObject Type="Embed" ProgID="Equation.DSMT4" ShapeID="_x0000_i1162" DrawAspect="Content" ObjectID="_1682950357" r:id="rId210"/>
          </w:object>
        </w:r>
        <w:r w:rsidDel="001A69C7">
          <w:rPr>
            <w:rFonts w:asciiTheme="minorEastAsia" w:hAnsiTheme="minorEastAsia" w:hint="eastAsia"/>
            <w:sz w:val="24"/>
          </w:rPr>
          <w:delText>，</w:delText>
        </w:r>
      </w:del>
      <w:commentRangeEnd w:id="14"/>
      <w:r w:rsidR="001A69C7">
        <w:rPr>
          <w:rStyle w:val="af8"/>
        </w:rPr>
        <w:commentReference w:id="14"/>
      </w:r>
      <w:r>
        <w:rPr>
          <w:rFonts w:asciiTheme="minorEastAsia" w:hAnsiTheme="minorEastAsia" w:hint="eastAsia"/>
          <w:sz w:val="24"/>
        </w:rPr>
        <w:t>令</w:t>
      </w:r>
    </w:p>
    <w:p w14:paraId="2436FC3F" w14:textId="77777777" w:rsidR="00F02666" w:rsidRDefault="00F02666" w:rsidP="00F02666">
      <w:pPr>
        <w:spacing w:line="360" w:lineRule="auto"/>
        <w:ind w:firstLineChars="200" w:firstLine="480"/>
        <w:rPr>
          <w:rFonts w:asciiTheme="minorEastAsia" w:hAnsiTheme="minorEastAsia"/>
          <w:sz w:val="24"/>
        </w:rPr>
      </w:pPr>
      <w:r w:rsidRPr="004D350E">
        <w:rPr>
          <w:rFonts w:asciiTheme="minorEastAsia" w:hAnsiTheme="minorEastAsia"/>
          <w:position w:val="-24"/>
          <w:sz w:val="24"/>
        </w:rPr>
        <w:object w:dxaOrig="2799" w:dyaOrig="639" w14:anchorId="33935659">
          <v:shape id="_x0000_i1163" type="#_x0000_t75" style="width:139.5pt;height:31.5pt" o:ole="">
            <v:imagedata r:id="rId211" o:title=""/>
          </v:shape>
          <o:OLEObject Type="Embed" ProgID="Equation.DSMT4" ShapeID="_x0000_i1163" DrawAspect="Content" ObjectID="_1682950358" r:id="rId212"/>
        </w:object>
      </w:r>
    </w:p>
    <w:p w14:paraId="56D3BE4D" w14:textId="1F07F036" w:rsid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其中，</w:t>
      </w:r>
      <w:r w:rsidRPr="00535DC6">
        <w:rPr>
          <w:rFonts w:asciiTheme="minorEastAsia" w:hAnsiTheme="minorEastAsia"/>
          <w:position w:val="-12"/>
          <w:sz w:val="24"/>
        </w:rPr>
        <w:object w:dxaOrig="499" w:dyaOrig="360" w14:anchorId="36645140">
          <v:shape id="_x0000_i1164" type="#_x0000_t75" style="width:25.5pt;height:18pt" o:ole="">
            <v:imagedata r:id="rId84" o:title=""/>
          </v:shape>
          <o:OLEObject Type="Embed" ProgID="Equation.DSMT4" ShapeID="_x0000_i1164" DrawAspect="Content" ObjectID="_1682950359" r:id="rId213"/>
        </w:object>
      </w:r>
      <w:r>
        <w:rPr>
          <w:rFonts w:asciiTheme="minorEastAsia" w:hAnsiTheme="minorEastAsia" w:hint="eastAsia"/>
          <w:sz w:val="24"/>
        </w:rPr>
        <w:t>为随机生成的单位向量，</w:t>
      </w:r>
      <w:r w:rsidRPr="002E47A7">
        <w:rPr>
          <w:rFonts w:asciiTheme="minorEastAsia" w:hAnsiTheme="minorEastAsia"/>
          <w:position w:val="-12"/>
          <w:sz w:val="24"/>
        </w:rPr>
        <w:object w:dxaOrig="260" w:dyaOrig="360" w14:anchorId="418DD194">
          <v:shape id="_x0000_i1165" type="#_x0000_t75" style="width:13.5pt;height:18pt" o:ole="">
            <v:imagedata r:id="rId86" o:title=""/>
          </v:shape>
          <o:OLEObject Type="Embed" ProgID="Equation.DSMT4" ShapeID="_x0000_i1165" DrawAspect="Content" ObjectID="_1682950360" r:id="rId214"/>
        </w:object>
      </w:r>
      <w:r>
        <w:rPr>
          <w:rFonts w:asciiTheme="minorEastAsia" w:hAnsiTheme="minorEastAsia" w:hint="eastAsia"/>
          <w:sz w:val="24"/>
        </w:rPr>
        <w:t>为比例系数，初始设置为</w:t>
      </w:r>
      <w:r w:rsidRPr="002E47A7">
        <w:rPr>
          <w:rFonts w:asciiTheme="minorEastAsia" w:hAnsiTheme="minorEastAsia"/>
          <w:position w:val="-12"/>
          <w:sz w:val="24"/>
        </w:rPr>
        <w:object w:dxaOrig="740" w:dyaOrig="360" w14:anchorId="78ADDF9F">
          <v:shape id="_x0000_i1166" type="#_x0000_t75" style="width:37.5pt;height:18pt" o:ole="">
            <v:imagedata r:id="rId88" o:title=""/>
          </v:shape>
          <o:OLEObject Type="Embed" ProgID="Equation.DSMT4" ShapeID="_x0000_i1166" DrawAspect="Content" ObjectID="_1682950361" r:id="rId215"/>
        </w:object>
      </w:r>
      <w:r>
        <w:rPr>
          <w:rFonts w:asciiTheme="minorEastAsia" w:hAnsiTheme="minorEastAsia" w:hint="eastAsia"/>
          <w:sz w:val="24"/>
        </w:rPr>
        <w:t>，</w:t>
      </w:r>
      <w:r w:rsidRPr="00D627DC">
        <w:rPr>
          <w:rFonts w:asciiTheme="minorEastAsia" w:hAnsiTheme="minorEastAsia"/>
          <w:position w:val="-4"/>
          <w:sz w:val="24"/>
        </w:rPr>
        <w:object w:dxaOrig="180" w:dyaOrig="200" w14:anchorId="4168D431">
          <v:shape id="_x0000_i1167" type="#_x0000_t75" style="width:9pt;height:10.5pt" o:ole="">
            <v:imagedata r:id="rId90" o:title=""/>
          </v:shape>
          <o:OLEObject Type="Embed" ProgID="Equation.DSMT4" ShapeID="_x0000_i1167" DrawAspect="Content" ObjectID="_1682950362" r:id="rId216"/>
        </w:object>
      </w:r>
      <w:r>
        <w:rPr>
          <w:rFonts w:asciiTheme="minorEastAsia" w:hAnsiTheme="minorEastAsia" w:hint="eastAsia"/>
          <w:sz w:val="24"/>
        </w:rPr>
        <w:t>为无人机球的半径。</w:t>
      </w:r>
    </w:p>
    <w:p w14:paraId="36ACB022" w14:textId="1BDFC45F" w:rsidR="00F02666" w:rsidRPr="00F02666" w:rsidRDefault="00F02666" w:rsidP="00F02666">
      <w:pPr>
        <w:spacing w:line="360" w:lineRule="auto"/>
        <w:ind w:firstLineChars="200" w:firstLine="480"/>
        <w:rPr>
          <w:rFonts w:asciiTheme="minorEastAsia" w:hAnsiTheme="minorEastAsia"/>
          <w:sz w:val="24"/>
        </w:rPr>
      </w:pPr>
      <w:r>
        <w:rPr>
          <w:rFonts w:asciiTheme="minorEastAsia" w:hAnsiTheme="minorEastAsia" w:hint="eastAsia"/>
          <w:sz w:val="24"/>
        </w:rPr>
        <w:t>对处于</w:t>
      </w:r>
      <w:r w:rsidRPr="00497F54">
        <w:rPr>
          <w:rFonts w:asciiTheme="minorEastAsia" w:hAnsiTheme="minorEastAsia"/>
          <w:position w:val="-14"/>
          <w:sz w:val="24"/>
        </w:rPr>
        <w:object w:dxaOrig="400" w:dyaOrig="380" w14:anchorId="6DA13856">
          <v:shape id="_x0000_i1168" type="#_x0000_t75" style="width:19.5pt;height:18.75pt" o:ole="">
            <v:imagedata r:id="rId67" o:title=""/>
          </v:shape>
          <o:OLEObject Type="Embed" ProgID="Equation.DSMT4" ShapeID="_x0000_i1168" DrawAspect="Content" ObjectID="_1682950363" r:id="rId217"/>
        </w:object>
      </w:r>
      <w:r>
        <w:rPr>
          <w:rFonts w:asciiTheme="minorEastAsia" w:hAnsiTheme="minorEastAsia" w:hint="eastAsia"/>
          <w:sz w:val="24"/>
        </w:rPr>
        <w:t>处的无人机模型</w:t>
      </w:r>
      <w:r w:rsidRPr="00497F54">
        <w:rPr>
          <w:rFonts w:asciiTheme="minorEastAsia" w:hAnsiTheme="minorEastAsia" w:hint="eastAsia"/>
          <w:sz w:val="24"/>
        </w:rPr>
        <w:t>进行碰撞检测</w:t>
      </w:r>
      <w:r>
        <w:rPr>
          <w:rFonts w:asciiTheme="minorEastAsia" w:hAnsiTheme="minorEastAsia" w:hint="eastAsia"/>
          <w:sz w:val="24"/>
        </w:rPr>
        <w:t>，若发生碰撞，则重新生成</w:t>
      </w:r>
      <w:r w:rsidRPr="00D627DC">
        <w:rPr>
          <w:rFonts w:asciiTheme="minorEastAsia" w:hAnsiTheme="minorEastAsia"/>
          <w:position w:val="-14"/>
          <w:sz w:val="24"/>
        </w:rPr>
        <w:object w:dxaOrig="400" w:dyaOrig="380" w14:anchorId="5CFB2198">
          <v:shape id="_x0000_i1169" type="#_x0000_t75" style="width:19.5pt;height:18.75pt" o:ole="">
            <v:imagedata r:id="rId93" o:title=""/>
          </v:shape>
          <o:OLEObject Type="Embed" ProgID="Equation.DSMT4" ShapeID="_x0000_i1169" DrawAspect="Content" ObjectID="_1682950364" r:id="rId218"/>
        </w:object>
      </w:r>
      <w:r>
        <w:rPr>
          <w:rFonts w:asciiTheme="minorEastAsia" w:hAnsiTheme="minorEastAsia" w:hint="eastAsia"/>
          <w:sz w:val="24"/>
        </w:rPr>
        <w:t>并适当增大</w:t>
      </w:r>
      <w:r w:rsidRPr="002E47A7">
        <w:rPr>
          <w:rFonts w:asciiTheme="minorEastAsia" w:hAnsiTheme="minorEastAsia"/>
          <w:position w:val="-12"/>
          <w:sz w:val="24"/>
        </w:rPr>
        <w:object w:dxaOrig="260" w:dyaOrig="360" w14:anchorId="2944A2DB">
          <v:shape id="_x0000_i1170" type="#_x0000_t75" style="width:13.5pt;height:18pt" o:ole="">
            <v:imagedata r:id="rId95" o:title=""/>
          </v:shape>
          <o:OLEObject Type="Embed" ProgID="Equation.DSMT4" ShapeID="_x0000_i1170" DrawAspect="Content" ObjectID="_1682950365" r:id="rId219"/>
        </w:object>
      </w:r>
      <w:r>
        <w:rPr>
          <w:rFonts w:asciiTheme="minorEastAsia" w:hAnsiTheme="minorEastAsia" w:hint="eastAsia"/>
          <w:sz w:val="24"/>
        </w:rPr>
        <w:t>，反复迭代直到处于</w:t>
      </w:r>
      <w:r w:rsidRPr="00497F54">
        <w:rPr>
          <w:rFonts w:asciiTheme="minorEastAsia" w:hAnsiTheme="minorEastAsia"/>
          <w:position w:val="-14"/>
          <w:sz w:val="24"/>
        </w:rPr>
        <w:object w:dxaOrig="400" w:dyaOrig="380" w14:anchorId="49286ED8">
          <v:shape id="_x0000_i1171" type="#_x0000_t75" style="width:19.5pt;height:18.75pt" o:ole="">
            <v:imagedata r:id="rId77" o:title=""/>
          </v:shape>
          <o:OLEObject Type="Embed" ProgID="Equation.DSMT4" ShapeID="_x0000_i1171" DrawAspect="Content" ObjectID="_1682950366" r:id="rId220"/>
        </w:object>
      </w:r>
      <w:r>
        <w:rPr>
          <w:rFonts w:asciiTheme="minorEastAsia" w:hAnsiTheme="minorEastAsia" w:hint="eastAsia"/>
          <w:sz w:val="24"/>
        </w:rPr>
        <w:t>处的无人机模型与环境不发生碰撞为止。</w:t>
      </w:r>
    </w:p>
    <w:p w14:paraId="1D865527" w14:textId="6B4D5068" w:rsidR="002F2C28" w:rsidRDefault="00E95F91" w:rsidP="00F02666">
      <w:pPr>
        <w:spacing w:line="360" w:lineRule="auto"/>
        <w:ind w:firstLineChars="200" w:firstLine="480"/>
        <w:rPr>
          <w:rFonts w:asciiTheme="minorEastAsia" w:hAnsiTheme="minorEastAsia"/>
          <w:sz w:val="24"/>
        </w:rPr>
      </w:pPr>
      <w:r w:rsidRPr="00E95F91">
        <w:rPr>
          <w:rFonts w:ascii="宋体" w:hAnsi="宋体" w:hint="eastAsia"/>
          <w:sz w:val="24"/>
        </w:rPr>
        <w:t>步骤4：重新进行B样条曲线插值并返回步骤2</w:t>
      </w:r>
      <w:r w:rsidR="00F02666">
        <w:rPr>
          <w:rFonts w:ascii="宋体" w:hAnsi="宋体" w:hint="eastAsia"/>
          <w:sz w:val="24"/>
        </w:rPr>
        <w:t>，</w:t>
      </w:r>
      <w:r w:rsidR="00F02666">
        <w:rPr>
          <w:rFonts w:asciiTheme="minorEastAsia" w:hAnsiTheme="minorEastAsia" w:hint="eastAsia"/>
          <w:sz w:val="24"/>
        </w:rPr>
        <w:t>采用与步骤1所</w:t>
      </w:r>
      <w:proofErr w:type="gramStart"/>
      <w:r w:rsidR="00F02666">
        <w:rPr>
          <w:rFonts w:asciiTheme="minorEastAsia" w:hAnsiTheme="minorEastAsia" w:hint="eastAsia"/>
          <w:sz w:val="24"/>
        </w:rPr>
        <w:t>述相同</w:t>
      </w:r>
      <w:proofErr w:type="gramEnd"/>
      <w:r w:rsidR="00F02666">
        <w:rPr>
          <w:rFonts w:asciiTheme="minorEastAsia" w:hAnsiTheme="minorEastAsia" w:hint="eastAsia"/>
          <w:sz w:val="24"/>
        </w:rPr>
        <w:t>的插值方法，将步骤3所得插值点列表中的路径点使用</w:t>
      </w:r>
      <w:r w:rsidR="00F02666">
        <w:rPr>
          <w:rFonts w:asciiTheme="minorEastAsia" w:hAnsiTheme="minorEastAsia"/>
          <w:sz w:val="24"/>
        </w:rPr>
        <w:t>5</w:t>
      </w:r>
      <w:r w:rsidR="00F02666">
        <w:rPr>
          <w:rFonts w:asciiTheme="minorEastAsia" w:hAnsiTheme="minorEastAsia" w:hint="eastAsia"/>
          <w:sz w:val="24"/>
        </w:rPr>
        <w:t>次</w:t>
      </w:r>
      <w:r w:rsidR="00F02666">
        <w:rPr>
          <w:rFonts w:asciiTheme="minorEastAsia" w:hAnsiTheme="minorEastAsia"/>
          <w:sz w:val="24"/>
        </w:rPr>
        <w:t>B</w:t>
      </w:r>
      <w:r w:rsidR="00F02666">
        <w:rPr>
          <w:rFonts w:asciiTheme="minorEastAsia" w:hAnsiTheme="minorEastAsia" w:hint="eastAsia"/>
          <w:sz w:val="24"/>
        </w:rPr>
        <w:t>样条曲线进行插值，得到新的路径曲线</w:t>
      </w:r>
      <w:r w:rsidR="00F02666" w:rsidRPr="00792135">
        <w:rPr>
          <w:rFonts w:asciiTheme="minorEastAsia" w:hAnsiTheme="minorEastAsia"/>
          <w:position w:val="-10"/>
          <w:sz w:val="24"/>
        </w:rPr>
        <w:object w:dxaOrig="1380" w:dyaOrig="320" w14:anchorId="64205B1C">
          <v:shape id="_x0000_i1172" type="#_x0000_t75" style="width:69pt;height:16.5pt" o:ole="">
            <v:imagedata r:id="rId106" o:title=""/>
          </v:shape>
          <o:OLEObject Type="Embed" ProgID="Equation.DSMT4" ShapeID="_x0000_i1172" DrawAspect="Content" ObjectID="_1682950367" r:id="rId221"/>
        </w:object>
      </w:r>
      <w:r w:rsidR="00F02666">
        <w:rPr>
          <w:rFonts w:asciiTheme="minorEastAsia" w:hAnsiTheme="minorEastAsia" w:hint="eastAsia"/>
          <w:sz w:val="24"/>
        </w:rPr>
        <w:t>，更新</w:t>
      </w:r>
      <w:r w:rsidR="00F02666">
        <w:rPr>
          <w:rFonts w:asciiTheme="minorEastAsia" w:hAnsiTheme="minorEastAsia"/>
          <w:sz w:val="24"/>
        </w:rPr>
        <w:t>B</w:t>
      </w:r>
      <w:r w:rsidR="00F02666">
        <w:rPr>
          <w:rFonts w:asciiTheme="minorEastAsia" w:hAnsiTheme="minorEastAsia" w:hint="eastAsia"/>
          <w:sz w:val="24"/>
        </w:rPr>
        <w:t>样条插值迭代次数：</w:t>
      </w:r>
      <w:r w:rsidR="00F02666" w:rsidRPr="006B4456">
        <w:rPr>
          <w:rFonts w:asciiTheme="minorEastAsia" w:hAnsiTheme="minorEastAsia"/>
          <w:position w:val="-12"/>
          <w:sz w:val="24"/>
        </w:rPr>
        <w:object w:dxaOrig="1320" w:dyaOrig="360" w14:anchorId="48543D67">
          <v:shape id="_x0000_i1173" type="#_x0000_t75" style="width:66.75pt;height:18pt" o:ole="">
            <v:imagedata r:id="rId157" o:title=""/>
          </v:shape>
          <o:OLEObject Type="Embed" ProgID="Equation.DSMT4" ShapeID="_x0000_i1173" DrawAspect="Content" ObjectID="_1682950368" r:id="rId222"/>
        </w:object>
      </w:r>
      <w:r w:rsidR="00F02666">
        <w:rPr>
          <w:rFonts w:asciiTheme="minorEastAsia" w:hAnsiTheme="minorEastAsia" w:hint="eastAsia"/>
          <w:sz w:val="24"/>
        </w:rPr>
        <w:t>。</w:t>
      </w:r>
    </w:p>
    <w:p w14:paraId="4012381B" w14:textId="5A07907B" w:rsidR="00F02666" w:rsidRPr="00F02666" w:rsidRDefault="00F02666" w:rsidP="00F02666">
      <w:pPr>
        <w:spacing w:line="360" w:lineRule="auto"/>
        <w:ind w:firstLineChars="200" w:firstLine="482"/>
        <w:rPr>
          <w:rFonts w:asciiTheme="minorEastAsia" w:hAnsiTheme="minorEastAsia"/>
          <w:b/>
          <w:bCs/>
          <w:sz w:val="24"/>
          <w:u w:val="single"/>
        </w:rPr>
      </w:pPr>
      <w:r w:rsidRPr="00F02666">
        <w:rPr>
          <w:rFonts w:asciiTheme="minorEastAsia" w:hAnsiTheme="minorEastAsia" w:hint="eastAsia"/>
          <w:b/>
          <w:bCs/>
          <w:sz w:val="24"/>
          <w:u w:val="single"/>
        </w:rPr>
        <w:t>实施例</w:t>
      </w:r>
      <w:r>
        <w:rPr>
          <w:rFonts w:asciiTheme="minorEastAsia" w:hAnsiTheme="minorEastAsia" w:hint="eastAsia"/>
          <w:b/>
          <w:bCs/>
          <w:sz w:val="24"/>
          <w:u w:val="single"/>
        </w:rPr>
        <w:t>：</w:t>
      </w:r>
    </w:p>
    <w:p w14:paraId="6FE8DEA7" w14:textId="4A705A82" w:rsidR="0060114C" w:rsidRDefault="00F02666" w:rsidP="0060114C">
      <w:pPr>
        <w:spacing w:line="360" w:lineRule="auto"/>
        <w:ind w:firstLineChars="200" w:firstLine="480"/>
        <w:rPr>
          <w:rFonts w:asciiTheme="minorEastAsia" w:hAnsiTheme="minorEastAsia"/>
          <w:sz w:val="24"/>
        </w:rPr>
      </w:pPr>
      <w:r w:rsidRPr="00F02666">
        <w:rPr>
          <w:rFonts w:asciiTheme="minorEastAsia" w:hAnsiTheme="minorEastAsia" w:hint="eastAsia"/>
          <w:sz w:val="24"/>
        </w:rPr>
        <w:t>如图1所示，本实施例的具体流程包括：</w:t>
      </w:r>
      <w:r w:rsidR="0060114C" w:rsidRPr="0060114C">
        <w:rPr>
          <w:rFonts w:asciiTheme="minorEastAsia" w:hAnsiTheme="minorEastAsia" w:hint="eastAsia"/>
          <w:sz w:val="24"/>
        </w:rPr>
        <w:t>对给定路径点进行B样条曲线插值获取路径曲线</w:t>
      </w:r>
      <w:r w:rsidR="0060114C">
        <w:rPr>
          <w:rFonts w:asciiTheme="minorEastAsia" w:hAnsiTheme="minorEastAsia" w:hint="eastAsia"/>
          <w:sz w:val="24"/>
        </w:rPr>
        <w:t>；</w:t>
      </w:r>
      <w:r w:rsidR="0060114C" w:rsidRPr="0060114C">
        <w:rPr>
          <w:rFonts w:asciiTheme="minorEastAsia" w:hAnsiTheme="minorEastAsia" w:hint="eastAsia"/>
          <w:sz w:val="24"/>
        </w:rPr>
        <w:t>根据获取的路径曲线进行无人机碰撞检测；对碰撞检测结果中存在碰撞的路径曲线构建新的路径点，对碰撞检测结果中不存在碰撞的路径曲线直接输出无碰撞路径；对新的路径点重新进行</w:t>
      </w:r>
      <w:proofErr w:type="spellStart"/>
      <w:r w:rsidR="0060114C" w:rsidRPr="0060114C">
        <w:rPr>
          <w:rFonts w:asciiTheme="minorEastAsia" w:hAnsiTheme="minorEastAsia" w:hint="eastAsia"/>
          <w:sz w:val="24"/>
        </w:rPr>
        <w:t>B</w:t>
      </w:r>
      <w:proofErr w:type="spellEnd"/>
      <w:r w:rsidR="0060114C" w:rsidRPr="0060114C">
        <w:rPr>
          <w:rFonts w:asciiTheme="minorEastAsia" w:hAnsiTheme="minorEastAsia" w:hint="eastAsia"/>
          <w:sz w:val="24"/>
        </w:rPr>
        <w:t>样条曲线插值并返回步骤2。</w:t>
      </w:r>
    </w:p>
    <w:p w14:paraId="1012A8E9" w14:textId="553BBDB0" w:rsidR="00F02666" w:rsidRPr="00082672" w:rsidRDefault="00F02666" w:rsidP="0060114C">
      <w:pPr>
        <w:spacing w:line="360" w:lineRule="auto"/>
        <w:ind w:firstLineChars="200" w:firstLine="480"/>
        <w:rPr>
          <w:sz w:val="24"/>
        </w:rPr>
      </w:pPr>
      <w:r w:rsidRPr="00F02666">
        <w:rPr>
          <w:rFonts w:asciiTheme="minorEastAsia" w:hAnsiTheme="minorEastAsia" w:hint="eastAsia"/>
          <w:sz w:val="24"/>
        </w:rPr>
        <w:t>在以下实施例中，</w:t>
      </w:r>
      <w:r>
        <w:rPr>
          <w:rFonts w:asciiTheme="minorEastAsia" w:hAnsiTheme="minorEastAsia" w:hint="eastAsia"/>
          <w:sz w:val="24"/>
        </w:rPr>
        <w:t>如图2-图3所示，图3中8个相同大小的小球为给定的</w:t>
      </w:r>
      <w:r>
        <w:rPr>
          <w:rFonts w:asciiTheme="minorEastAsia" w:hAnsiTheme="minorEastAsia"/>
          <w:sz w:val="24"/>
        </w:rPr>
        <w:t>8</w:t>
      </w:r>
      <w:r>
        <w:rPr>
          <w:rFonts w:asciiTheme="minorEastAsia" w:hAnsiTheme="minorEastAsia" w:hint="eastAsia"/>
          <w:sz w:val="24"/>
        </w:rPr>
        <w:t>个路径点处的无人机球，两个平面与三个较大的球为代表障碍物的障碍面与障碍球，实线表示第一次插值所得路径曲线，虚线为最终得到的无碰撞飞行路径曲线。</w:t>
      </w:r>
      <w:r w:rsidRPr="00F02666">
        <w:rPr>
          <w:rFonts w:asciiTheme="minorEastAsia" w:hAnsiTheme="minorEastAsia" w:hint="eastAsia"/>
          <w:sz w:val="24"/>
        </w:rPr>
        <w:t>给定如图3中8个小球所示的路径点，坐标如下</w:t>
      </w:r>
      <w:r w:rsidRPr="00082672">
        <w:rPr>
          <w:sz w:val="24"/>
        </w:rPr>
        <w:t>:</w:t>
      </w:r>
    </w:p>
    <w:tbl>
      <w:tblPr>
        <w:tblW w:w="3120" w:type="dxa"/>
        <w:jc w:val="center"/>
        <w:tblLayout w:type="fixed"/>
        <w:tblLook w:val="04A0" w:firstRow="1" w:lastRow="0" w:firstColumn="1" w:lastColumn="0" w:noHBand="0" w:noVBand="1"/>
      </w:tblPr>
      <w:tblGrid>
        <w:gridCol w:w="1040"/>
        <w:gridCol w:w="1040"/>
        <w:gridCol w:w="1040"/>
      </w:tblGrid>
      <w:tr w:rsidR="00F02666" w:rsidRPr="00082672" w14:paraId="29E944B9" w14:textId="77777777" w:rsidTr="00C733A4">
        <w:trPr>
          <w:trHeight w:val="280"/>
          <w:jc w:val="center"/>
        </w:trPr>
        <w:tc>
          <w:tcPr>
            <w:tcW w:w="1040" w:type="dxa"/>
            <w:tcBorders>
              <w:top w:val="single" w:sz="8" w:space="0" w:color="auto"/>
              <w:left w:val="single" w:sz="8" w:space="0" w:color="auto"/>
              <w:bottom w:val="single" w:sz="4" w:space="0" w:color="auto"/>
              <w:right w:val="single" w:sz="4" w:space="0" w:color="auto"/>
            </w:tcBorders>
            <w:noWrap/>
            <w:vAlign w:val="center"/>
            <w:hideMark/>
          </w:tcPr>
          <w:p w14:paraId="206D8FDB"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x(m)</w:t>
            </w:r>
          </w:p>
        </w:tc>
        <w:tc>
          <w:tcPr>
            <w:tcW w:w="1040" w:type="dxa"/>
            <w:tcBorders>
              <w:top w:val="single" w:sz="8" w:space="0" w:color="auto"/>
              <w:left w:val="nil"/>
              <w:bottom w:val="single" w:sz="4" w:space="0" w:color="auto"/>
              <w:right w:val="single" w:sz="4" w:space="0" w:color="auto"/>
            </w:tcBorders>
            <w:noWrap/>
            <w:vAlign w:val="center"/>
            <w:hideMark/>
          </w:tcPr>
          <w:p w14:paraId="26347830"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y(m)</w:t>
            </w:r>
          </w:p>
        </w:tc>
        <w:tc>
          <w:tcPr>
            <w:tcW w:w="1040" w:type="dxa"/>
            <w:tcBorders>
              <w:top w:val="single" w:sz="8" w:space="0" w:color="auto"/>
              <w:left w:val="nil"/>
              <w:bottom w:val="single" w:sz="4" w:space="0" w:color="auto"/>
              <w:right w:val="single" w:sz="8" w:space="0" w:color="auto"/>
            </w:tcBorders>
            <w:noWrap/>
            <w:vAlign w:val="center"/>
            <w:hideMark/>
          </w:tcPr>
          <w:p w14:paraId="45F382AF"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z(m)</w:t>
            </w:r>
          </w:p>
        </w:tc>
      </w:tr>
      <w:tr w:rsidR="00F02666" w:rsidRPr="00082672" w14:paraId="0753714F" w14:textId="77777777" w:rsidTr="00C733A4">
        <w:trPr>
          <w:trHeight w:val="280"/>
          <w:jc w:val="center"/>
        </w:trPr>
        <w:tc>
          <w:tcPr>
            <w:tcW w:w="1040" w:type="dxa"/>
            <w:tcBorders>
              <w:top w:val="nil"/>
              <w:left w:val="single" w:sz="8" w:space="0" w:color="auto"/>
              <w:bottom w:val="single" w:sz="4" w:space="0" w:color="auto"/>
              <w:right w:val="single" w:sz="4" w:space="0" w:color="auto"/>
            </w:tcBorders>
            <w:noWrap/>
            <w:vAlign w:val="center"/>
            <w:hideMark/>
          </w:tcPr>
          <w:p w14:paraId="74FE3C2E"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0</w:t>
            </w:r>
          </w:p>
        </w:tc>
        <w:tc>
          <w:tcPr>
            <w:tcW w:w="1040" w:type="dxa"/>
            <w:tcBorders>
              <w:top w:val="nil"/>
              <w:left w:val="nil"/>
              <w:bottom w:val="single" w:sz="4" w:space="0" w:color="auto"/>
              <w:right w:val="single" w:sz="4" w:space="0" w:color="auto"/>
            </w:tcBorders>
            <w:noWrap/>
            <w:vAlign w:val="center"/>
            <w:hideMark/>
          </w:tcPr>
          <w:p w14:paraId="58579BC8"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0</w:t>
            </w:r>
          </w:p>
        </w:tc>
        <w:tc>
          <w:tcPr>
            <w:tcW w:w="1040" w:type="dxa"/>
            <w:tcBorders>
              <w:top w:val="nil"/>
              <w:left w:val="nil"/>
              <w:bottom w:val="single" w:sz="4" w:space="0" w:color="auto"/>
              <w:right w:val="single" w:sz="8" w:space="0" w:color="auto"/>
            </w:tcBorders>
            <w:noWrap/>
            <w:vAlign w:val="center"/>
            <w:hideMark/>
          </w:tcPr>
          <w:p w14:paraId="3400373A"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0</w:t>
            </w:r>
          </w:p>
        </w:tc>
      </w:tr>
      <w:tr w:rsidR="00F02666" w:rsidRPr="00082672" w14:paraId="213E0673" w14:textId="77777777" w:rsidTr="00C733A4">
        <w:trPr>
          <w:trHeight w:val="280"/>
          <w:jc w:val="center"/>
        </w:trPr>
        <w:tc>
          <w:tcPr>
            <w:tcW w:w="1040" w:type="dxa"/>
            <w:tcBorders>
              <w:top w:val="nil"/>
              <w:left w:val="single" w:sz="8" w:space="0" w:color="auto"/>
              <w:bottom w:val="single" w:sz="4" w:space="0" w:color="auto"/>
              <w:right w:val="single" w:sz="4" w:space="0" w:color="auto"/>
            </w:tcBorders>
            <w:noWrap/>
            <w:vAlign w:val="center"/>
            <w:hideMark/>
          </w:tcPr>
          <w:p w14:paraId="272E90E2"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1</w:t>
            </w:r>
          </w:p>
        </w:tc>
        <w:tc>
          <w:tcPr>
            <w:tcW w:w="1040" w:type="dxa"/>
            <w:tcBorders>
              <w:top w:val="nil"/>
              <w:left w:val="nil"/>
              <w:bottom w:val="single" w:sz="4" w:space="0" w:color="auto"/>
              <w:right w:val="single" w:sz="4" w:space="0" w:color="auto"/>
            </w:tcBorders>
            <w:noWrap/>
            <w:vAlign w:val="center"/>
            <w:hideMark/>
          </w:tcPr>
          <w:p w14:paraId="4078F5E2"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3</w:t>
            </w:r>
          </w:p>
        </w:tc>
        <w:tc>
          <w:tcPr>
            <w:tcW w:w="1040" w:type="dxa"/>
            <w:tcBorders>
              <w:top w:val="nil"/>
              <w:left w:val="nil"/>
              <w:bottom w:val="single" w:sz="4" w:space="0" w:color="auto"/>
              <w:right w:val="single" w:sz="8" w:space="0" w:color="auto"/>
            </w:tcBorders>
            <w:noWrap/>
            <w:vAlign w:val="center"/>
            <w:hideMark/>
          </w:tcPr>
          <w:p w14:paraId="7B7DB963"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15</w:t>
            </w:r>
          </w:p>
        </w:tc>
      </w:tr>
      <w:tr w:rsidR="00F02666" w:rsidRPr="00082672" w14:paraId="1BC4B98F" w14:textId="77777777" w:rsidTr="00C733A4">
        <w:trPr>
          <w:trHeight w:val="280"/>
          <w:jc w:val="center"/>
        </w:trPr>
        <w:tc>
          <w:tcPr>
            <w:tcW w:w="1040" w:type="dxa"/>
            <w:tcBorders>
              <w:top w:val="nil"/>
              <w:left w:val="single" w:sz="8" w:space="0" w:color="auto"/>
              <w:bottom w:val="single" w:sz="4" w:space="0" w:color="auto"/>
              <w:right w:val="single" w:sz="4" w:space="0" w:color="auto"/>
            </w:tcBorders>
            <w:noWrap/>
            <w:vAlign w:val="center"/>
            <w:hideMark/>
          </w:tcPr>
          <w:p w14:paraId="638A2A70"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8</w:t>
            </w:r>
          </w:p>
        </w:tc>
        <w:tc>
          <w:tcPr>
            <w:tcW w:w="1040" w:type="dxa"/>
            <w:tcBorders>
              <w:top w:val="nil"/>
              <w:left w:val="nil"/>
              <w:bottom w:val="single" w:sz="4" w:space="0" w:color="auto"/>
              <w:right w:val="single" w:sz="4" w:space="0" w:color="auto"/>
            </w:tcBorders>
            <w:noWrap/>
            <w:vAlign w:val="center"/>
            <w:hideMark/>
          </w:tcPr>
          <w:p w14:paraId="468B0186"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-9</w:t>
            </w:r>
          </w:p>
        </w:tc>
        <w:tc>
          <w:tcPr>
            <w:tcW w:w="1040" w:type="dxa"/>
            <w:tcBorders>
              <w:top w:val="nil"/>
              <w:left w:val="nil"/>
              <w:bottom w:val="single" w:sz="4" w:space="0" w:color="auto"/>
              <w:right w:val="single" w:sz="8" w:space="0" w:color="auto"/>
            </w:tcBorders>
            <w:noWrap/>
            <w:vAlign w:val="center"/>
            <w:hideMark/>
          </w:tcPr>
          <w:p w14:paraId="5DC64EAA"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18</w:t>
            </w:r>
          </w:p>
        </w:tc>
      </w:tr>
      <w:tr w:rsidR="00F02666" w:rsidRPr="00082672" w14:paraId="47928534" w14:textId="77777777" w:rsidTr="00C733A4">
        <w:trPr>
          <w:trHeight w:val="280"/>
          <w:jc w:val="center"/>
        </w:trPr>
        <w:tc>
          <w:tcPr>
            <w:tcW w:w="1040" w:type="dxa"/>
            <w:tcBorders>
              <w:top w:val="nil"/>
              <w:left w:val="single" w:sz="8" w:space="0" w:color="auto"/>
              <w:bottom w:val="single" w:sz="4" w:space="0" w:color="auto"/>
              <w:right w:val="single" w:sz="4" w:space="0" w:color="auto"/>
            </w:tcBorders>
            <w:noWrap/>
            <w:vAlign w:val="center"/>
            <w:hideMark/>
          </w:tcPr>
          <w:p w14:paraId="650F68B5"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10</w:t>
            </w:r>
          </w:p>
        </w:tc>
        <w:tc>
          <w:tcPr>
            <w:tcW w:w="1040" w:type="dxa"/>
            <w:tcBorders>
              <w:top w:val="nil"/>
              <w:left w:val="nil"/>
              <w:bottom w:val="single" w:sz="4" w:space="0" w:color="auto"/>
              <w:right w:val="single" w:sz="4" w:space="0" w:color="auto"/>
            </w:tcBorders>
            <w:noWrap/>
            <w:vAlign w:val="center"/>
            <w:hideMark/>
          </w:tcPr>
          <w:p w14:paraId="1B30C5B7"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21</w:t>
            </w:r>
          </w:p>
        </w:tc>
        <w:tc>
          <w:tcPr>
            <w:tcW w:w="1040" w:type="dxa"/>
            <w:tcBorders>
              <w:top w:val="nil"/>
              <w:left w:val="nil"/>
              <w:bottom w:val="single" w:sz="4" w:space="0" w:color="auto"/>
              <w:right w:val="single" w:sz="8" w:space="0" w:color="auto"/>
            </w:tcBorders>
            <w:noWrap/>
            <w:vAlign w:val="center"/>
            <w:hideMark/>
          </w:tcPr>
          <w:p w14:paraId="391DCEC7"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5</w:t>
            </w:r>
          </w:p>
        </w:tc>
      </w:tr>
      <w:tr w:rsidR="00F02666" w:rsidRPr="00082672" w14:paraId="164EB896" w14:textId="77777777" w:rsidTr="00C733A4">
        <w:trPr>
          <w:trHeight w:val="280"/>
          <w:jc w:val="center"/>
        </w:trPr>
        <w:tc>
          <w:tcPr>
            <w:tcW w:w="1040" w:type="dxa"/>
            <w:tcBorders>
              <w:top w:val="nil"/>
              <w:left w:val="single" w:sz="8" w:space="0" w:color="auto"/>
              <w:bottom w:val="single" w:sz="4" w:space="0" w:color="auto"/>
              <w:right w:val="single" w:sz="4" w:space="0" w:color="auto"/>
            </w:tcBorders>
            <w:noWrap/>
            <w:vAlign w:val="center"/>
            <w:hideMark/>
          </w:tcPr>
          <w:p w14:paraId="5B0CFEB8"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15</w:t>
            </w:r>
          </w:p>
        </w:tc>
        <w:tc>
          <w:tcPr>
            <w:tcW w:w="1040" w:type="dxa"/>
            <w:tcBorders>
              <w:top w:val="nil"/>
              <w:left w:val="nil"/>
              <w:bottom w:val="single" w:sz="4" w:space="0" w:color="auto"/>
              <w:right w:val="single" w:sz="4" w:space="0" w:color="auto"/>
            </w:tcBorders>
            <w:noWrap/>
            <w:vAlign w:val="center"/>
            <w:hideMark/>
          </w:tcPr>
          <w:p w14:paraId="1C94C917"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30</w:t>
            </w:r>
          </w:p>
        </w:tc>
        <w:tc>
          <w:tcPr>
            <w:tcW w:w="1040" w:type="dxa"/>
            <w:tcBorders>
              <w:top w:val="nil"/>
              <w:left w:val="nil"/>
              <w:bottom w:val="single" w:sz="4" w:space="0" w:color="auto"/>
              <w:right w:val="single" w:sz="8" w:space="0" w:color="auto"/>
            </w:tcBorders>
            <w:noWrap/>
            <w:vAlign w:val="center"/>
            <w:hideMark/>
          </w:tcPr>
          <w:p w14:paraId="12F32E95"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9</w:t>
            </w:r>
          </w:p>
        </w:tc>
      </w:tr>
      <w:tr w:rsidR="00F02666" w:rsidRPr="00082672" w14:paraId="51AE1984" w14:textId="77777777" w:rsidTr="00C733A4">
        <w:trPr>
          <w:trHeight w:val="280"/>
          <w:jc w:val="center"/>
        </w:trPr>
        <w:tc>
          <w:tcPr>
            <w:tcW w:w="1040" w:type="dxa"/>
            <w:tcBorders>
              <w:top w:val="nil"/>
              <w:left w:val="single" w:sz="8" w:space="0" w:color="auto"/>
              <w:bottom w:val="single" w:sz="4" w:space="0" w:color="auto"/>
              <w:right w:val="single" w:sz="4" w:space="0" w:color="auto"/>
            </w:tcBorders>
            <w:noWrap/>
            <w:vAlign w:val="center"/>
            <w:hideMark/>
          </w:tcPr>
          <w:p w14:paraId="650C1DA5"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22</w:t>
            </w:r>
          </w:p>
        </w:tc>
        <w:tc>
          <w:tcPr>
            <w:tcW w:w="1040" w:type="dxa"/>
            <w:tcBorders>
              <w:top w:val="nil"/>
              <w:left w:val="nil"/>
              <w:bottom w:val="single" w:sz="4" w:space="0" w:color="auto"/>
              <w:right w:val="single" w:sz="4" w:space="0" w:color="auto"/>
            </w:tcBorders>
            <w:noWrap/>
            <w:vAlign w:val="center"/>
            <w:hideMark/>
          </w:tcPr>
          <w:p w14:paraId="1CDA23E7"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27</w:t>
            </w:r>
          </w:p>
        </w:tc>
        <w:tc>
          <w:tcPr>
            <w:tcW w:w="1040" w:type="dxa"/>
            <w:tcBorders>
              <w:top w:val="nil"/>
              <w:left w:val="nil"/>
              <w:bottom w:val="single" w:sz="4" w:space="0" w:color="auto"/>
              <w:right w:val="single" w:sz="8" w:space="0" w:color="auto"/>
            </w:tcBorders>
            <w:noWrap/>
            <w:vAlign w:val="center"/>
            <w:hideMark/>
          </w:tcPr>
          <w:p w14:paraId="77A00A0A"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3</w:t>
            </w:r>
          </w:p>
        </w:tc>
      </w:tr>
      <w:tr w:rsidR="00F02666" w:rsidRPr="00082672" w14:paraId="351DA674" w14:textId="77777777" w:rsidTr="00C733A4">
        <w:trPr>
          <w:trHeight w:val="280"/>
          <w:jc w:val="center"/>
        </w:trPr>
        <w:tc>
          <w:tcPr>
            <w:tcW w:w="1040" w:type="dxa"/>
            <w:tcBorders>
              <w:top w:val="nil"/>
              <w:left w:val="single" w:sz="8" w:space="0" w:color="auto"/>
              <w:bottom w:val="single" w:sz="4" w:space="0" w:color="auto"/>
              <w:right w:val="single" w:sz="4" w:space="0" w:color="auto"/>
            </w:tcBorders>
            <w:noWrap/>
            <w:vAlign w:val="center"/>
            <w:hideMark/>
          </w:tcPr>
          <w:p w14:paraId="1F15CEC6"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25</w:t>
            </w:r>
          </w:p>
        </w:tc>
        <w:tc>
          <w:tcPr>
            <w:tcW w:w="1040" w:type="dxa"/>
            <w:tcBorders>
              <w:top w:val="nil"/>
              <w:left w:val="nil"/>
              <w:bottom w:val="single" w:sz="4" w:space="0" w:color="auto"/>
              <w:right w:val="single" w:sz="4" w:space="0" w:color="auto"/>
            </w:tcBorders>
            <w:noWrap/>
            <w:vAlign w:val="center"/>
            <w:hideMark/>
          </w:tcPr>
          <w:p w14:paraId="22AA3209"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20</w:t>
            </w:r>
          </w:p>
        </w:tc>
        <w:tc>
          <w:tcPr>
            <w:tcW w:w="1040" w:type="dxa"/>
            <w:tcBorders>
              <w:top w:val="nil"/>
              <w:left w:val="nil"/>
              <w:bottom w:val="single" w:sz="4" w:space="0" w:color="auto"/>
              <w:right w:val="single" w:sz="8" w:space="0" w:color="auto"/>
            </w:tcBorders>
            <w:noWrap/>
            <w:vAlign w:val="center"/>
            <w:hideMark/>
          </w:tcPr>
          <w:p w14:paraId="764E4E45"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21</w:t>
            </w:r>
          </w:p>
        </w:tc>
      </w:tr>
      <w:tr w:rsidR="00F02666" w:rsidRPr="00082672" w14:paraId="5638F873" w14:textId="77777777" w:rsidTr="00C733A4">
        <w:trPr>
          <w:trHeight w:val="280"/>
          <w:jc w:val="center"/>
        </w:trPr>
        <w:tc>
          <w:tcPr>
            <w:tcW w:w="1040" w:type="dxa"/>
            <w:tcBorders>
              <w:top w:val="nil"/>
              <w:left w:val="single" w:sz="8" w:space="0" w:color="auto"/>
              <w:bottom w:val="single" w:sz="4" w:space="0" w:color="auto"/>
              <w:right w:val="single" w:sz="4" w:space="0" w:color="auto"/>
            </w:tcBorders>
            <w:noWrap/>
            <w:vAlign w:val="center"/>
            <w:hideMark/>
          </w:tcPr>
          <w:p w14:paraId="4D876D82"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30</w:t>
            </w:r>
          </w:p>
        </w:tc>
        <w:tc>
          <w:tcPr>
            <w:tcW w:w="1040" w:type="dxa"/>
            <w:tcBorders>
              <w:top w:val="nil"/>
              <w:left w:val="nil"/>
              <w:bottom w:val="single" w:sz="4" w:space="0" w:color="auto"/>
              <w:right w:val="single" w:sz="4" w:space="0" w:color="auto"/>
            </w:tcBorders>
            <w:noWrap/>
            <w:vAlign w:val="center"/>
            <w:hideMark/>
          </w:tcPr>
          <w:p w14:paraId="5F80E4FF"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14</w:t>
            </w:r>
          </w:p>
        </w:tc>
        <w:tc>
          <w:tcPr>
            <w:tcW w:w="1040" w:type="dxa"/>
            <w:tcBorders>
              <w:top w:val="nil"/>
              <w:left w:val="nil"/>
              <w:bottom w:val="single" w:sz="4" w:space="0" w:color="auto"/>
              <w:right w:val="single" w:sz="8" w:space="0" w:color="auto"/>
            </w:tcBorders>
            <w:noWrap/>
            <w:vAlign w:val="center"/>
            <w:hideMark/>
          </w:tcPr>
          <w:p w14:paraId="6EDE037E" w14:textId="77777777" w:rsidR="00F02666" w:rsidRPr="00082672" w:rsidRDefault="00F02666" w:rsidP="00C733A4">
            <w:pPr>
              <w:widowControl/>
              <w:jc w:val="center"/>
              <w:rPr>
                <w:rFonts w:eastAsia="等线"/>
                <w:color w:val="000000"/>
                <w:kern w:val="0"/>
                <w:sz w:val="22"/>
              </w:rPr>
            </w:pPr>
            <w:r w:rsidRPr="00082672">
              <w:rPr>
                <w:rFonts w:eastAsia="等线"/>
                <w:color w:val="000000"/>
                <w:kern w:val="0"/>
                <w:sz w:val="22"/>
              </w:rPr>
              <w:t>12</w:t>
            </w:r>
          </w:p>
        </w:tc>
      </w:tr>
    </w:tbl>
    <w:p w14:paraId="0B253DF5" w14:textId="3B92E540" w:rsidR="00F02666" w:rsidRPr="00082672" w:rsidRDefault="00F02666" w:rsidP="00F02666">
      <w:pPr>
        <w:spacing w:line="360" w:lineRule="auto"/>
        <w:ind w:firstLineChars="200" w:firstLine="480"/>
        <w:rPr>
          <w:sz w:val="24"/>
        </w:rPr>
      </w:pPr>
      <w:r w:rsidRPr="00082672">
        <w:rPr>
          <w:sz w:val="24"/>
        </w:rPr>
        <w:t>使用本发明提出的方法，进行无碰撞路径规划。具体步骤如下：</w:t>
      </w:r>
    </w:p>
    <w:p w14:paraId="75FEA728" w14:textId="0674FFD1" w:rsidR="00F02666" w:rsidRPr="00082672" w:rsidRDefault="00082672" w:rsidP="00F02666">
      <w:pPr>
        <w:spacing w:line="360" w:lineRule="auto"/>
        <w:ind w:firstLine="480"/>
        <w:rPr>
          <w:sz w:val="24"/>
        </w:rPr>
      </w:pPr>
      <w:r>
        <w:rPr>
          <w:rFonts w:hint="eastAsia"/>
          <w:sz w:val="24"/>
        </w:rPr>
        <w:t>第一步，</w:t>
      </w:r>
      <w:r w:rsidR="00F02666" w:rsidRPr="00082672">
        <w:rPr>
          <w:sz w:val="24"/>
        </w:rPr>
        <w:t>获取初步路径</w:t>
      </w:r>
    </w:p>
    <w:p w14:paraId="455FB054" w14:textId="77777777" w:rsidR="00F02666" w:rsidRPr="00082672" w:rsidRDefault="00F02666" w:rsidP="00F02666">
      <w:pPr>
        <w:spacing w:line="360" w:lineRule="auto"/>
        <w:ind w:firstLine="480"/>
        <w:rPr>
          <w:sz w:val="24"/>
        </w:rPr>
      </w:pPr>
      <w:r w:rsidRPr="00082672">
        <w:rPr>
          <w:sz w:val="24"/>
        </w:rPr>
        <w:t>读取输入的</w:t>
      </w:r>
      <w:r w:rsidRPr="00082672">
        <w:rPr>
          <w:sz w:val="24"/>
        </w:rPr>
        <w:t>8</w:t>
      </w:r>
      <w:r w:rsidRPr="00082672">
        <w:rPr>
          <w:sz w:val="24"/>
        </w:rPr>
        <w:t>个无人机路径点</w:t>
      </w:r>
      <w:r w:rsidRPr="00082672">
        <w:rPr>
          <w:position w:val="-50"/>
          <w:sz w:val="24"/>
        </w:rPr>
        <w:object w:dxaOrig="2700" w:dyaOrig="1120" w14:anchorId="26903078">
          <v:shape id="_x0000_i1174" type="#_x0000_t75" style="width:135pt;height:55.5pt" o:ole="">
            <v:imagedata r:id="rId223" o:title=""/>
          </v:shape>
          <o:OLEObject Type="Embed" ProgID="Equation.DSMT4" ShapeID="_x0000_i1174" DrawAspect="Content" ObjectID="_1682950369" r:id="rId224"/>
        </w:object>
      </w:r>
      <w:r w:rsidRPr="00082672">
        <w:rPr>
          <w:sz w:val="24"/>
        </w:rPr>
        <w:t>。</w:t>
      </w:r>
    </w:p>
    <w:p w14:paraId="02FC57AB" w14:textId="77777777" w:rsidR="00F02666" w:rsidRPr="00082672" w:rsidRDefault="00F02666" w:rsidP="00F02666">
      <w:pPr>
        <w:spacing w:line="360" w:lineRule="auto"/>
        <w:ind w:firstLineChars="200" w:firstLine="480"/>
        <w:rPr>
          <w:sz w:val="24"/>
        </w:rPr>
      </w:pPr>
      <w:r w:rsidRPr="00082672">
        <w:rPr>
          <w:sz w:val="24"/>
        </w:rPr>
        <w:lastRenderedPageBreak/>
        <w:t>使用以下公式计算</w:t>
      </w:r>
      <w:r w:rsidRPr="00082672">
        <w:rPr>
          <w:sz w:val="24"/>
        </w:rPr>
        <w:t>8</w:t>
      </w:r>
      <w:r w:rsidRPr="00082672">
        <w:rPr>
          <w:sz w:val="24"/>
        </w:rPr>
        <w:t>个路径点处的参数值：</w:t>
      </w:r>
    </w:p>
    <w:p w14:paraId="25BBE3BC" w14:textId="77777777" w:rsidR="00F02666" w:rsidRPr="00082672" w:rsidRDefault="00F02666" w:rsidP="00F02666">
      <w:pPr>
        <w:spacing w:line="360" w:lineRule="auto"/>
        <w:ind w:firstLineChars="200" w:firstLine="480"/>
        <w:rPr>
          <w:sz w:val="24"/>
        </w:rPr>
      </w:pPr>
      <w:r w:rsidRPr="00082672">
        <w:rPr>
          <w:position w:val="-68"/>
          <w:sz w:val="24"/>
        </w:rPr>
        <w:object w:dxaOrig="3580" w:dyaOrig="1480" w14:anchorId="04A02B49">
          <v:shape id="_x0000_i1175" type="#_x0000_t75" style="width:178.5pt;height:73.5pt" o:ole="">
            <v:imagedata r:id="rId225" o:title=""/>
          </v:shape>
          <o:OLEObject Type="Embed" ProgID="Equation.DSMT4" ShapeID="_x0000_i1175" DrawAspect="Content" ObjectID="_1682950370" r:id="rId226"/>
        </w:object>
      </w:r>
    </w:p>
    <w:p w14:paraId="341C6802" w14:textId="77777777" w:rsidR="00F02666" w:rsidRPr="00082672" w:rsidRDefault="00F02666" w:rsidP="00F02666">
      <w:pPr>
        <w:spacing w:line="360" w:lineRule="auto"/>
        <w:ind w:firstLineChars="200" w:firstLine="480"/>
        <w:rPr>
          <w:sz w:val="24"/>
        </w:rPr>
      </w:pPr>
      <w:r w:rsidRPr="00082672">
        <w:rPr>
          <w:sz w:val="24"/>
        </w:rPr>
        <w:t>得</w:t>
      </w:r>
      <w:r w:rsidRPr="00082672">
        <w:rPr>
          <w:position w:val="-10"/>
          <w:sz w:val="24"/>
        </w:rPr>
        <w:object w:dxaOrig="3860" w:dyaOrig="320" w14:anchorId="0FA95222">
          <v:shape id="_x0000_i1176" type="#_x0000_t75" style="width:192.75pt;height:16.5pt" o:ole="">
            <v:imagedata r:id="rId227" o:title=""/>
          </v:shape>
          <o:OLEObject Type="Embed" ProgID="Equation.DSMT4" ShapeID="_x0000_i1176" DrawAspect="Content" ObjectID="_1682950371" r:id="rId228"/>
        </w:object>
      </w:r>
      <w:r w:rsidRPr="00082672">
        <w:rPr>
          <w:sz w:val="24"/>
        </w:rPr>
        <w:t>。</w:t>
      </w:r>
    </w:p>
    <w:p w14:paraId="40CEF4DC" w14:textId="77777777" w:rsidR="00F02666" w:rsidRPr="00082672" w:rsidRDefault="00F02666" w:rsidP="00F02666">
      <w:pPr>
        <w:spacing w:line="360" w:lineRule="auto"/>
        <w:ind w:firstLineChars="200" w:firstLine="480"/>
        <w:rPr>
          <w:sz w:val="24"/>
        </w:rPr>
      </w:pPr>
      <w:r w:rsidRPr="00082672">
        <w:rPr>
          <w:sz w:val="24"/>
        </w:rPr>
        <w:t>使用以下公式计算得到</w:t>
      </w:r>
      <w:r w:rsidRPr="00082672">
        <w:rPr>
          <w:sz w:val="24"/>
        </w:rPr>
        <w:t>5</w:t>
      </w:r>
      <w:r w:rsidRPr="00082672">
        <w:rPr>
          <w:sz w:val="24"/>
        </w:rPr>
        <w:t>次</w:t>
      </w:r>
      <w:r w:rsidRPr="00082672">
        <w:rPr>
          <w:sz w:val="24"/>
        </w:rPr>
        <w:t>B</w:t>
      </w:r>
      <w:r w:rsidRPr="00082672">
        <w:rPr>
          <w:sz w:val="24"/>
        </w:rPr>
        <w:t>样条曲线的节点矢量：</w:t>
      </w:r>
    </w:p>
    <w:p w14:paraId="5E94777C" w14:textId="77777777" w:rsidR="00F02666" w:rsidRPr="00082672" w:rsidRDefault="00F02666" w:rsidP="00F02666">
      <w:pPr>
        <w:spacing w:line="360" w:lineRule="auto"/>
        <w:ind w:firstLineChars="200" w:firstLine="480"/>
        <w:rPr>
          <w:sz w:val="24"/>
        </w:rPr>
      </w:pPr>
      <w:r w:rsidRPr="00082672">
        <w:rPr>
          <w:position w:val="-102"/>
          <w:sz w:val="24"/>
        </w:rPr>
        <w:object w:dxaOrig="2320" w:dyaOrig="2160" w14:anchorId="6DC0A82F">
          <v:shape id="_x0000_i1177" type="#_x0000_t75" style="width:115.5pt;height:108.75pt" o:ole="">
            <v:imagedata r:id="rId229" o:title=""/>
          </v:shape>
          <o:OLEObject Type="Embed" ProgID="Equation.DSMT4" ShapeID="_x0000_i1177" DrawAspect="Content" ObjectID="_1682950372" r:id="rId230"/>
        </w:object>
      </w:r>
    </w:p>
    <w:p w14:paraId="00B8A88B" w14:textId="77777777" w:rsidR="00F02666" w:rsidRPr="00082672" w:rsidRDefault="00F02666" w:rsidP="00F02666">
      <w:pPr>
        <w:spacing w:line="360" w:lineRule="auto"/>
        <w:ind w:firstLineChars="200" w:firstLine="480"/>
        <w:rPr>
          <w:sz w:val="24"/>
        </w:rPr>
      </w:pPr>
      <w:r w:rsidRPr="00082672">
        <w:rPr>
          <w:sz w:val="24"/>
        </w:rPr>
        <w:t>通过求解以下线性方程组解得</w:t>
      </w:r>
      <w:r w:rsidRPr="00082672">
        <w:rPr>
          <w:sz w:val="24"/>
        </w:rPr>
        <w:t>B</w:t>
      </w:r>
      <w:r w:rsidRPr="00082672">
        <w:rPr>
          <w:sz w:val="24"/>
        </w:rPr>
        <w:t>样条曲线的控制点：</w:t>
      </w:r>
    </w:p>
    <w:p w14:paraId="47267D77" w14:textId="77777777" w:rsidR="00F02666" w:rsidRPr="00082672" w:rsidRDefault="00F02666" w:rsidP="00F02666">
      <w:pPr>
        <w:spacing w:line="360" w:lineRule="auto"/>
        <w:ind w:firstLineChars="200" w:firstLine="480"/>
        <w:rPr>
          <w:sz w:val="24"/>
        </w:rPr>
      </w:pPr>
      <w:r w:rsidRPr="00082672">
        <w:rPr>
          <w:position w:val="-52"/>
          <w:sz w:val="24"/>
        </w:rPr>
        <w:object w:dxaOrig="3879" w:dyaOrig="1160" w14:anchorId="1300F801">
          <v:shape id="_x0000_i1178" type="#_x0000_t75" style="width:193.5pt;height:58.5pt" o:ole="">
            <v:imagedata r:id="rId231" o:title=""/>
          </v:shape>
          <o:OLEObject Type="Embed" ProgID="Equation.DSMT4" ShapeID="_x0000_i1178" DrawAspect="Content" ObjectID="_1682950373" r:id="rId232"/>
        </w:object>
      </w:r>
    </w:p>
    <w:p w14:paraId="2AA81513" w14:textId="77777777" w:rsidR="00F02666" w:rsidRPr="00082672" w:rsidRDefault="00F02666" w:rsidP="00F02666">
      <w:pPr>
        <w:spacing w:line="360" w:lineRule="auto"/>
        <w:ind w:firstLineChars="200" w:firstLine="480"/>
        <w:rPr>
          <w:sz w:val="24"/>
        </w:rPr>
      </w:pPr>
      <w:r w:rsidRPr="00082672">
        <w:rPr>
          <w:sz w:val="24"/>
        </w:rPr>
        <w:t>其中，</w:t>
      </w:r>
    </w:p>
    <w:p w14:paraId="0D3D4CDA" w14:textId="77777777" w:rsidR="00F02666" w:rsidRPr="00082672" w:rsidRDefault="00F02666" w:rsidP="00F02666">
      <w:pPr>
        <w:spacing w:line="360" w:lineRule="auto"/>
        <w:ind w:firstLineChars="200" w:firstLine="480"/>
        <w:rPr>
          <w:sz w:val="24"/>
        </w:rPr>
      </w:pPr>
      <w:r w:rsidRPr="00082672">
        <w:rPr>
          <w:position w:val="-14"/>
          <w:sz w:val="24"/>
        </w:rPr>
        <w:object w:dxaOrig="2020" w:dyaOrig="380" w14:anchorId="27370B9E">
          <v:shape id="_x0000_i1179" type="#_x0000_t75" style="width:101.25pt;height:18.75pt" o:ole="">
            <v:imagedata r:id="rId29" o:title=""/>
          </v:shape>
          <o:OLEObject Type="Embed" ProgID="Equation.DSMT4" ShapeID="_x0000_i1179" DrawAspect="Content" ObjectID="_1682950374" r:id="rId233"/>
        </w:object>
      </w:r>
      <w:r w:rsidRPr="00082672">
        <w:rPr>
          <w:sz w:val="24"/>
        </w:rPr>
        <w:t>为</w:t>
      </w:r>
      <w:r w:rsidRPr="00082672">
        <w:rPr>
          <w:sz w:val="24"/>
        </w:rPr>
        <w:t>5</w:t>
      </w:r>
      <w:r w:rsidRPr="00082672">
        <w:rPr>
          <w:sz w:val="24"/>
        </w:rPr>
        <w:t>次</w:t>
      </w:r>
      <w:r w:rsidRPr="00082672">
        <w:rPr>
          <w:sz w:val="24"/>
        </w:rPr>
        <w:t>B</w:t>
      </w:r>
      <w:r w:rsidRPr="00082672">
        <w:rPr>
          <w:sz w:val="24"/>
        </w:rPr>
        <w:t>样条曲线的基函数。</w:t>
      </w:r>
    </w:p>
    <w:p w14:paraId="03B9FD99" w14:textId="77777777" w:rsidR="00F02666" w:rsidRPr="00082672" w:rsidRDefault="00F02666" w:rsidP="00F02666">
      <w:pPr>
        <w:spacing w:line="360" w:lineRule="auto"/>
        <w:ind w:firstLineChars="200" w:firstLine="480"/>
        <w:rPr>
          <w:sz w:val="24"/>
        </w:rPr>
      </w:pPr>
      <w:r w:rsidRPr="00082672">
        <w:rPr>
          <w:sz w:val="24"/>
        </w:rPr>
        <w:t>得到控制点坐标：</w:t>
      </w:r>
    </w:p>
    <w:p w14:paraId="1142851E" w14:textId="77777777" w:rsidR="00F02666" w:rsidRPr="00082672" w:rsidRDefault="00F02666" w:rsidP="00F02666">
      <w:pPr>
        <w:spacing w:line="360" w:lineRule="auto"/>
        <w:ind w:firstLineChars="200" w:firstLine="480"/>
        <w:rPr>
          <w:sz w:val="24"/>
        </w:rPr>
      </w:pPr>
      <w:r w:rsidRPr="00082672">
        <w:rPr>
          <w:position w:val="-138"/>
          <w:sz w:val="24"/>
        </w:rPr>
        <w:object w:dxaOrig="3480" w:dyaOrig="2880" w14:anchorId="05C56A4B">
          <v:shape id="_x0000_i1180" type="#_x0000_t75" style="width:174pt;height:2in" o:ole="">
            <v:imagedata r:id="rId234" o:title=""/>
          </v:shape>
          <o:OLEObject Type="Embed" ProgID="Equation.DSMT4" ShapeID="_x0000_i1180" DrawAspect="Content" ObjectID="_1682950375" r:id="rId235"/>
        </w:object>
      </w:r>
    </w:p>
    <w:p w14:paraId="3FF97BA8" w14:textId="77777777" w:rsidR="00F02666" w:rsidRPr="00082672" w:rsidRDefault="00F02666" w:rsidP="00F02666">
      <w:pPr>
        <w:spacing w:line="360" w:lineRule="auto"/>
        <w:ind w:firstLineChars="200" w:firstLine="480"/>
        <w:rPr>
          <w:sz w:val="24"/>
        </w:rPr>
      </w:pPr>
      <w:r w:rsidRPr="00082672">
        <w:rPr>
          <w:sz w:val="24"/>
        </w:rPr>
        <w:t>从而得到</w:t>
      </w:r>
      <w:r w:rsidRPr="00082672">
        <w:rPr>
          <w:sz w:val="24"/>
        </w:rPr>
        <w:t>5</w:t>
      </w:r>
      <w:r w:rsidRPr="00082672">
        <w:rPr>
          <w:sz w:val="24"/>
        </w:rPr>
        <w:t>次</w:t>
      </w:r>
      <w:r w:rsidRPr="00082672">
        <w:rPr>
          <w:sz w:val="24"/>
        </w:rPr>
        <w:t>B</w:t>
      </w:r>
      <w:r w:rsidRPr="00082672">
        <w:rPr>
          <w:sz w:val="24"/>
        </w:rPr>
        <w:t>样条曲线</w:t>
      </w:r>
      <w:r w:rsidRPr="00082672">
        <w:rPr>
          <w:position w:val="-10"/>
          <w:sz w:val="24"/>
        </w:rPr>
        <w:object w:dxaOrig="1380" w:dyaOrig="320" w14:anchorId="018B7413">
          <v:shape id="_x0000_i1181" type="#_x0000_t75" style="width:69pt;height:16.5pt" o:ole="">
            <v:imagedata r:id="rId106" o:title=""/>
          </v:shape>
          <o:OLEObject Type="Embed" ProgID="Equation.DSMT4" ShapeID="_x0000_i1181" DrawAspect="Content" ObjectID="_1682950376" r:id="rId236"/>
        </w:object>
      </w:r>
      <w:r w:rsidRPr="00082672">
        <w:rPr>
          <w:sz w:val="24"/>
        </w:rPr>
        <w:t>，如图</w:t>
      </w:r>
      <w:r w:rsidRPr="00082672">
        <w:rPr>
          <w:sz w:val="24"/>
        </w:rPr>
        <w:t>3</w:t>
      </w:r>
      <w:r w:rsidRPr="00082672">
        <w:rPr>
          <w:sz w:val="24"/>
        </w:rPr>
        <w:t>中实线所示。</w:t>
      </w:r>
    </w:p>
    <w:p w14:paraId="6109B8DE" w14:textId="77777777" w:rsidR="00F02666" w:rsidRPr="00082672" w:rsidRDefault="00F02666" w:rsidP="00F02666">
      <w:pPr>
        <w:spacing w:line="360" w:lineRule="auto"/>
        <w:ind w:firstLineChars="200" w:firstLine="480"/>
        <w:rPr>
          <w:sz w:val="24"/>
        </w:rPr>
      </w:pPr>
      <w:r w:rsidRPr="00082672">
        <w:rPr>
          <w:sz w:val="24"/>
        </w:rPr>
        <w:t>设置</w:t>
      </w:r>
      <w:r w:rsidRPr="00082672">
        <w:rPr>
          <w:sz w:val="24"/>
        </w:rPr>
        <w:t>B</w:t>
      </w:r>
      <w:r w:rsidRPr="00082672">
        <w:rPr>
          <w:sz w:val="24"/>
        </w:rPr>
        <w:t>样条插值迭代次数</w:t>
      </w:r>
      <w:r w:rsidRPr="00082672">
        <w:rPr>
          <w:position w:val="-12"/>
          <w:sz w:val="24"/>
        </w:rPr>
        <w:object w:dxaOrig="800" w:dyaOrig="360" w14:anchorId="5DF0B28D">
          <v:shape id="_x0000_i1182" type="#_x0000_t75" style="width:40.5pt;height:18pt" o:ole="">
            <v:imagedata r:id="rId237" o:title=""/>
          </v:shape>
          <o:OLEObject Type="Embed" ProgID="Equation.DSMT4" ShapeID="_x0000_i1182" DrawAspect="Content" ObjectID="_1682950377" r:id="rId238"/>
        </w:object>
      </w:r>
      <w:r w:rsidRPr="00082672">
        <w:rPr>
          <w:sz w:val="24"/>
        </w:rPr>
        <w:t>。</w:t>
      </w:r>
    </w:p>
    <w:p w14:paraId="4BA08DA3" w14:textId="63DD22E8" w:rsidR="00F02666" w:rsidRPr="00082672" w:rsidRDefault="00082672" w:rsidP="00F02666">
      <w:pPr>
        <w:spacing w:line="360" w:lineRule="auto"/>
        <w:ind w:firstLineChars="200" w:firstLine="480"/>
        <w:rPr>
          <w:sz w:val="24"/>
        </w:rPr>
      </w:pPr>
      <w:r>
        <w:rPr>
          <w:rFonts w:hint="eastAsia"/>
          <w:sz w:val="24"/>
        </w:rPr>
        <w:t>第二步，</w:t>
      </w:r>
      <w:r w:rsidR="00F02666" w:rsidRPr="00082672">
        <w:rPr>
          <w:sz w:val="24"/>
        </w:rPr>
        <w:t>碰撞检测</w:t>
      </w:r>
    </w:p>
    <w:p w14:paraId="696672A4" w14:textId="77777777" w:rsidR="00F02666" w:rsidRPr="00082672" w:rsidRDefault="00F02666" w:rsidP="00F02666">
      <w:pPr>
        <w:spacing w:line="360" w:lineRule="auto"/>
        <w:ind w:firstLineChars="200" w:firstLine="480"/>
        <w:rPr>
          <w:sz w:val="24"/>
        </w:rPr>
      </w:pPr>
      <w:r w:rsidRPr="00082672">
        <w:rPr>
          <w:sz w:val="24"/>
        </w:rPr>
        <w:t>根据无人机的三维模型，设置无人机球为四旋翼无人机的最小外接球，如</w:t>
      </w:r>
      <w:r w:rsidRPr="00082672">
        <w:rPr>
          <w:sz w:val="24"/>
        </w:rPr>
        <w:t>2</w:t>
      </w:r>
      <w:r w:rsidRPr="00082672">
        <w:rPr>
          <w:sz w:val="24"/>
        </w:rPr>
        <w:t>所示，半径为</w:t>
      </w:r>
      <w:r w:rsidRPr="00082672">
        <w:rPr>
          <w:sz w:val="24"/>
        </w:rPr>
        <w:t>1</w:t>
      </w:r>
      <w:r w:rsidRPr="00082672">
        <w:rPr>
          <w:sz w:val="24"/>
        </w:rPr>
        <w:t>。</w:t>
      </w:r>
    </w:p>
    <w:p w14:paraId="1A48E1E9" w14:textId="77777777" w:rsidR="00F02666" w:rsidRPr="00082672" w:rsidRDefault="00F02666" w:rsidP="00F02666">
      <w:pPr>
        <w:spacing w:line="360" w:lineRule="auto"/>
        <w:ind w:firstLineChars="200" w:firstLine="480"/>
        <w:rPr>
          <w:sz w:val="24"/>
        </w:rPr>
      </w:pPr>
      <w:r w:rsidRPr="00082672">
        <w:rPr>
          <w:sz w:val="24"/>
        </w:rPr>
        <w:lastRenderedPageBreak/>
        <w:t>根据任务空间障碍物，设置障碍面为</w:t>
      </w:r>
      <w:r w:rsidRPr="00082672">
        <w:rPr>
          <w:position w:val="-4"/>
          <w:sz w:val="24"/>
        </w:rPr>
        <w:object w:dxaOrig="660" w:dyaOrig="260" w14:anchorId="6F3AB4ED">
          <v:shape id="_x0000_i1183" type="#_x0000_t75" style="width:33.75pt;height:12.75pt" o:ole="">
            <v:imagedata r:id="rId239" o:title=""/>
          </v:shape>
          <o:OLEObject Type="Embed" ProgID="Equation.DSMT4" ShapeID="_x0000_i1183" DrawAspect="Content" ObjectID="_1682950378" r:id="rId240"/>
        </w:object>
      </w:r>
      <w:r w:rsidRPr="00082672">
        <w:rPr>
          <w:sz w:val="24"/>
        </w:rPr>
        <w:t>和</w:t>
      </w:r>
      <w:r w:rsidRPr="00082672">
        <w:rPr>
          <w:position w:val="-6"/>
          <w:sz w:val="24"/>
        </w:rPr>
        <w:object w:dxaOrig="639" w:dyaOrig="279" w14:anchorId="3A3BCA54">
          <v:shape id="_x0000_i1184" type="#_x0000_t75" style="width:31.5pt;height:13.5pt" o:ole="">
            <v:imagedata r:id="rId241" o:title=""/>
          </v:shape>
          <o:OLEObject Type="Embed" ProgID="Equation.DSMT4" ShapeID="_x0000_i1184" DrawAspect="Content" ObjectID="_1682950379" r:id="rId242"/>
        </w:object>
      </w:r>
      <w:r w:rsidRPr="00082672">
        <w:rPr>
          <w:sz w:val="24"/>
        </w:rPr>
        <w:t>两个平面，设置障碍球球心坐标分别为</w:t>
      </w:r>
      <w:r w:rsidRPr="00082672">
        <w:rPr>
          <w:position w:val="-10"/>
          <w:sz w:val="24"/>
        </w:rPr>
        <w:object w:dxaOrig="2620" w:dyaOrig="320" w14:anchorId="22CDD774">
          <v:shape id="_x0000_i1185" type="#_x0000_t75" style="width:131.25pt;height:16.5pt" o:ole="">
            <v:imagedata r:id="rId243" o:title=""/>
          </v:shape>
          <o:OLEObject Type="Embed" ProgID="Equation.DSMT4" ShapeID="_x0000_i1185" DrawAspect="Content" ObjectID="_1682950380" r:id="rId244"/>
        </w:object>
      </w:r>
      <w:r w:rsidRPr="00082672">
        <w:rPr>
          <w:sz w:val="24"/>
        </w:rPr>
        <w:t>，半径分别为</w:t>
      </w:r>
      <w:r w:rsidRPr="00082672">
        <w:rPr>
          <w:position w:val="-10"/>
          <w:sz w:val="24"/>
        </w:rPr>
        <w:object w:dxaOrig="620" w:dyaOrig="320" w14:anchorId="4DCF35F0">
          <v:shape id="_x0000_i1186" type="#_x0000_t75" style="width:30.75pt;height:16.5pt" o:ole="">
            <v:imagedata r:id="rId245" o:title=""/>
          </v:shape>
          <o:OLEObject Type="Embed" ProgID="Equation.DSMT4" ShapeID="_x0000_i1186" DrawAspect="Content" ObjectID="_1682950381" r:id="rId246"/>
        </w:object>
      </w:r>
      <w:r w:rsidRPr="00082672">
        <w:rPr>
          <w:sz w:val="24"/>
        </w:rPr>
        <w:t>。障碍面与障碍球如图</w:t>
      </w:r>
      <w:r w:rsidRPr="00082672">
        <w:rPr>
          <w:sz w:val="24"/>
        </w:rPr>
        <w:t>3</w:t>
      </w:r>
      <w:r w:rsidRPr="00082672">
        <w:rPr>
          <w:sz w:val="24"/>
        </w:rPr>
        <w:t>所示。</w:t>
      </w:r>
    </w:p>
    <w:p w14:paraId="790F636F" w14:textId="77777777" w:rsidR="00F02666" w:rsidRPr="00082672" w:rsidRDefault="00F02666" w:rsidP="00F02666">
      <w:pPr>
        <w:spacing w:line="360" w:lineRule="auto"/>
        <w:ind w:firstLineChars="200" w:firstLine="480"/>
        <w:rPr>
          <w:sz w:val="24"/>
        </w:rPr>
      </w:pPr>
      <w:r w:rsidRPr="00082672">
        <w:rPr>
          <w:sz w:val="24"/>
        </w:rPr>
        <w:t>以参数步长</w:t>
      </w:r>
      <w:r w:rsidRPr="00082672">
        <w:rPr>
          <w:position w:val="-6"/>
          <w:sz w:val="24"/>
        </w:rPr>
        <w:object w:dxaOrig="960" w:dyaOrig="279" w14:anchorId="215505E4">
          <v:shape id="_x0000_i1187" type="#_x0000_t75" style="width:48pt;height:13.5pt" o:ole="">
            <v:imagedata r:id="rId247" o:title=""/>
          </v:shape>
          <o:OLEObject Type="Embed" ProgID="Equation.DSMT4" ShapeID="_x0000_i1187" DrawAspect="Content" ObjectID="_1682950382" r:id="rId248"/>
        </w:object>
      </w:r>
      <w:r w:rsidRPr="00082672">
        <w:rPr>
          <w:sz w:val="24"/>
        </w:rPr>
        <w:t>对路径曲线</w:t>
      </w:r>
      <w:r w:rsidRPr="00082672">
        <w:rPr>
          <w:position w:val="-10"/>
          <w:sz w:val="24"/>
        </w:rPr>
        <w:object w:dxaOrig="520" w:dyaOrig="320" w14:anchorId="55CFBD2A">
          <v:shape id="_x0000_i1188" type="#_x0000_t75" style="width:25.5pt;height:16.5pt" o:ole="">
            <v:imagedata r:id="rId112" o:title=""/>
          </v:shape>
          <o:OLEObject Type="Embed" ProgID="Equation.DSMT4" ShapeID="_x0000_i1188" DrawAspect="Content" ObjectID="_1682950383" r:id="rId249"/>
        </w:object>
      </w:r>
      <w:r w:rsidRPr="00082672">
        <w:rPr>
          <w:sz w:val="24"/>
        </w:rPr>
        <w:t>进行离散，得到一系列离散路径点</w:t>
      </w:r>
      <w:r w:rsidRPr="00082672">
        <w:rPr>
          <w:position w:val="-12"/>
          <w:sz w:val="24"/>
        </w:rPr>
        <w:object w:dxaOrig="580" w:dyaOrig="360" w14:anchorId="1D98DD16">
          <v:shape id="_x0000_i1189" type="#_x0000_t75" style="width:29.25pt;height:18pt" o:ole="">
            <v:imagedata r:id="rId114" o:title=""/>
          </v:shape>
          <o:OLEObject Type="Embed" ProgID="Equation.DSMT4" ShapeID="_x0000_i1189" DrawAspect="Content" ObjectID="_1682950384" r:id="rId250"/>
        </w:object>
      </w:r>
      <w:r w:rsidRPr="00082672">
        <w:rPr>
          <w:sz w:val="24"/>
        </w:rPr>
        <w:t>。在每个离散路径点位计算无人机球与每个障碍面和障碍球之间的距离，如果无人机球与任一障碍面或障碍球发生碰撞则对该离散点进行标记。</w:t>
      </w:r>
    </w:p>
    <w:p w14:paraId="5E669794" w14:textId="77777777" w:rsidR="00F02666" w:rsidRPr="00082672" w:rsidRDefault="00F02666" w:rsidP="00F02666">
      <w:pPr>
        <w:spacing w:line="360" w:lineRule="auto"/>
        <w:ind w:firstLineChars="200" w:firstLine="480"/>
        <w:rPr>
          <w:sz w:val="24"/>
        </w:rPr>
      </w:pPr>
      <w:r w:rsidRPr="00082672">
        <w:rPr>
          <w:sz w:val="24"/>
        </w:rPr>
        <w:t>最终输出</w:t>
      </w:r>
      <w:r w:rsidRPr="00082672">
        <w:rPr>
          <w:sz w:val="24"/>
        </w:rPr>
        <w:t>4</w:t>
      </w:r>
      <w:r w:rsidRPr="00082672">
        <w:rPr>
          <w:sz w:val="24"/>
        </w:rPr>
        <w:t>段发生碰撞的曲线参数区间：</w:t>
      </w:r>
    </w:p>
    <w:p w14:paraId="1100DF49" w14:textId="20D1E528" w:rsidR="00F02666" w:rsidRPr="00082672" w:rsidRDefault="00F02666" w:rsidP="00F02666">
      <w:pPr>
        <w:spacing w:line="360" w:lineRule="auto"/>
        <w:ind w:firstLine="420"/>
        <w:rPr>
          <w:sz w:val="24"/>
        </w:rPr>
      </w:pPr>
      <w:r w:rsidRPr="00082672">
        <w:rPr>
          <w:position w:val="-10"/>
          <w:sz w:val="24"/>
        </w:rPr>
        <w:object w:dxaOrig="4560" w:dyaOrig="320" w14:anchorId="0C664CE4">
          <v:shape id="_x0000_i1190" type="#_x0000_t75" style="width:228pt;height:16.5pt" o:ole="">
            <v:imagedata r:id="rId251" o:title=""/>
          </v:shape>
          <o:OLEObject Type="Embed" ProgID="Equation.DSMT4" ShapeID="_x0000_i1190" DrawAspect="Content" ObjectID="_1682950385" r:id="rId252"/>
        </w:object>
      </w:r>
    </w:p>
    <w:p w14:paraId="2D66E521" w14:textId="77777777" w:rsidR="00082672" w:rsidRDefault="00082672" w:rsidP="00082672">
      <w:pPr>
        <w:spacing w:line="360" w:lineRule="auto"/>
        <w:ind w:firstLineChars="200" w:firstLine="480"/>
        <w:rPr>
          <w:rFonts w:asciiTheme="minorEastAsia" w:hAnsiTheme="minorEastAsia"/>
          <w:sz w:val="24"/>
        </w:rPr>
      </w:pPr>
      <w:r>
        <w:rPr>
          <w:rFonts w:asciiTheme="minorEastAsia" w:hAnsiTheme="minorEastAsia" w:hint="eastAsia"/>
          <w:sz w:val="24"/>
        </w:rPr>
        <w:t>第三步，生成新的路径插值点</w:t>
      </w:r>
    </w:p>
    <w:p w14:paraId="5F70FFAC" w14:textId="77777777" w:rsidR="00082672" w:rsidRDefault="00082672" w:rsidP="00082672">
      <w:pPr>
        <w:spacing w:line="360" w:lineRule="auto"/>
        <w:ind w:firstLineChars="200" w:firstLine="480"/>
        <w:rPr>
          <w:rFonts w:asciiTheme="minorEastAsia" w:hAnsiTheme="minorEastAsia"/>
          <w:sz w:val="24"/>
        </w:rPr>
      </w:pPr>
      <w:r>
        <w:rPr>
          <w:rFonts w:asciiTheme="minorEastAsia" w:hAnsiTheme="minorEastAsia" w:hint="eastAsia"/>
          <w:sz w:val="24"/>
        </w:rPr>
        <w:t>由于上述检测存在碰撞曲线参数区间，则对每段参数区间</w:t>
      </w:r>
      <w:r w:rsidRPr="004D350E">
        <w:rPr>
          <w:rFonts w:asciiTheme="minorEastAsia" w:hAnsiTheme="minorEastAsia"/>
          <w:position w:val="-14"/>
          <w:sz w:val="24"/>
        </w:rPr>
        <w:object w:dxaOrig="2260" w:dyaOrig="380" w14:anchorId="0CE84357">
          <v:shape id="_x0000_i1191" type="#_x0000_t75" style="width:113.25pt;height:18.75pt" o:ole="">
            <v:imagedata r:id="rId253" o:title=""/>
          </v:shape>
          <o:OLEObject Type="Embed" ProgID="Equation.DSMT4" ShapeID="_x0000_i1191" DrawAspect="Content" ObjectID="_1682950386" r:id="rId254"/>
        </w:object>
      </w:r>
      <w:r>
        <w:rPr>
          <w:rFonts w:asciiTheme="minorEastAsia" w:hAnsiTheme="minorEastAsia" w:hint="eastAsia"/>
          <w:sz w:val="24"/>
        </w:rPr>
        <w:t>，需要生成一个新的路径曲线插值点</w:t>
      </w:r>
      <w:r w:rsidRPr="00DC65F3">
        <w:rPr>
          <w:rFonts w:asciiTheme="minorEastAsia" w:hAnsiTheme="minorEastAsia"/>
          <w:position w:val="-14"/>
          <w:sz w:val="24"/>
        </w:rPr>
        <w:object w:dxaOrig="400" w:dyaOrig="380" w14:anchorId="456C1608">
          <v:shape id="_x0000_i1192" type="#_x0000_t75" style="width:19.5pt;height:18.75pt" o:ole="">
            <v:imagedata r:id="rId53" o:title=""/>
          </v:shape>
          <o:OLEObject Type="Embed" ProgID="Equation.DSMT4" ShapeID="_x0000_i1192" DrawAspect="Content" ObjectID="_1682950387" r:id="rId255"/>
        </w:object>
      </w:r>
      <w:r>
        <w:rPr>
          <w:rFonts w:asciiTheme="minorEastAsia" w:hAnsiTheme="minorEastAsia" w:hint="eastAsia"/>
          <w:sz w:val="24"/>
        </w:rPr>
        <w:t>，并根据参数值</w:t>
      </w:r>
      <w:r w:rsidRPr="00187174">
        <w:rPr>
          <w:position w:val="-24"/>
        </w:rPr>
        <w:object w:dxaOrig="900" w:dyaOrig="639" w14:anchorId="5E95F7F0">
          <v:shape id="_x0000_i1193" type="#_x0000_t75" style="width:45.75pt;height:31.5pt" o:ole="">
            <v:imagedata r:id="rId183" o:title=""/>
          </v:shape>
          <o:OLEObject Type="Embed" ProgID="Equation.DSMT4" ShapeID="_x0000_i1193" DrawAspect="Content" ObjectID="_1682950388" r:id="rId256"/>
        </w:object>
      </w:r>
      <w:r>
        <w:rPr>
          <w:rFonts w:asciiTheme="minorEastAsia" w:hAnsiTheme="minorEastAsia" w:hint="eastAsia"/>
          <w:sz w:val="24"/>
        </w:rPr>
        <w:t>与上述所得路径插值点参数值</w:t>
      </w:r>
      <w:r w:rsidRPr="00C5367A">
        <w:rPr>
          <w:rFonts w:asciiTheme="minorEastAsia" w:hAnsiTheme="minorEastAsia"/>
          <w:position w:val="-12"/>
          <w:sz w:val="24"/>
        </w:rPr>
        <w:object w:dxaOrig="1600" w:dyaOrig="360" w14:anchorId="3A559385">
          <v:shape id="_x0000_i1194" type="#_x0000_t75" style="width:79.5pt;height:18pt" o:ole="">
            <v:imagedata r:id="rId257" o:title=""/>
          </v:shape>
          <o:OLEObject Type="Embed" ProgID="Equation.DSMT4" ShapeID="_x0000_i1194" DrawAspect="Content" ObjectID="_1682950389" r:id="rId258"/>
        </w:object>
      </w:r>
      <w:r>
        <w:rPr>
          <w:rFonts w:asciiTheme="minorEastAsia" w:hAnsiTheme="minorEastAsia" w:hint="eastAsia"/>
          <w:sz w:val="24"/>
        </w:rPr>
        <w:t>之间的大小关系，将</w:t>
      </w:r>
      <w:r w:rsidRPr="00DC65F3">
        <w:rPr>
          <w:rFonts w:asciiTheme="minorEastAsia" w:hAnsiTheme="minorEastAsia"/>
          <w:position w:val="-14"/>
          <w:sz w:val="24"/>
        </w:rPr>
        <w:object w:dxaOrig="400" w:dyaOrig="380" w14:anchorId="00092D49">
          <v:shape id="_x0000_i1195" type="#_x0000_t75" style="width:19.5pt;height:18.75pt" o:ole="">
            <v:imagedata r:id="rId53" o:title=""/>
          </v:shape>
          <o:OLEObject Type="Embed" ProgID="Equation.DSMT4" ShapeID="_x0000_i1195" DrawAspect="Content" ObjectID="_1682950390" r:id="rId259"/>
        </w:object>
      </w:r>
      <w:r>
        <w:rPr>
          <w:rFonts w:asciiTheme="minorEastAsia" w:hAnsiTheme="minorEastAsia" w:hint="eastAsia"/>
          <w:sz w:val="24"/>
        </w:rPr>
        <w:t>加入到路径插值点列表的合适位置。</w:t>
      </w:r>
    </w:p>
    <w:p w14:paraId="0D0D5DC7" w14:textId="77777777" w:rsidR="00082672" w:rsidRDefault="00082672" w:rsidP="00082672">
      <w:pPr>
        <w:spacing w:line="360" w:lineRule="auto"/>
        <w:ind w:firstLineChars="200" w:firstLine="480"/>
        <w:rPr>
          <w:rFonts w:asciiTheme="minorEastAsia" w:hAnsiTheme="minorEastAsia"/>
          <w:sz w:val="24"/>
        </w:rPr>
      </w:pPr>
      <w:r>
        <w:rPr>
          <w:rFonts w:asciiTheme="minorEastAsia" w:hAnsiTheme="minorEastAsia" w:hint="eastAsia"/>
          <w:sz w:val="24"/>
        </w:rPr>
        <w:t>由于</w:t>
      </w:r>
      <w:r w:rsidRPr="006B4456">
        <w:rPr>
          <w:rFonts w:asciiTheme="minorEastAsia" w:hAnsiTheme="minorEastAsia"/>
          <w:position w:val="-12"/>
          <w:sz w:val="24"/>
        </w:rPr>
        <w:object w:dxaOrig="420" w:dyaOrig="360" w14:anchorId="7B1B066F">
          <v:shape id="_x0000_i1196" type="#_x0000_t75" style="width:21.75pt;height:18pt" o:ole="">
            <v:imagedata r:id="rId108" o:title=""/>
          </v:shape>
          <o:OLEObject Type="Embed" ProgID="Equation.DSMT4" ShapeID="_x0000_i1196" DrawAspect="Content" ObjectID="_1682950391" r:id="rId260"/>
        </w:object>
      </w:r>
      <w:r>
        <w:rPr>
          <w:rFonts w:asciiTheme="minorEastAsia" w:hAnsiTheme="minorEastAsia"/>
          <w:sz w:val="24"/>
        </w:rPr>
        <w:t>=0</w:t>
      </w:r>
      <w:r>
        <w:rPr>
          <w:rFonts w:asciiTheme="minorEastAsia" w:hAnsiTheme="minorEastAsia" w:hint="eastAsia"/>
          <w:sz w:val="24"/>
        </w:rPr>
        <w:t>，则按如下方法生成</w:t>
      </w:r>
      <w:r w:rsidRPr="00DC65F3">
        <w:rPr>
          <w:rFonts w:asciiTheme="minorEastAsia" w:hAnsiTheme="minorEastAsia"/>
          <w:position w:val="-14"/>
          <w:sz w:val="24"/>
        </w:rPr>
        <w:object w:dxaOrig="400" w:dyaOrig="380" w14:anchorId="56D2C404">
          <v:shape id="_x0000_i1197" type="#_x0000_t75" style="width:19.5pt;height:18.75pt" o:ole="">
            <v:imagedata r:id="rId53" o:title=""/>
          </v:shape>
          <o:OLEObject Type="Embed" ProgID="Equation.DSMT4" ShapeID="_x0000_i1197" DrawAspect="Content" ObjectID="_1682950392" r:id="rId261"/>
        </w:object>
      </w:r>
      <w:r>
        <w:rPr>
          <w:rFonts w:asciiTheme="minorEastAsia" w:hAnsiTheme="minorEastAsia" w:hint="eastAsia"/>
          <w:sz w:val="24"/>
        </w:rPr>
        <w:t>：</w:t>
      </w:r>
    </w:p>
    <w:p w14:paraId="54D34B2C" w14:textId="77777777" w:rsidR="00082672" w:rsidRPr="003740EB" w:rsidRDefault="00082672" w:rsidP="00082672">
      <w:pPr>
        <w:spacing w:line="360" w:lineRule="auto"/>
        <w:ind w:firstLineChars="200" w:firstLine="480"/>
        <w:rPr>
          <w:rFonts w:asciiTheme="minorEastAsia" w:hAnsiTheme="minorEastAsia"/>
          <w:sz w:val="24"/>
        </w:rPr>
      </w:pPr>
      <w:r>
        <w:rPr>
          <w:rFonts w:asciiTheme="minorEastAsia" w:hAnsiTheme="minorEastAsia" w:hint="eastAsia"/>
          <w:sz w:val="24"/>
        </w:rPr>
        <w:t>以第一个参数区间</w:t>
      </w:r>
      <w:r w:rsidRPr="00B80E25">
        <w:rPr>
          <w:rFonts w:asciiTheme="minorEastAsia" w:hAnsiTheme="minorEastAsia"/>
          <w:position w:val="-10"/>
          <w:sz w:val="24"/>
        </w:rPr>
        <w:object w:dxaOrig="1100" w:dyaOrig="320" w14:anchorId="6EB6A019">
          <v:shape id="_x0000_i1198" type="#_x0000_t75" style="width:54.75pt;height:16.5pt" o:ole="">
            <v:imagedata r:id="rId262" o:title=""/>
          </v:shape>
          <o:OLEObject Type="Embed" ProgID="Equation.DSMT4" ShapeID="_x0000_i1198" DrawAspect="Content" ObjectID="_1682950393" r:id="rId263"/>
        </w:object>
      </w:r>
      <w:r>
        <w:rPr>
          <w:rFonts w:asciiTheme="minorEastAsia" w:hAnsiTheme="minorEastAsia" w:hint="eastAsia"/>
          <w:sz w:val="24"/>
        </w:rPr>
        <w:t>为例，令</w:t>
      </w:r>
    </w:p>
    <w:p w14:paraId="48F7B372" w14:textId="77777777" w:rsidR="00082672" w:rsidRDefault="00082672" w:rsidP="00082672">
      <w:pPr>
        <w:spacing w:line="360" w:lineRule="auto"/>
        <w:ind w:firstLineChars="200" w:firstLine="480"/>
        <w:rPr>
          <w:rFonts w:asciiTheme="minorEastAsia" w:hAnsiTheme="minorEastAsia"/>
          <w:sz w:val="24"/>
        </w:rPr>
      </w:pPr>
      <w:r w:rsidRPr="004D350E">
        <w:rPr>
          <w:rFonts w:asciiTheme="minorEastAsia" w:hAnsiTheme="minorEastAsia"/>
          <w:position w:val="-34"/>
          <w:sz w:val="24"/>
        </w:rPr>
        <w:object w:dxaOrig="2140" w:dyaOrig="800" w14:anchorId="6F28C655">
          <v:shape id="_x0000_i1199" type="#_x0000_t75" style="width:106.5pt;height:40.5pt" o:ole="">
            <v:imagedata r:id="rId264" o:title=""/>
          </v:shape>
          <o:OLEObject Type="Embed" ProgID="Equation.DSMT4" ShapeID="_x0000_i1199" DrawAspect="Content" ObjectID="_1682950394" r:id="rId265"/>
        </w:object>
      </w:r>
    </w:p>
    <w:p w14:paraId="61ABFBCC" w14:textId="77777777" w:rsidR="00082672" w:rsidRDefault="00082672" w:rsidP="00082672">
      <w:pPr>
        <w:spacing w:line="360" w:lineRule="auto"/>
        <w:ind w:firstLineChars="200" w:firstLine="480"/>
        <w:rPr>
          <w:rFonts w:asciiTheme="minorEastAsia" w:hAnsiTheme="minorEastAsia"/>
          <w:sz w:val="24"/>
        </w:rPr>
      </w:pPr>
      <w:r>
        <w:rPr>
          <w:rFonts w:asciiTheme="minorEastAsia" w:hAnsiTheme="minorEastAsia" w:hint="eastAsia"/>
          <w:sz w:val="24"/>
        </w:rPr>
        <w:t>设置</w:t>
      </w:r>
      <w:r w:rsidRPr="00497F54">
        <w:rPr>
          <w:rFonts w:asciiTheme="minorEastAsia" w:hAnsiTheme="minorEastAsia"/>
          <w:position w:val="-6"/>
          <w:sz w:val="24"/>
        </w:rPr>
        <w:object w:dxaOrig="520" w:dyaOrig="279" w14:anchorId="0A4D9069">
          <v:shape id="_x0000_i1200" type="#_x0000_t75" style="width:25.5pt;height:13.5pt" o:ole="">
            <v:imagedata r:id="rId65" o:title=""/>
          </v:shape>
          <o:OLEObject Type="Embed" ProgID="Equation.DSMT4" ShapeID="_x0000_i1200" DrawAspect="Content" ObjectID="_1682950395" r:id="rId266"/>
        </w:object>
      </w:r>
      <w:r>
        <w:rPr>
          <w:rFonts w:asciiTheme="minorEastAsia" w:hAnsiTheme="minorEastAsia" w:hint="eastAsia"/>
          <w:sz w:val="24"/>
        </w:rPr>
        <w:t>为初始比例，令</w:t>
      </w:r>
    </w:p>
    <w:p w14:paraId="1DE7A3B8" w14:textId="77777777" w:rsidR="00082672" w:rsidRDefault="00082672" w:rsidP="00082672">
      <w:pPr>
        <w:spacing w:line="360" w:lineRule="auto"/>
        <w:ind w:firstLineChars="200" w:firstLine="480"/>
        <w:rPr>
          <w:rFonts w:asciiTheme="minorEastAsia" w:hAnsiTheme="minorEastAsia"/>
          <w:sz w:val="24"/>
        </w:rPr>
      </w:pPr>
      <w:r w:rsidRPr="00470D0D">
        <w:rPr>
          <w:rFonts w:asciiTheme="minorEastAsia" w:hAnsiTheme="minorEastAsia"/>
          <w:position w:val="-50"/>
          <w:sz w:val="24"/>
        </w:rPr>
        <w:object w:dxaOrig="5220" w:dyaOrig="1120" w14:anchorId="5CA9C46A">
          <v:shape id="_x0000_i1201" type="#_x0000_t75" style="width:261.75pt;height:55.5pt" o:ole="">
            <v:imagedata r:id="rId267" o:title=""/>
          </v:shape>
          <o:OLEObject Type="Embed" ProgID="Equation.DSMT4" ShapeID="_x0000_i1201" DrawAspect="Content" ObjectID="_1682950396" r:id="rId268"/>
        </w:object>
      </w:r>
    </w:p>
    <w:p w14:paraId="5A807ED1" w14:textId="77777777" w:rsidR="00082672" w:rsidRDefault="00082672" w:rsidP="00082672">
      <w:pPr>
        <w:spacing w:line="360" w:lineRule="auto"/>
        <w:ind w:firstLineChars="200" w:firstLine="480"/>
        <w:rPr>
          <w:rFonts w:asciiTheme="minorEastAsia" w:hAnsiTheme="minorEastAsia"/>
          <w:sz w:val="24"/>
        </w:rPr>
      </w:pPr>
      <w:r>
        <w:rPr>
          <w:rFonts w:asciiTheme="minorEastAsia" w:hAnsiTheme="minorEastAsia" w:hint="eastAsia"/>
          <w:sz w:val="24"/>
        </w:rPr>
        <w:t>对处于</w:t>
      </w:r>
      <w:r w:rsidRPr="00497F54">
        <w:rPr>
          <w:rFonts w:asciiTheme="minorEastAsia" w:hAnsiTheme="minorEastAsia"/>
          <w:position w:val="-14"/>
          <w:sz w:val="24"/>
        </w:rPr>
        <w:object w:dxaOrig="400" w:dyaOrig="380" w14:anchorId="77E10027">
          <v:shape id="_x0000_i1202" type="#_x0000_t75" style="width:19.5pt;height:18.75pt" o:ole="">
            <v:imagedata r:id="rId269" o:title=""/>
          </v:shape>
          <o:OLEObject Type="Embed" ProgID="Equation.DSMT4" ShapeID="_x0000_i1202" DrawAspect="Content" ObjectID="_1682950397" r:id="rId270"/>
        </w:object>
      </w:r>
      <w:r>
        <w:rPr>
          <w:rFonts w:asciiTheme="minorEastAsia" w:hAnsiTheme="minorEastAsia" w:hint="eastAsia"/>
          <w:sz w:val="24"/>
        </w:rPr>
        <w:t>处的无人机球</w:t>
      </w:r>
      <w:r w:rsidRPr="00497F54">
        <w:rPr>
          <w:rFonts w:asciiTheme="minorEastAsia" w:hAnsiTheme="minorEastAsia" w:hint="eastAsia"/>
          <w:sz w:val="24"/>
        </w:rPr>
        <w:t>进行碰撞检测</w:t>
      </w:r>
      <w:r>
        <w:rPr>
          <w:rFonts w:asciiTheme="minorEastAsia" w:hAnsiTheme="minorEastAsia" w:hint="eastAsia"/>
          <w:sz w:val="24"/>
        </w:rPr>
        <w:t>，检测结果为不发生碰撞。由于</w:t>
      </w:r>
      <w:r w:rsidRPr="00187174">
        <w:rPr>
          <w:position w:val="-24"/>
        </w:rPr>
        <w:object w:dxaOrig="1680" w:dyaOrig="639" w14:anchorId="0DCFDCB8">
          <v:shape id="_x0000_i1203" type="#_x0000_t75" style="width:84pt;height:31.5pt" o:ole="">
            <v:imagedata r:id="rId271" o:title=""/>
          </v:shape>
          <o:OLEObject Type="Embed" ProgID="Equation.DSMT4" ShapeID="_x0000_i1203" DrawAspect="Content" ObjectID="_1682950398" r:id="rId272"/>
        </w:object>
      </w:r>
      <w:r w:rsidRPr="00470D0D">
        <w:rPr>
          <w:rFonts w:asciiTheme="minorEastAsia" w:hAnsiTheme="minorEastAsia" w:hint="eastAsia"/>
          <w:sz w:val="24"/>
        </w:rPr>
        <w:t>处于</w:t>
      </w:r>
      <w:r w:rsidRPr="00470D0D">
        <w:rPr>
          <w:rFonts w:asciiTheme="minorEastAsia" w:hAnsiTheme="minorEastAsia"/>
          <w:position w:val="-12"/>
          <w:sz w:val="24"/>
        </w:rPr>
        <w:object w:dxaOrig="639" w:dyaOrig="360" w14:anchorId="7A533EC1">
          <v:shape id="_x0000_i1204" type="#_x0000_t75" style="width:31.5pt;height:18pt" o:ole="">
            <v:imagedata r:id="rId273" o:title=""/>
          </v:shape>
          <o:OLEObject Type="Embed" ProgID="Equation.DSMT4" ShapeID="_x0000_i1204" DrawAspect="Content" ObjectID="_1682950399" r:id="rId274"/>
        </w:object>
      </w:r>
      <w:r>
        <w:rPr>
          <w:rFonts w:asciiTheme="minorEastAsia" w:hAnsiTheme="minorEastAsia" w:hint="eastAsia"/>
          <w:sz w:val="24"/>
        </w:rPr>
        <w:t>与</w:t>
      </w:r>
      <w:r w:rsidRPr="00470D0D">
        <w:rPr>
          <w:rFonts w:asciiTheme="minorEastAsia" w:hAnsiTheme="minorEastAsia"/>
          <w:position w:val="-12"/>
          <w:sz w:val="24"/>
        </w:rPr>
        <w:object w:dxaOrig="920" w:dyaOrig="360" w14:anchorId="669B6FFE">
          <v:shape id="_x0000_i1205" type="#_x0000_t75" style="width:46.5pt;height:18pt" o:ole="">
            <v:imagedata r:id="rId275" o:title=""/>
          </v:shape>
          <o:OLEObject Type="Embed" ProgID="Equation.DSMT4" ShapeID="_x0000_i1205" DrawAspect="Content" ObjectID="_1682950400" r:id="rId276"/>
        </w:object>
      </w:r>
      <w:r>
        <w:rPr>
          <w:rFonts w:asciiTheme="minorEastAsia" w:hAnsiTheme="minorEastAsia" w:hint="eastAsia"/>
          <w:sz w:val="24"/>
        </w:rPr>
        <w:t>之间，故将</w:t>
      </w:r>
      <w:r w:rsidRPr="00497F54">
        <w:rPr>
          <w:rFonts w:asciiTheme="minorEastAsia" w:hAnsiTheme="minorEastAsia"/>
          <w:position w:val="-14"/>
          <w:sz w:val="24"/>
        </w:rPr>
        <w:object w:dxaOrig="400" w:dyaOrig="380" w14:anchorId="7424431B">
          <v:shape id="_x0000_i1206" type="#_x0000_t75" style="width:19.5pt;height:18.75pt" o:ole="">
            <v:imagedata r:id="rId269" o:title=""/>
          </v:shape>
          <o:OLEObject Type="Embed" ProgID="Equation.DSMT4" ShapeID="_x0000_i1206" DrawAspect="Content" ObjectID="_1682950401" r:id="rId277"/>
        </w:object>
      </w:r>
      <w:r>
        <w:rPr>
          <w:rFonts w:asciiTheme="minorEastAsia" w:hAnsiTheme="minorEastAsia" w:hint="eastAsia"/>
          <w:sz w:val="24"/>
        </w:rPr>
        <w:t>加入到无人机路径插值点</w:t>
      </w:r>
      <w:r w:rsidRPr="00470D0D">
        <w:rPr>
          <w:rFonts w:asciiTheme="minorEastAsia" w:hAnsiTheme="minorEastAsia"/>
          <w:position w:val="-12"/>
          <w:sz w:val="24"/>
        </w:rPr>
        <w:object w:dxaOrig="279" w:dyaOrig="360" w14:anchorId="2E2F48DD">
          <v:shape id="_x0000_i1207" type="#_x0000_t75" style="width:13.5pt;height:18pt" o:ole="">
            <v:imagedata r:id="rId278" o:title=""/>
          </v:shape>
          <o:OLEObject Type="Embed" ProgID="Equation.DSMT4" ShapeID="_x0000_i1207" DrawAspect="Content" ObjectID="_1682950402" r:id="rId279"/>
        </w:object>
      </w:r>
      <w:r>
        <w:rPr>
          <w:rFonts w:asciiTheme="minorEastAsia" w:hAnsiTheme="minorEastAsia" w:hint="eastAsia"/>
          <w:sz w:val="24"/>
        </w:rPr>
        <w:t>与</w:t>
      </w:r>
      <w:r w:rsidRPr="00470D0D">
        <w:rPr>
          <w:rFonts w:asciiTheme="minorEastAsia" w:hAnsiTheme="minorEastAsia"/>
          <w:position w:val="-12"/>
          <w:sz w:val="24"/>
        </w:rPr>
        <w:object w:dxaOrig="260" w:dyaOrig="360" w14:anchorId="670B090B">
          <v:shape id="_x0000_i1208" type="#_x0000_t75" style="width:12.75pt;height:18pt" o:ole="">
            <v:imagedata r:id="rId280" o:title=""/>
          </v:shape>
          <o:OLEObject Type="Embed" ProgID="Equation.DSMT4" ShapeID="_x0000_i1208" DrawAspect="Content" ObjectID="_1682950403" r:id="rId281"/>
        </w:object>
      </w:r>
      <w:r>
        <w:rPr>
          <w:rFonts w:asciiTheme="minorEastAsia" w:hAnsiTheme="minorEastAsia" w:hint="eastAsia"/>
          <w:sz w:val="24"/>
        </w:rPr>
        <w:t>之间。</w:t>
      </w:r>
    </w:p>
    <w:p w14:paraId="35ADA209" w14:textId="7291DE8E" w:rsidR="00082672" w:rsidRDefault="00082672" w:rsidP="00082672">
      <w:pPr>
        <w:spacing w:line="360" w:lineRule="auto"/>
        <w:ind w:firstLineChars="200" w:firstLine="480"/>
        <w:rPr>
          <w:rFonts w:asciiTheme="minorEastAsia" w:hAnsiTheme="minorEastAsia"/>
          <w:sz w:val="24"/>
        </w:rPr>
      </w:pPr>
      <w:r>
        <w:rPr>
          <w:rFonts w:asciiTheme="minorEastAsia" w:hAnsiTheme="minorEastAsia" w:hint="eastAsia"/>
          <w:sz w:val="24"/>
        </w:rPr>
        <w:t>第四步，采用与</w:t>
      </w:r>
      <w:r w:rsidR="005D1681" w:rsidRPr="005D1681">
        <w:rPr>
          <w:rFonts w:asciiTheme="minorEastAsia" w:hAnsiTheme="minorEastAsia" w:hint="eastAsia"/>
          <w:color w:val="FF0000"/>
          <w:sz w:val="24"/>
        </w:rPr>
        <w:t>第一步</w:t>
      </w:r>
      <w:r>
        <w:rPr>
          <w:rFonts w:asciiTheme="minorEastAsia" w:hAnsiTheme="minorEastAsia" w:hint="eastAsia"/>
          <w:sz w:val="24"/>
        </w:rPr>
        <w:t>相同的插值方法，将所得新的插值点列表中的路径点使用</w:t>
      </w:r>
      <w:r>
        <w:rPr>
          <w:rFonts w:asciiTheme="minorEastAsia" w:hAnsiTheme="minorEastAsia"/>
          <w:sz w:val="24"/>
        </w:rPr>
        <w:t>5</w:t>
      </w:r>
      <w:r>
        <w:rPr>
          <w:rFonts w:asciiTheme="minorEastAsia" w:hAnsiTheme="minorEastAsia" w:hint="eastAsia"/>
          <w:sz w:val="24"/>
        </w:rPr>
        <w:t>次</w:t>
      </w:r>
      <w:r>
        <w:rPr>
          <w:rFonts w:asciiTheme="minorEastAsia" w:hAnsiTheme="minorEastAsia"/>
          <w:sz w:val="24"/>
        </w:rPr>
        <w:t>B</w:t>
      </w:r>
      <w:r>
        <w:rPr>
          <w:rFonts w:asciiTheme="minorEastAsia" w:hAnsiTheme="minorEastAsia" w:hint="eastAsia"/>
          <w:sz w:val="24"/>
        </w:rPr>
        <w:t>样条曲线进行插值，得到新的路径曲线</w:t>
      </w:r>
      <w:r w:rsidRPr="00792135">
        <w:rPr>
          <w:rFonts w:asciiTheme="minorEastAsia" w:hAnsiTheme="minorEastAsia"/>
          <w:position w:val="-10"/>
          <w:sz w:val="24"/>
        </w:rPr>
        <w:object w:dxaOrig="1380" w:dyaOrig="320" w14:anchorId="629A7E0C">
          <v:shape id="_x0000_i1209" type="#_x0000_t75" style="width:69pt;height:16.5pt" o:ole="">
            <v:imagedata r:id="rId106" o:title=""/>
          </v:shape>
          <o:OLEObject Type="Embed" ProgID="Equation.DSMT4" ShapeID="_x0000_i1209" DrawAspect="Content" ObjectID="_1682950404" r:id="rId282"/>
        </w:object>
      </w:r>
      <w:r>
        <w:rPr>
          <w:rFonts w:asciiTheme="minorEastAsia" w:hAnsiTheme="minorEastAsia" w:hint="eastAsia"/>
          <w:sz w:val="24"/>
        </w:rPr>
        <w:t>。更新</w:t>
      </w:r>
      <w:r>
        <w:rPr>
          <w:rFonts w:asciiTheme="minorEastAsia" w:hAnsiTheme="minorEastAsia"/>
          <w:sz w:val="24"/>
        </w:rPr>
        <w:t>B</w:t>
      </w:r>
      <w:r>
        <w:rPr>
          <w:rFonts w:asciiTheme="minorEastAsia" w:hAnsiTheme="minorEastAsia" w:hint="eastAsia"/>
          <w:sz w:val="24"/>
        </w:rPr>
        <w:t>样条插值迭代次数：</w:t>
      </w:r>
    </w:p>
    <w:p w14:paraId="612E144D" w14:textId="77777777" w:rsidR="00082672" w:rsidRDefault="00082672" w:rsidP="00082672">
      <w:pPr>
        <w:spacing w:line="360" w:lineRule="auto"/>
        <w:ind w:firstLineChars="200" w:firstLine="480"/>
        <w:rPr>
          <w:rFonts w:asciiTheme="minorEastAsia" w:hAnsiTheme="minorEastAsia"/>
          <w:b/>
          <w:sz w:val="24"/>
        </w:rPr>
      </w:pPr>
      <w:r w:rsidRPr="006B4456">
        <w:rPr>
          <w:rFonts w:asciiTheme="minorEastAsia" w:hAnsiTheme="minorEastAsia"/>
          <w:position w:val="-12"/>
          <w:sz w:val="24"/>
        </w:rPr>
        <w:object w:dxaOrig="1640" w:dyaOrig="360" w14:anchorId="5BE27F4E">
          <v:shape id="_x0000_i1210" type="#_x0000_t75" style="width:82.5pt;height:18pt" o:ole="">
            <v:imagedata r:id="rId283" o:title=""/>
          </v:shape>
          <o:OLEObject Type="Embed" ProgID="Equation.DSMT4" ShapeID="_x0000_i1210" DrawAspect="Content" ObjectID="_1682950405" r:id="rId284"/>
        </w:object>
      </w:r>
      <w:r>
        <w:rPr>
          <w:rFonts w:asciiTheme="minorEastAsia" w:hAnsiTheme="minorEastAsia" w:hint="eastAsia"/>
          <w:sz w:val="24"/>
        </w:rPr>
        <w:t>。</w:t>
      </w:r>
    </w:p>
    <w:p w14:paraId="3FCDB06E" w14:textId="43E09FD5" w:rsidR="00082672" w:rsidRDefault="00082672" w:rsidP="00082672">
      <w:pPr>
        <w:spacing w:line="360" w:lineRule="auto"/>
        <w:ind w:firstLineChars="200" w:firstLine="480"/>
        <w:rPr>
          <w:rFonts w:asciiTheme="minorEastAsia" w:hAnsiTheme="minorEastAsia"/>
          <w:sz w:val="24"/>
        </w:rPr>
      </w:pPr>
      <w:r w:rsidRPr="00B21E50">
        <w:rPr>
          <w:rFonts w:asciiTheme="minorEastAsia" w:hAnsiTheme="minorEastAsia" w:hint="eastAsia"/>
          <w:sz w:val="24"/>
        </w:rPr>
        <w:t>返回</w:t>
      </w:r>
      <w:r>
        <w:rPr>
          <w:rFonts w:asciiTheme="minorEastAsia" w:hAnsiTheme="minorEastAsia" w:hint="eastAsia"/>
          <w:sz w:val="24"/>
        </w:rPr>
        <w:t>第二步进行无人机的碰撞检测。</w:t>
      </w:r>
    </w:p>
    <w:p w14:paraId="50F6395C" w14:textId="77777777" w:rsidR="00082672" w:rsidRDefault="00082672" w:rsidP="00082672">
      <w:pPr>
        <w:spacing w:line="360" w:lineRule="auto"/>
        <w:ind w:firstLineChars="200" w:firstLine="480"/>
        <w:rPr>
          <w:rFonts w:asciiTheme="minorEastAsia" w:hAnsiTheme="minorEastAsia"/>
          <w:sz w:val="24"/>
        </w:rPr>
      </w:pPr>
      <w:r>
        <w:rPr>
          <w:rFonts w:asciiTheme="minorEastAsia" w:hAnsiTheme="minorEastAsia" w:hint="eastAsia"/>
          <w:sz w:val="24"/>
        </w:rPr>
        <w:t>通过多次迭代，最终得到无人机无碰撞的路径曲线</w:t>
      </w:r>
      <w:r w:rsidRPr="00792135">
        <w:rPr>
          <w:rFonts w:asciiTheme="minorEastAsia" w:hAnsiTheme="minorEastAsia"/>
          <w:position w:val="-10"/>
          <w:sz w:val="24"/>
        </w:rPr>
        <w:object w:dxaOrig="1380" w:dyaOrig="320" w14:anchorId="1B3AB139">
          <v:shape id="_x0000_i1211" type="#_x0000_t75" style="width:69pt;height:16.5pt" o:ole="">
            <v:imagedata r:id="rId106" o:title=""/>
          </v:shape>
          <o:OLEObject Type="Embed" ProgID="Equation.DSMT4" ShapeID="_x0000_i1211" DrawAspect="Content" ObjectID="_1682950406" r:id="rId285"/>
        </w:object>
      </w:r>
      <w:r>
        <w:rPr>
          <w:rFonts w:asciiTheme="minorEastAsia" w:hAnsiTheme="minorEastAsia" w:hint="eastAsia"/>
          <w:sz w:val="24"/>
        </w:rPr>
        <w:t>，如图3中虚线所示。</w:t>
      </w:r>
    </w:p>
    <w:p w14:paraId="53813F7D" w14:textId="101140D6" w:rsidR="00F02666" w:rsidRPr="00082672" w:rsidRDefault="00082672" w:rsidP="00F02666">
      <w:pPr>
        <w:spacing w:line="360" w:lineRule="auto"/>
        <w:ind w:firstLine="420"/>
        <w:rPr>
          <w:rFonts w:asciiTheme="minorEastAsia" w:hAnsiTheme="minorEastAsia"/>
          <w:sz w:val="24"/>
        </w:rPr>
      </w:pPr>
      <w:r w:rsidRPr="00082672">
        <w:rPr>
          <w:rFonts w:asciiTheme="minorEastAsia" w:hAnsiTheme="minorEastAsia" w:hint="eastAsia"/>
          <w:sz w:val="24"/>
        </w:rPr>
        <w:lastRenderedPageBreak/>
        <w:t>本发明可解决给定任务空间飞行路径点时， 连续的无碰撞路径规划问题，并具有极高的计算效率，具有重要的理论和现实意义。</w:t>
      </w:r>
    </w:p>
    <w:p w14:paraId="4BC2ECD6" w14:textId="77777777" w:rsidR="00082672" w:rsidRPr="00872017" w:rsidRDefault="00082672" w:rsidP="00082672">
      <w:pPr>
        <w:spacing w:line="360" w:lineRule="auto"/>
        <w:ind w:firstLineChars="200" w:firstLine="480"/>
        <w:rPr>
          <w:rFonts w:ascii="宋体" w:hAnsi="宋体"/>
          <w:sz w:val="24"/>
        </w:rPr>
      </w:pPr>
      <w:r w:rsidRPr="00872017">
        <w:rPr>
          <w:rFonts w:ascii="宋体" w:hAnsi="宋体"/>
          <w:sz w:val="24"/>
        </w:rPr>
        <w:t>本领域技术人员知道，除了以纯计算机可读程序代码方式实现本发明提供的系统及其各个装置</w:t>
      </w:r>
      <w:r>
        <w:rPr>
          <w:rFonts w:ascii="宋体" w:hAnsi="宋体" w:hint="eastAsia"/>
          <w:sz w:val="24"/>
        </w:rPr>
        <w:t>、模块、单元</w:t>
      </w:r>
      <w:r w:rsidRPr="00872017">
        <w:rPr>
          <w:rFonts w:ascii="宋体" w:hAnsi="宋体"/>
          <w:sz w:val="24"/>
        </w:rPr>
        <w:t>以外，完全可以通过将方法步骤进行逻辑编程来使得本发明提供的系统及其各个装置</w:t>
      </w:r>
      <w:r>
        <w:rPr>
          <w:rFonts w:ascii="宋体" w:hAnsi="宋体" w:hint="eastAsia"/>
          <w:sz w:val="24"/>
        </w:rPr>
        <w:t>、模块、单元</w:t>
      </w:r>
      <w:r w:rsidRPr="00872017">
        <w:rPr>
          <w:rFonts w:ascii="宋体" w:hAnsi="宋体"/>
          <w:sz w:val="24"/>
        </w:rPr>
        <w:t>以逻辑门、开关、专用集成电路、可编程逻辑控制器以及嵌入式微控制器等的形式来实现相同功能。所以，本发明提供的系统及其各项装置</w:t>
      </w:r>
      <w:r>
        <w:rPr>
          <w:rFonts w:ascii="宋体" w:hAnsi="宋体" w:hint="eastAsia"/>
          <w:sz w:val="24"/>
        </w:rPr>
        <w:t>、模块、单元</w:t>
      </w:r>
      <w:r w:rsidRPr="00872017">
        <w:rPr>
          <w:rFonts w:ascii="宋体" w:hAnsi="宋体"/>
          <w:sz w:val="24"/>
        </w:rPr>
        <w:t>可以被认为是一种硬件部件，而对</w:t>
      </w:r>
      <w:proofErr w:type="gramStart"/>
      <w:r w:rsidRPr="00872017">
        <w:rPr>
          <w:rFonts w:ascii="宋体" w:hAnsi="宋体"/>
          <w:sz w:val="24"/>
        </w:rPr>
        <w:t>其内包括</w:t>
      </w:r>
      <w:proofErr w:type="gramEnd"/>
      <w:r w:rsidRPr="00872017">
        <w:rPr>
          <w:rFonts w:ascii="宋体" w:hAnsi="宋体"/>
          <w:sz w:val="24"/>
        </w:rPr>
        <w:t>的用于实现各种功能的装置</w:t>
      </w:r>
      <w:r>
        <w:rPr>
          <w:rFonts w:ascii="宋体" w:hAnsi="宋体" w:hint="eastAsia"/>
          <w:sz w:val="24"/>
        </w:rPr>
        <w:t>、模块、单元</w:t>
      </w:r>
      <w:r w:rsidRPr="00872017">
        <w:rPr>
          <w:rFonts w:ascii="宋体" w:hAnsi="宋体"/>
          <w:sz w:val="24"/>
        </w:rPr>
        <w:t>也可以视为硬件部件内的结构；也可以将用于实现各种功能的装置</w:t>
      </w:r>
      <w:r>
        <w:rPr>
          <w:rFonts w:ascii="宋体" w:hAnsi="宋体" w:hint="eastAsia"/>
          <w:sz w:val="24"/>
        </w:rPr>
        <w:t>、模块、单元</w:t>
      </w:r>
      <w:r w:rsidRPr="00872017">
        <w:rPr>
          <w:rFonts w:ascii="宋体" w:hAnsi="宋体"/>
          <w:sz w:val="24"/>
        </w:rPr>
        <w:t>视为既可以是实现方法的软件模块又可以是硬件部件内的结构。</w:t>
      </w:r>
    </w:p>
    <w:p w14:paraId="0E36AC3A" w14:textId="77777777" w:rsidR="009A450E" w:rsidRPr="00FC64A2" w:rsidRDefault="00ED7A8F" w:rsidP="00894F17">
      <w:pPr>
        <w:adjustRightInd w:val="0"/>
        <w:spacing w:line="360" w:lineRule="auto"/>
        <w:ind w:firstLineChars="200" w:firstLine="504"/>
        <w:textAlignment w:val="baseline"/>
        <w:rPr>
          <w:rFonts w:ascii="宋体" w:hAnsi="宋体"/>
          <w:color w:val="000000"/>
          <w:spacing w:val="6"/>
          <w:kern w:val="0"/>
          <w:sz w:val="24"/>
        </w:rPr>
      </w:pPr>
      <w:r w:rsidRPr="00FC64A2">
        <w:rPr>
          <w:rFonts w:ascii="宋体" w:hAnsi="宋体"/>
          <w:spacing w:val="6"/>
          <w:kern w:val="0"/>
          <w:sz w:val="24"/>
        </w:rPr>
        <w:t>以上对本</w:t>
      </w:r>
      <w:r w:rsidR="002644D5">
        <w:rPr>
          <w:rFonts w:ascii="宋体" w:hAnsi="宋体"/>
          <w:spacing w:val="6"/>
          <w:kern w:val="0"/>
          <w:sz w:val="24"/>
        </w:rPr>
        <w:t>发明</w:t>
      </w:r>
      <w:r w:rsidRPr="00FC64A2">
        <w:rPr>
          <w:rFonts w:ascii="宋体" w:hAnsi="宋体"/>
          <w:spacing w:val="6"/>
          <w:kern w:val="0"/>
          <w:sz w:val="24"/>
        </w:rPr>
        <w:t>的具体实施例进行了描述。需要理解的是，本</w:t>
      </w:r>
      <w:r w:rsidR="002644D5">
        <w:rPr>
          <w:rFonts w:ascii="宋体" w:hAnsi="宋体"/>
          <w:spacing w:val="6"/>
          <w:kern w:val="0"/>
          <w:sz w:val="24"/>
        </w:rPr>
        <w:t>发明</w:t>
      </w:r>
      <w:r w:rsidRPr="00FC64A2">
        <w:rPr>
          <w:rFonts w:ascii="宋体" w:hAnsi="宋体"/>
          <w:spacing w:val="6"/>
          <w:kern w:val="0"/>
          <w:sz w:val="24"/>
        </w:rPr>
        <w:t>并不局限于上述特定实施方式，本领域技术人员可以在权利要求的范围内做出各种</w:t>
      </w:r>
      <w:r w:rsidR="009E7761">
        <w:rPr>
          <w:rFonts w:ascii="宋体" w:hAnsi="宋体"/>
          <w:spacing w:val="6"/>
          <w:kern w:val="0"/>
          <w:sz w:val="24"/>
        </w:rPr>
        <w:t>变化</w:t>
      </w:r>
      <w:r w:rsidRPr="00FC64A2">
        <w:rPr>
          <w:rFonts w:ascii="宋体" w:hAnsi="宋体"/>
          <w:spacing w:val="6"/>
          <w:kern w:val="0"/>
          <w:sz w:val="24"/>
        </w:rPr>
        <w:t>或修改</w:t>
      </w:r>
      <w:r w:rsidRPr="00FC64A2">
        <w:rPr>
          <w:rFonts w:ascii="宋体" w:hAnsi="宋体" w:hint="eastAsia"/>
          <w:spacing w:val="6"/>
          <w:kern w:val="0"/>
          <w:sz w:val="24"/>
        </w:rPr>
        <w:t>，这并不影响本</w:t>
      </w:r>
      <w:r w:rsidR="002644D5">
        <w:rPr>
          <w:rFonts w:ascii="宋体" w:hAnsi="宋体" w:hint="eastAsia"/>
          <w:spacing w:val="6"/>
          <w:kern w:val="0"/>
          <w:sz w:val="24"/>
        </w:rPr>
        <w:t>发明</w:t>
      </w:r>
      <w:r w:rsidRPr="00FC64A2">
        <w:rPr>
          <w:rFonts w:ascii="宋体" w:hAnsi="宋体" w:hint="eastAsia"/>
          <w:spacing w:val="6"/>
          <w:kern w:val="0"/>
          <w:sz w:val="24"/>
        </w:rPr>
        <w:t>的实质内容。</w:t>
      </w:r>
      <w:r w:rsidR="001A0CF1" w:rsidRPr="001A0CF1">
        <w:rPr>
          <w:rFonts w:ascii="宋体" w:hAnsi="宋体" w:hint="eastAsia"/>
          <w:spacing w:val="6"/>
          <w:kern w:val="0"/>
          <w:sz w:val="24"/>
        </w:rPr>
        <w:t>在不冲突的情况下，本申请的实施例和实施例中的特征可以任意相互组合。</w:t>
      </w:r>
    </w:p>
    <w:p w14:paraId="6279F73F" w14:textId="77777777" w:rsidR="00ED7A8F" w:rsidRPr="00FC64A2" w:rsidRDefault="00ED7A8F" w:rsidP="00894F17">
      <w:pPr>
        <w:adjustRightInd w:val="0"/>
        <w:snapToGrid w:val="0"/>
        <w:spacing w:line="360" w:lineRule="auto"/>
        <w:ind w:firstLineChars="200" w:firstLine="504"/>
        <w:textAlignment w:val="baseline"/>
        <w:rPr>
          <w:rFonts w:ascii="宋体" w:hAnsi="宋体"/>
          <w:color w:val="000000"/>
          <w:spacing w:val="6"/>
          <w:kern w:val="0"/>
          <w:sz w:val="24"/>
        </w:rPr>
        <w:sectPr w:rsidR="00ED7A8F" w:rsidRPr="00FC64A2" w:rsidSect="005D4F76">
          <w:headerReference w:type="even" r:id="rId286"/>
          <w:footerReference w:type="even" r:id="rId287"/>
          <w:headerReference w:type="first" r:id="rId288"/>
          <w:footerReference w:type="first" r:id="rId289"/>
          <w:type w:val="nextColumn"/>
          <w:pgSz w:w="11907" w:h="16840" w:code="9"/>
          <w:pgMar w:top="1418" w:right="1134" w:bottom="1134" w:left="1701" w:header="720" w:footer="720" w:gutter="0"/>
          <w:pgNumType w:start="1"/>
          <w:cols w:space="720"/>
          <w:docGrid w:linePitch="286"/>
        </w:sectPr>
      </w:pPr>
    </w:p>
    <w:p w14:paraId="7C0F2558" w14:textId="77777777" w:rsidR="00563C51" w:rsidRPr="00FC64A2" w:rsidRDefault="00563C51" w:rsidP="003310E5">
      <w:pPr>
        <w:pBdr>
          <w:bottom w:val="single" w:sz="6" w:space="1" w:color="auto"/>
        </w:pBdr>
        <w:tabs>
          <w:tab w:val="left" w:pos="2760"/>
          <w:tab w:val="left" w:pos="8280"/>
        </w:tabs>
        <w:adjustRightInd w:val="0"/>
        <w:jc w:val="center"/>
        <w:rPr>
          <w:rFonts w:ascii="宋体" w:hAnsi="宋体"/>
          <w:b/>
          <w:bCs/>
          <w:sz w:val="44"/>
          <w:szCs w:val="44"/>
        </w:rPr>
      </w:pPr>
      <w:bookmarkStart w:id="16" w:name="附图"/>
      <w:bookmarkEnd w:id="16"/>
      <w:r w:rsidRPr="00FC64A2">
        <w:rPr>
          <w:rFonts w:ascii="宋体" w:hAnsi="宋体" w:hint="eastAsia"/>
          <w:b/>
          <w:sz w:val="44"/>
          <w:szCs w:val="44"/>
        </w:rPr>
        <w:lastRenderedPageBreak/>
        <w:t>说</w:t>
      </w:r>
      <w:r w:rsidR="00F1179A" w:rsidRPr="00FC64A2">
        <w:rPr>
          <w:rFonts w:ascii="宋体" w:hAnsi="宋体" w:hint="eastAsia"/>
          <w:b/>
          <w:sz w:val="44"/>
          <w:szCs w:val="44"/>
        </w:rPr>
        <w:t xml:space="preserve"> </w:t>
      </w:r>
      <w:r w:rsidRPr="00FC64A2">
        <w:rPr>
          <w:rFonts w:ascii="宋体" w:hAnsi="宋体" w:hint="eastAsia"/>
          <w:b/>
          <w:sz w:val="44"/>
          <w:szCs w:val="44"/>
        </w:rPr>
        <w:t>明</w:t>
      </w:r>
      <w:r w:rsidR="00F1179A" w:rsidRPr="00FC64A2">
        <w:rPr>
          <w:rFonts w:ascii="宋体" w:hAnsi="宋体" w:hint="eastAsia"/>
          <w:b/>
          <w:sz w:val="44"/>
          <w:szCs w:val="44"/>
        </w:rPr>
        <w:t xml:space="preserve"> </w:t>
      </w:r>
      <w:r w:rsidRPr="00FC64A2">
        <w:rPr>
          <w:rFonts w:ascii="宋体" w:hAnsi="宋体" w:hint="eastAsia"/>
          <w:b/>
          <w:sz w:val="44"/>
          <w:szCs w:val="44"/>
        </w:rPr>
        <w:t>书</w:t>
      </w:r>
      <w:r w:rsidR="00F1179A" w:rsidRPr="00FC64A2">
        <w:rPr>
          <w:rFonts w:ascii="宋体" w:hAnsi="宋体" w:hint="eastAsia"/>
          <w:b/>
          <w:sz w:val="44"/>
          <w:szCs w:val="44"/>
        </w:rPr>
        <w:t xml:space="preserve"> </w:t>
      </w:r>
      <w:r w:rsidRPr="00FC64A2">
        <w:rPr>
          <w:rFonts w:ascii="宋体" w:hAnsi="宋体" w:hint="eastAsia"/>
          <w:b/>
          <w:sz w:val="44"/>
          <w:szCs w:val="44"/>
        </w:rPr>
        <w:t>附</w:t>
      </w:r>
      <w:r w:rsidR="00F1179A" w:rsidRPr="00FC64A2">
        <w:rPr>
          <w:rFonts w:ascii="宋体" w:hAnsi="宋体" w:hint="eastAsia"/>
          <w:b/>
          <w:sz w:val="44"/>
          <w:szCs w:val="44"/>
        </w:rPr>
        <w:t xml:space="preserve"> </w:t>
      </w:r>
      <w:r w:rsidRPr="00FC64A2">
        <w:rPr>
          <w:rFonts w:ascii="宋体" w:hAnsi="宋体" w:hint="eastAsia"/>
          <w:b/>
          <w:sz w:val="44"/>
          <w:szCs w:val="44"/>
        </w:rPr>
        <w:t>图</w:t>
      </w:r>
    </w:p>
    <w:p w14:paraId="6C188BAA" w14:textId="77777777" w:rsidR="00563C51" w:rsidRDefault="00563C51" w:rsidP="000A2071">
      <w:pPr>
        <w:tabs>
          <w:tab w:val="left" w:pos="887"/>
        </w:tabs>
        <w:spacing w:line="360" w:lineRule="auto"/>
        <w:jc w:val="center"/>
        <w:rPr>
          <w:rFonts w:ascii="宋体" w:hAnsi="宋体"/>
          <w:sz w:val="24"/>
        </w:rPr>
      </w:pPr>
    </w:p>
    <w:p w14:paraId="04B2EBC7" w14:textId="01F3F619" w:rsidR="00904CA0" w:rsidRPr="00FC64A2" w:rsidRDefault="008E2FBC" w:rsidP="007317BD">
      <w:pPr>
        <w:tabs>
          <w:tab w:val="left" w:pos="887"/>
        </w:tabs>
        <w:spacing w:line="360" w:lineRule="auto"/>
        <w:jc w:val="center"/>
        <w:rPr>
          <w:rFonts w:ascii="宋体" w:hAnsi="宋体"/>
          <w:sz w:val="24"/>
        </w:rPr>
      </w:pPr>
      <w:r>
        <w:rPr>
          <w:rFonts w:ascii="宋体" w:hAnsi="宋体"/>
          <w:noProof/>
          <w:spacing w:val="6"/>
          <w:sz w:val="24"/>
        </w:rPr>
        <w:drawing>
          <wp:inline distT="0" distB="0" distL="0" distR="0" wp14:anchorId="0734C2C6" wp14:editId="0E20E76C">
            <wp:extent cx="4019550" cy="5086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程图.jpg"/>
                    <pic:cNvPicPr/>
                  </pic:nvPicPr>
                  <pic:blipFill>
                    <a:blip r:embed="rId11">
                      <a:extLst>
                        <a:ext uri="{28A0092B-C50C-407E-A947-70E740481C1C}">
                          <a14:useLocalDpi xmlns:a14="http://schemas.microsoft.com/office/drawing/2010/main" val="0"/>
                        </a:ext>
                      </a:extLst>
                    </a:blip>
                    <a:stretch>
                      <a:fillRect/>
                    </a:stretch>
                  </pic:blipFill>
                  <pic:spPr>
                    <a:xfrm>
                      <a:off x="0" y="0"/>
                      <a:ext cx="4019550" cy="5086350"/>
                    </a:xfrm>
                    <a:prstGeom prst="rect">
                      <a:avLst/>
                    </a:prstGeom>
                  </pic:spPr>
                </pic:pic>
              </a:graphicData>
            </a:graphic>
          </wp:inline>
        </w:drawing>
      </w:r>
    </w:p>
    <w:p w14:paraId="5F0BDDE0" w14:textId="77777777" w:rsidR="00563C51" w:rsidRPr="00FC64A2" w:rsidRDefault="00563C51" w:rsidP="00C80829">
      <w:pPr>
        <w:tabs>
          <w:tab w:val="left" w:pos="887"/>
        </w:tabs>
        <w:spacing w:line="360" w:lineRule="auto"/>
        <w:jc w:val="center"/>
        <w:rPr>
          <w:rFonts w:ascii="宋体" w:hAnsi="宋体"/>
          <w:sz w:val="24"/>
        </w:rPr>
      </w:pPr>
      <w:r w:rsidRPr="00FC64A2">
        <w:rPr>
          <w:rFonts w:ascii="宋体" w:hAnsi="宋体" w:hint="eastAsia"/>
          <w:sz w:val="24"/>
        </w:rPr>
        <w:t>图1</w:t>
      </w:r>
    </w:p>
    <w:p w14:paraId="654BB722" w14:textId="77777777" w:rsidR="000C7987" w:rsidRDefault="000C7987" w:rsidP="00C80829">
      <w:pPr>
        <w:spacing w:line="360" w:lineRule="auto"/>
        <w:jc w:val="center"/>
        <w:rPr>
          <w:rFonts w:ascii="宋体" w:hAnsi="宋体"/>
          <w:sz w:val="24"/>
        </w:rPr>
      </w:pPr>
    </w:p>
    <w:p w14:paraId="24BD8E9C" w14:textId="3DF3470B" w:rsidR="000C7987" w:rsidRPr="00FC64A2" w:rsidRDefault="00460F7D" w:rsidP="00C80829">
      <w:pPr>
        <w:spacing w:line="360" w:lineRule="auto"/>
        <w:jc w:val="center"/>
        <w:rPr>
          <w:rFonts w:ascii="宋体" w:hAnsi="宋体"/>
          <w:sz w:val="24"/>
        </w:rPr>
      </w:pPr>
      <w:r>
        <w:object w:dxaOrig="9881" w:dyaOrig="9881" w14:anchorId="319B924F">
          <v:shape id="_x0000_i1212" type="#_x0000_t75" style="width:258.75pt;height:258.75pt" o:ole="">
            <v:imagedata r:id="rId290" o:title=""/>
          </v:shape>
          <o:OLEObject Type="Embed" ProgID="Visio.Drawing.15" ShapeID="_x0000_i1212" DrawAspect="Content" ObjectID="_1682950407" r:id="rId291"/>
        </w:object>
      </w:r>
    </w:p>
    <w:p w14:paraId="1714C8CC" w14:textId="77777777" w:rsidR="00563C51" w:rsidRDefault="00563C51" w:rsidP="00C80829">
      <w:pPr>
        <w:spacing w:line="360" w:lineRule="auto"/>
        <w:jc w:val="center"/>
        <w:rPr>
          <w:rFonts w:ascii="宋体" w:hAnsi="宋体"/>
          <w:sz w:val="24"/>
        </w:rPr>
      </w:pPr>
      <w:r w:rsidRPr="00FC64A2">
        <w:rPr>
          <w:rFonts w:ascii="宋体" w:hAnsi="宋体" w:hint="eastAsia"/>
          <w:sz w:val="24"/>
        </w:rPr>
        <w:t>图2</w:t>
      </w:r>
    </w:p>
    <w:p w14:paraId="1367F096" w14:textId="77777777" w:rsidR="002D5E3C" w:rsidRDefault="002D5E3C" w:rsidP="00C80829">
      <w:pPr>
        <w:spacing w:line="360" w:lineRule="auto"/>
        <w:jc w:val="center"/>
        <w:rPr>
          <w:rFonts w:ascii="宋体" w:hAnsi="宋体"/>
          <w:sz w:val="24"/>
        </w:rPr>
      </w:pPr>
    </w:p>
    <w:p w14:paraId="15855FFE" w14:textId="45AD0D6F" w:rsidR="002D5E3C" w:rsidRDefault="008E2FBC" w:rsidP="00C80829">
      <w:pPr>
        <w:spacing w:line="360" w:lineRule="auto"/>
        <w:jc w:val="center"/>
        <w:rPr>
          <w:rFonts w:ascii="宋体" w:hAnsi="宋体"/>
          <w:sz w:val="24"/>
        </w:rPr>
      </w:pPr>
      <w:r>
        <w:rPr>
          <w:rFonts w:asciiTheme="minorEastAsia" w:hAnsiTheme="minorEastAsia"/>
          <w:noProof/>
          <w:sz w:val="24"/>
        </w:rPr>
        <w:drawing>
          <wp:inline distT="0" distB="0" distL="0" distR="0" wp14:anchorId="1AE93D8F" wp14:editId="00EB4F73">
            <wp:extent cx="4374490" cy="3315646"/>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ck1.jpg"/>
                    <pic:cNvPicPr/>
                  </pic:nvPicPr>
                  <pic:blipFill rotWithShape="1">
                    <a:blip r:embed="rId292" cstate="print">
                      <a:extLst>
                        <a:ext uri="{28A0092B-C50C-407E-A947-70E740481C1C}">
                          <a14:useLocalDpi xmlns:a14="http://schemas.microsoft.com/office/drawing/2010/main" val="0"/>
                        </a:ext>
                      </a:extLst>
                    </a:blip>
                    <a:srcRect l="13181" t="9679" r="9896" b="3797"/>
                    <a:stretch/>
                  </pic:blipFill>
                  <pic:spPr bwMode="auto">
                    <a:xfrm>
                      <a:off x="0" y="0"/>
                      <a:ext cx="4389069" cy="3326696"/>
                    </a:xfrm>
                    <a:prstGeom prst="rect">
                      <a:avLst/>
                    </a:prstGeom>
                    <a:ln>
                      <a:noFill/>
                    </a:ln>
                    <a:extLst>
                      <a:ext uri="{53640926-AAD7-44D8-BBD7-CCE9431645EC}">
                        <a14:shadowObscured xmlns:a14="http://schemas.microsoft.com/office/drawing/2010/main"/>
                      </a:ext>
                    </a:extLst>
                  </pic:spPr>
                </pic:pic>
              </a:graphicData>
            </a:graphic>
          </wp:inline>
        </w:drawing>
      </w:r>
    </w:p>
    <w:p w14:paraId="38C06146" w14:textId="446FFC51" w:rsidR="00563C51" w:rsidRPr="00FC64A2" w:rsidRDefault="00563C51" w:rsidP="00C80829">
      <w:pPr>
        <w:spacing w:line="360" w:lineRule="auto"/>
        <w:jc w:val="center"/>
        <w:rPr>
          <w:rFonts w:ascii="宋体" w:hAnsi="宋体"/>
          <w:sz w:val="24"/>
        </w:rPr>
      </w:pPr>
      <w:r w:rsidRPr="00FC64A2">
        <w:rPr>
          <w:rFonts w:ascii="宋体" w:hAnsi="宋体" w:hint="eastAsia"/>
          <w:sz w:val="24"/>
        </w:rPr>
        <w:t>图</w:t>
      </w:r>
      <w:r w:rsidR="008E2FBC">
        <w:rPr>
          <w:rFonts w:ascii="宋体" w:hAnsi="宋体" w:hint="eastAsia"/>
          <w:sz w:val="24"/>
        </w:rPr>
        <w:t xml:space="preserve"> </w:t>
      </w:r>
      <w:r w:rsidR="008E2FBC">
        <w:rPr>
          <w:rFonts w:ascii="宋体" w:hAnsi="宋体"/>
          <w:sz w:val="24"/>
        </w:rPr>
        <w:t xml:space="preserve">   </w:t>
      </w:r>
      <w:r w:rsidRPr="00FC64A2">
        <w:rPr>
          <w:rFonts w:ascii="宋体" w:hAnsi="宋体" w:hint="eastAsia"/>
          <w:sz w:val="24"/>
        </w:rPr>
        <w:t>3</w:t>
      </w:r>
    </w:p>
    <w:p w14:paraId="590B0D23" w14:textId="172F96C1" w:rsidR="00981DED" w:rsidRPr="00FC64A2" w:rsidRDefault="00981DED" w:rsidP="00C80829">
      <w:pPr>
        <w:spacing w:line="360" w:lineRule="auto"/>
        <w:jc w:val="center"/>
        <w:rPr>
          <w:rFonts w:ascii="宋体" w:hAnsi="宋体"/>
          <w:sz w:val="24"/>
        </w:rPr>
      </w:pPr>
    </w:p>
    <w:sectPr w:rsidR="00981DED" w:rsidRPr="00FC64A2" w:rsidSect="005D4F76">
      <w:type w:val="nextColumn"/>
      <w:pgSz w:w="11906" w:h="16838" w:code="9"/>
      <w:pgMar w:top="1418" w:right="1134" w:bottom="1134" w:left="1701" w:header="851" w:footer="992" w:gutter="0"/>
      <w:pgNumType w:start="1"/>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詹 詹" w:date="2020-11-24T23:51:00Z" w:initials="詹">
    <w:p w14:paraId="24F5794F" w14:textId="77777777" w:rsidR="0060114C" w:rsidRDefault="0060114C">
      <w:pPr>
        <w:pStyle w:val="af6"/>
      </w:pPr>
      <w:r>
        <w:rPr>
          <w:rStyle w:val="af8"/>
        </w:rPr>
        <w:annotationRef/>
      </w:r>
      <w:r>
        <w:rPr>
          <w:rFonts w:hint="eastAsia"/>
        </w:rPr>
        <w:t>烦请发明人解释：</w:t>
      </w:r>
    </w:p>
    <w:p w14:paraId="7A52DCCD" w14:textId="5013125B" w:rsidR="0060114C" w:rsidRDefault="0060114C" w:rsidP="0060114C">
      <w:pPr>
        <w:pStyle w:val="af6"/>
      </w:pPr>
      <w:r w:rsidRPr="00EF56BB">
        <w:rPr>
          <w:position w:val="-12"/>
        </w:rPr>
        <w:object w:dxaOrig="260" w:dyaOrig="360" w14:anchorId="783B920E">
          <v:shape id="_x0000_i1214" type="#_x0000_t75" style="width:13.5pt;height:18pt" o:ole="">
            <v:imagedata r:id="rId1" o:title=""/>
          </v:shape>
          <o:OLEObject Type="Embed" ProgID="Equation.DSMT4" ShapeID="_x0000_i1214" DrawAspect="Content" ObjectID="_1682950408" r:id="rId2"/>
        </w:object>
      </w:r>
      <w:r>
        <w:rPr>
          <w:rFonts w:hint="eastAsia"/>
        </w:rPr>
        <w:t>：</w:t>
      </w:r>
    </w:p>
    <w:p w14:paraId="3A1B8C80" w14:textId="555BCDA3" w:rsidR="00D32D1D" w:rsidRPr="00D32D1D" w:rsidRDefault="0060114C" w:rsidP="0060114C">
      <w:pPr>
        <w:pStyle w:val="af6"/>
      </w:pPr>
      <w:r w:rsidRPr="00EF56BB">
        <w:rPr>
          <w:position w:val="-12"/>
        </w:rPr>
        <w:object w:dxaOrig="300" w:dyaOrig="360" w14:anchorId="205F126F">
          <v:shape id="_x0000_i1216" type="#_x0000_t75" style="width:15pt;height:18pt" o:ole="">
            <v:imagedata r:id="rId3" o:title=""/>
          </v:shape>
          <o:OLEObject Type="Embed" ProgID="Equation.DSMT4" ShapeID="_x0000_i1216" DrawAspect="Content" ObjectID="_1682950409" r:id="rId4"/>
        </w:object>
      </w:r>
      <w:r>
        <w:rPr>
          <w:rFonts w:hint="eastAsia"/>
        </w:rPr>
        <w:t>：</w:t>
      </w:r>
    </w:p>
  </w:comment>
  <w:comment w:id="4" w:author="chen yongxue" w:date="2020-11-25T10:59:00Z" w:initials="cy">
    <w:p w14:paraId="71C4B438" w14:textId="77777777" w:rsidR="00E2029B" w:rsidRDefault="007B6FC9">
      <w:pPr>
        <w:pStyle w:val="af6"/>
        <w:rPr>
          <w:rFonts w:asciiTheme="minorEastAsia" w:hAnsiTheme="minorEastAsia"/>
          <w:sz w:val="24"/>
        </w:rPr>
      </w:pPr>
      <w:r>
        <w:rPr>
          <w:rStyle w:val="af8"/>
        </w:rPr>
        <w:annotationRef/>
      </w:r>
      <w:r w:rsidRPr="00D32D1D">
        <w:rPr>
          <w:rFonts w:asciiTheme="minorEastAsia" w:hAnsiTheme="minorEastAsia"/>
          <w:color w:val="FF0000"/>
          <w:position w:val="-12"/>
          <w:sz w:val="24"/>
        </w:rPr>
        <w:object w:dxaOrig="2079" w:dyaOrig="360" w14:anchorId="7D7FACD9">
          <v:shape id="_x0000_i1218" type="#_x0000_t75" style="width:104.25pt;height:18pt" o:ole="">
            <v:imagedata r:id="rId5" o:title=""/>
          </v:shape>
          <o:OLEObject Type="Embed" ProgID="Equation.DSMT4" ShapeID="_x0000_i1218" DrawAspect="Content" ObjectID="_1682950410" r:id="rId6"/>
        </w:object>
      </w:r>
      <w:r w:rsidRPr="00D32D1D">
        <w:rPr>
          <w:rFonts w:asciiTheme="minorEastAsia" w:hAnsiTheme="minorEastAsia" w:hint="eastAsia"/>
          <w:sz w:val="24"/>
        </w:rPr>
        <w:t>为</w:t>
      </w:r>
      <w:r>
        <w:rPr>
          <w:rFonts w:asciiTheme="minorEastAsia" w:hAnsiTheme="minorEastAsia" w:hint="eastAsia"/>
          <w:sz w:val="24"/>
        </w:rPr>
        <w:t>对应于</w:t>
      </w:r>
      <w:r w:rsidRPr="00B10C26">
        <w:rPr>
          <w:rFonts w:asciiTheme="minorEastAsia" w:hAnsiTheme="minorEastAsia"/>
          <w:position w:val="-12"/>
          <w:sz w:val="24"/>
        </w:rPr>
        <w:object w:dxaOrig="260" w:dyaOrig="360" w14:anchorId="2616F858">
          <v:shape id="_x0000_i1220" type="#_x0000_t75" style="width:13.5pt;height:18pt" o:ole="">
            <v:imagedata r:id="rId7" o:title=""/>
          </v:shape>
          <o:OLEObject Type="Embed" ProgID="Equation.DSMT4" ShapeID="_x0000_i1220" DrawAspect="Content" ObjectID="_1682950411" r:id="rId8"/>
        </w:object>
      </w:r>
      <w:r>
        <w:rPr>
          <w:rFonts w:asciiTheme="minorEastAsia" w:hAnsiTheme="minorEastAsia" w:hint="eastAsia"/>
          <w:sz w:val="24"/>
        </w:rPr>
        <w:t>点的曲线参数值。</w:t>
      </w:r>
    </w:p>
    <w:p w14:paraId="6BBA2136" w14:textId="583D120F" w:rsidR="00234A31" w:rsidRPr="00965BAE" w:rsidRDefault="00234A31">
      <w:pPr>
        <w:pStyle w:val="af6"/>
        <w:rPr>
          <w:rFonts w:asciiTheme="minorEastAsia" w:hAnsiTheme="minorEastAsia"/>
          <w:sz w:val="24"/>
        </w:rPr>
      </w:pPr>
      <w:r>
        <w:rPr>
          <w:rFonts w:asciiTheme="minorEastAsia" w:hAnsiTheme="minorEastAsia" w:hint="eastAsia"/>
          <w:sz w:val="24"/>
        </w:rPr>
        <w:t>已经添加到正文。</w:t>
      </w:r>
    </w:p>
  </w:comment>
  <w:comment w:id="5" w:author="chen yongxue" w:date="2020-11-25T11:43:00Z" w:initials="cy">
    <w:p w14:paraId="1FA30CAE" w14:textId="7E590278" w:rsidR="008D6027" w:rsidRDefault="008D6027">
      <w:pPr>
        <w:pStyle w:val="af6"/>
      </w:pPr>
      <w:r>
        <w:rPr>
          <w:rStyle w:val="af8"/>
        </w:rPr>
        <w:annotationRef/>
      </w:r>
      <w:r>
        <w:rPr>
          <w:rFonts w:hint="eastAsia"/>
        </w:rPr>
        <w:t>这里应该是权利要求</w:t>
      </w:r>
      <w:r>
        <w:rPr>
          <w:rFonts w:hint="eastAsia"/>
        </w:rPr>
        <w:t>1</w:t>
      </w:r>
    </w:p>
  </w:comment>
  <w:comment w:id="6" w:author="chen yongxue" w:date="2020-11-25T11:58:00Z" w:initials="cy">
    <w:p w14:paraId="2EFFE8BB" w14:textId="77777777" w:rsidR="00C50EF3" w:rsidRDefault="00C50EF3">
      <w:pPr>
        <w:pStyle w:val="af6"/>
      </w:pPr>
      <w:r>
        <w:rPr>
          <w:rStyle w:val="af8"/>
        </w:rPr>
        <w:annotationRef/>
      </w:r>
      <w:r>
        <w:rPr>
          <w:rFonts w:hint="eastAsia"/>
        </w:rPr>
        <w:t>权利要求</w:t>
      </w:r>
      <w:r>
        <w:rPr>
          <w:rFonts w:hint="eastAsia"/>
        </w:rPr>
        <w:t>5</w:t>
      </w:r>
      <w:r>
        <w:rPr>
          <w:rFonts w:hint="eastAsia"/>
        </w:rPr>
        <w:t>所述只是整个方法的一个步骤。</w:t>
      </w:r>
    </w:p>
    <w:p w14:paraId="01B2CCEC" w14:textId="77777777" w:rsidR="00F54DF1" w:rsidRDefault="00C50EF3">
      <w:pPr>
        <w:pStyle w:val="af6"/>
      </w:pPr>
      <w:r>
        <w:rPr>
          <w:rFonts w:hint="eastAsia"/>
        </w:rPr>
        <w:t>（如果那样写没问题，也可改回，抱歉</w:t>
      </w:r>
      <w:r w:rsidR="00F54DF1">
        <w:rPr>
          <w:rFonts w:hint="eastAsia"/>
        </w:rPr>
        <w:t>，</w:t>
      </w:r>
    </w:p>
    <w:p w14:paraId="2DC21A3B" w14:textId="01CE88AC" w:rsidR="00C50EF3" w:rsidRDefault="00F54DF1">
      <w:pPr>
        <w:pStyle w:val="af6"/>
      </w:pPr>
      <w:r>
        <w:rPr>
          <w:rFonts w:hint="eastAsia"/>
        </w:rPr>
        <w:t>权利要求</w:t>
      </w:r>
      <w:r>
        <w:rPr>
          <w:rFonts w:hint="eastAsia"/>
        </w:rPr>
        <w:t>6</w:t>
      </w:r>
      <w:r>
        <w:rPr>
          <w:rFonts w:hint="eastAsia"/>
        </w:rPr>
        <w:t>、</w:t>
      </w:r>
      <w:r>
        <w:rPr>
          <w:rFonts w:hint="eastAsia"/>
        </w:rPr>
        <w:t>7</w:t>
      </w:r>
      <w:r>
        <w:rPr>
          <w:rFonts w:hint="eastAsia"/>
        </w:rPr>
        <w:t>、</w:t>
      </w:r>
      <w:r>
        <w:rPr>
          <w:rFonts w:hint="eastAsia"/>
        </w:rPr>
        <w:t>8</w:t>
      </w:r>
      <w:r>
        <w:rPr>
          <w:rFonts w:hint="eastAsia"/>
        </w:rPr>
        <w:t>也一样</w:t>
      </w:r>
      <w:r w:rsidR="003C1E9B">
        <w:rPr>
          <w:rFonts w:hint="eastAsia"/>
        </w:rPr>
        <w:t>）</w:t>
      </w:r>
    </w:p>
  </w:comment>
  <w:comment w:id="7" w:author="詹 詹" w:date="2020-11-24T23:51:00Z" w:initials="詹">
    <w:p w14:paraId="414C34B8" w14:textId="77777777" w:rsidR="0060114C" w:rsidRDefault="0060114C">
      <w:pPr>
        <w:pStyle w:val="af6"/>
      </w:pPr>
      <w:r>
        <w:rPr>
          <w:rStyle w:val="af8"/>
        </w:rPr>
        <w:annotationRef/>
      </w:r>
      <w:r>
        <w:rPr>
          <w:rFonts w:hint="eastAsia"/>
        </w:rPr>
        <w:t>烦请发明人解释：</w:t>
      </w:r>
    </w:p>
    <w:p w14:paraId="26BACB2B" w14:textId="7B9A25EB" w:rsidR="0060114C" w:rsidRDefault="0060114C" w:rsidP="0060114C">
      <w:pPr>
        <w:pStyle w:val="af6"/>
      </w:pPr>
      <w:r>
        <w:rPr>
          <w:rStyle w:val="af8"/>
        </w:rPr>
        <w:annotationRef/>
      </w:r>
      <w:r w:rsidRPr="001E6966">
        <w:rPr>
          <w:position w:val="-14"/>
        </w:rPr>
        <w:object w:dxaOrig="340" w:dyaOrig="380" w14:anchorId="238F4C57">
          <v:shape id="_x0000_i1222" type="#_x0000_t75" style="width:16.5pt;height:19.5pt" o:ole="">
            <v:imagedata r:id="rId9" o:title=""/>
          </v:shape>
          <o:OLEObject Type="Embed" ProgID="Equation.DSMT4" ShapeID="_x0000_i1222" DrawAspect="Content" ObjectID="_1682950412" r:id="rId10"/>
        </w:object>
      </w:r>
      <w:r>
        <w:t xml:space="preserve"> </w:t>
      </w:r>
      <w:r>
        <w:rPr>
          <w:rFonts w:hint="eastAsia"/>
        </w:rPr>
        <w:t>：</w:t>
      </w:r>
    </w:p>
    <w:p w14:paraId="67110284" w14:textId="63AD983D" w:rsidR="0060114C" w:rsidRDefault="0060114C" w:rsidP="0060114C">
      <w:pPr>
        <w:pStyle w:val="af6"/>
      </w:pPr>
      <w:r w:rsidRPr="001E6966">
        <w:rPr>
          <w:position w:val="-14"/>
        </w:rPr>
        <w:object w:dxaOrig="340" w:dyaOrig="380" w14:anchorId="4B7062BF">
          <v:shape id="_x0000_i1224" type="#_x0000_t75" style="width:16.5pt;height:19.5pt" o:ole="">
            <v:imagedata r:id="rId11" o:title=""/>
          </v:shape>
          <o:OLEObject Type="Embed" ProgID="Equation.DSMT4" ShapeID="_x0000_i1224" DrawAspect="Content" ObjectID="_1682950413" r:id="rId12"/>
        </w:object>
      </w:r>
      <w:r>
        <w:t xml:space="preserve"> </w:t>
      </w:r>
      <w:r>
        <w:rPr>
          <w:rFonts w:hint="eastAsia"/>
        </w:rPr>
        <w:t>：</w:t>
      </w:r>
    </w:p>
    <w:p w14:paraId="35B7773E" w14:textId="203235F1" w:rsidR="0060114C" w:rsidRDefault="0060114C">
      <w:pPr>
        <w:pStyle w:val="af6"/>
      </w:pPr>
    </w:p>
  </w:comment>
  <w:comment w:id="8" w:author="chen yongxue" w:date="2020-11-25T11:01:00Z" w:initials="cy">
    <w:p w14:paraId="07E51398" w14:textId="4977FA4B" w:rsidR="00F011F2" w:rsidRDefault="00F011F2" w:rsidP="00F011F2">
      <w:pPr>
        <w:pStyle w:val="af6"/>
      </w:pPr>
      <w:r>
        <w:rPr>
          <w:rStyle w:val="af8"/>
        </w:rPr>
        <w:annotationRef/>
      </w:r>
      <w:r w:rsidRPr="001E6966">
        <w:rPr>
          <w:position w:val="-14"/>
        </w:rPr>
        <w:object w:dxaOrig="340" w:dyaOrig="380" w14:anchorId="7E16286E">
          <v:shape id="_x0000_i1226" type="#_x0000_t75" style="width:16.5pt;height:19.5pt" o:ole="">
            <v:imagedata r:id="rId9" o:title=""/>
          </v:shape>
          <o:OLEObject Type="Embed" ProgID="Equation.DSMT4" ShapeID="_x0000_i1226" DrawAspect="Content" ObjectID="_1682950414" r:id="rId13"/>
        </w:object>
      </w:r>
      <w:r>
        <w:rPr>
          <w:rFonts w:hint="eastAsia"/>
        </w:rPr>
        <w:t>为第</w:t>
      </w:r>
      <w:r w:rsidRPr="00F011F2">
        <w:rPr>
          <w:position w:val="-6"/>
        </w:rPr>
        <w:object w:dxaOrig="139" w:dyaOrig="240" w14:anchorId="0E969128">
          <v:shape id="_x0000_i1228" type="#_x0000_t75" style="width:7.5pt;height:12pt" o:ole="">
            <v:imagedata r:id="rId14" o:title=""/>
          </v:shape>
          <o:OLEObject Type="Embed" ProgID="Equation.DSMT4" ShapeID="_x0000_i1228" DrawAspect="Content" ObjectID="_1682950415" r:id="rId15"/>
        </w:object>
      </w:r>
      <w:r>
        <w:rPr>
          <w:rFonts w:hint="eastAsia"/>
        </w:rPr>
        <w:t>段碰撞区间的首参数值</w:t>
      </w:r>
      <w:r>
        <w:t xml:space="preserve"> </w:t>
      </w:r>
    </w:p>
    <w:p w14:paraId="5B558DEA" w14:textId="77777777" w:rsidR="00F011F2" w:rsidRDefault="00F011F2" w:rsidP="00F011F2">
      <w:pPr>
        <w:pStyle w:val="af6"/>
      </w:pPr>
      <w:r w:rsidRPr="001E6966">
        <w:rPr>
          <w:position w:val="-14"/>
        </w:rPr>
        <w:object w:dxaOrig="340" w:dyaOrig="380" w14:anchorId="331A02AA">
          <v:shape id="_x0000_i1230" type="#_x0000_t75" style="width:16.5pt;height:19.5pt" o:ole="">
            <v:imagedata r:id="rId11" o:title=""/>
          </v:shape>
          <o:OLEObject Type="Embed" ProgID="Equation.DSMT4" ShapeID="_x0000_i1230" DrawAspect="Content" ObjectID="_1682950416" r:id="rId16"/>
        </w:object>
      </w:r>
      <w:r>
        <w:rPr>
          <w:rFonts w:hint="eastAsia"/>
        </w:rPr>
        <w:t>为第</w:t>
      </w:r>
      <w:r w:rsidRPr="00F011F2">
        <w:rPr>
          <w:position w:val="-6"/>
        </w:rPr>
        <w:object w:dxaOrig="139" w:dyaOrig="240" w14:anchorId="16C94507">
          <v:shape id="_x0000_i1232" type="#_x0000_t75" style="width:7.5pt;height:12pt" o:ole="">
            <v:imagedata r:id="rId14" o:title=""/>
          </v:shape>
          <o:OLEObject Type="Embed" ProgID="Equation.DSMT4" ShapeID="_x0000_i1232" DrawAspect="Content" ObjectID="_1682950417" r:id="rId17"/>
        </w:object>
      </w:r>
      <w:r>
        <w:rPr>
          <w:rFonts w:hint="eastAsia"/>
        </w:rPr>
        <w:t>段碰撞区间的末参数值</w:t>
      </w:r>
    </w:p>
    <w:p w14:paraId="6BFBCBD6" w14:textId="6290F898" w:rsidR="00593FE3" w:rsidRDefault="00593FE3" w:rsidP="00F011F2">
      <w:pPr>
        <w:pStyle w:val="af6"/>
      </w:pPr>
      <w:r>
        <w:rPr>
          <w:rFonts w:hint="eastAsia"/>
        </w:rPr>
        <w:t>在权利要求</w:t>
      </w:r>
      <w:r>
        <w:rPr>
          <w:rFonts w:hint="eastAsia"/>
        </w:rPr>
        <w:t>4</w:t>
      </w:r>
      <w:r>
        <w:rPr>
          <w:rFonts w:hint="eastAsia"/>
        </w:rPr>
        <w:t>中已经添加解释。</w:t>
      </w:r>
    </w:p>
  </w:comment>
  <w:comment w:id="9" w:author="chen yongxue" w:date="2020-11-25T12:34:00Z" w:initials="cy">
    <w:p w14:paraId="5D625410" w14:textId="0C772C28" w:rsidR="0029730F" w:rsidRDefault="0029730F">
      <w:pPr>
        <w:pStyle w:val="af6"/>
      </w:pPr>
      <w:r>
        <w:rPr>
          <w:rStyle w:val="af8"/>
        </w:rPr>
        <w:annotationRef/>
      </w:r>
      <w:r>
        <w:rPr>
          <w:rFonts w:hint="eastAsia"/>
        </w:rPr>
        <w:t>删去</w:t>
      </w:r>
    </w:p>
  </w:comment>
  <w:comment w:id="11" w:author="chen yongxue" w:date="2020-11-25T12:11:00Z" w:initials="cy">
    <w:p w14:paraId="3CA871EC" w14:textId="7C346A23" w:rsidR="0022726E" w:rsidRDefault="0022726E">
      <w:pPr>
        <w:pStyle w:val="af6"/>
      </w:pPr>
      <w:r>
        <w:rPr>
          <w:rStyle w:val="af8"/>
        </w:rPr>
        <w:annotationRef/>
      </w:r>
      <w:r>
        <w:rPr>
          <w:rFonts w:hint="eastAsia"/>
        </w:rPr>
        <w:t>这里应该需要说明以下内容属于哪个步骤</w:t>
      </w:r>
      <w:r w:rsidR="006B60C8">
        <w:rPr>
          <w:rFonts w:hint="eastAsia"/>
        </w:rPr>
        <w:t>，故</w:t>
      </w:r>
      <w:r w:rsidR="008702D6">
        <w:rPr>
          <w:rFonts w:hint="eastAsia"/>
        </w:rPr>
        <w:t>改为</w:t>
      </w:r>
      <w:r w:rsidR="006B60C8">
        <w:rPr>
          <w:rFonts w:hint="eastAsia"/>
        </w:rPr>
        <w:t>红字内容</w:t>
      </w:r>
    </w:p>
  </w:comment>
  <w:comment w:id="12" w:author="chen yongxue" w:date="2020-11-25T12:17:00Z" w:initials="cy">
    <w:p w14:paraId="1711A3FC" w14:textId="5DBB9C7E" w:rsidR="008702D6" w:rsidRDefault="008702D6">
      <w:pPr>
        <w:pStyle w:val="af6"/>
      </w:pPr>
      <w:r>
        <w:rPr>
          <w:rStyle w:val="af8"/>
        </w:rPr>
        <w:annotationRef/>
      </w:r>
      <w:r>
        <w:rPr>
          <w:rFonts w:hint="eastAsia"/>
        </w:rPr>
        <w:t>删除</w:t>
      </w:r>
    </w:p>
  </w:comment>
  <w:comment w:id="14" w:author="chen yongxue" w:date="2020-11-25T12:22:00Z" w:initials="cy">
    <w:p w14:paraId="672A6797" w14:textId="5B9CB751" w:rsidR="001A69C7" w:rsidRDefault="001A69C7">
      <w:pPr>
        <w:pStyle w:val="af6"/>
      </w:pPr>
      <w:r>
        <w:rPr>
          <w:rStyle w:val="af8"/>
        </w:rPr>
        <w:annotationRef/>
      </w:r>
      <w:r>
        <w:rPr>
          <w:rFonts w:hint="eastAsia"/>
        </w:rPr>
        <w:t>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1B8C80" w15:done="0"/>
  <w15:commentEx w15:paraId="6BBA2136" w15:paraIdParent="3A1B8C80" w15:done="0"/>
  <w15:commentEx w15:paraId="1FA30CAE" w15:done="0"/>
  <w15:commentEx w15:paraId="2DC21A3B" w15:done="0"/>
  <w15:commentEx w15:paraId="35B7773E" w15:done="0"/>
  <w15:commentEx w15:paraId="6BFBCBD6" w15:paraIdParent="35B7773E" w15:done="0"/>
  <w15:commentEx w15:paraId="5D625410" w15:done="0"/>
  <w15:commentEx w15:paraId="3CA871EC" w15:done="0"/>
  <w15:commentEx w15:paraId="1711A3FC" w15:done="0"/>
  <w15:commentEx w15:paraId="672A67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81AF0" w16cex:dateUtc="2020-11-24T15:51:00Z"/>
  <w16cex:commentExtensible w16cex:durableId="2368B79E" w16cex:dateUtc="2020-11-25T02:59:00Z"/>
  <w16cex:commentExtensible w16cex:durableId="2368C1D5" w16cex:dateUtc="2020-11-25T03:43:00Z"/>
  <w16cex:commentExtensible w16cex:durableId="2368C56A" w16cex:dateUtc="2020-11-25T03:58:00Z"/>
  <w16cex:commentExtensible w16cex:durableId="23681B0F" w16cex:dateUtc="2020-11-24T15:51:00Z"/>
  <w16cex:commentExtensible w16cex:durableId="2368B7F2" w16cex:dateUtc="2020-11-25T03:01:00Z"/>
  <w16cex:commentExtensible w16cex:durableId="2368CDED" w16cex:dateUtc="2020-11-25T04:34:00Z"/>
  <w16cex:commentExtensible w16cex:durableId="2368C874" w16cex:dateUtc="2020-11-25T04:11:00Z"/>
  <w16cex:commentExtensible w16cex:durableId="2368C9F2" w16cex:dateUtc="2020-11-25T04:17:00Z"/>
  <w16cex:commentExtensible w16cex:durableId="2368CAE9" w16cex:dateUtc="2020-11-25T0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1B8C80" w16cid:durableId="23681AF0"/>
  <w16cid:commentId w16cid:paraId="6BBA2136" w16cid:durableId="2368B79E"/>
  <w16cid:commentId w16cid:paraId="1FA30CAE" w16cid:durableId="2368C1D5"/>
  <w16cid:commentId w16cid:paraId="2DC21A3B" w16cid:durableId="2368C56A"/>
  <w16cid:commentId w16cid:paraId="35B7773E" w16cid:durableId="23681B0F"/>
  <w16cid:commentId w16cid:paraId="6BFBCBD6" w16cid:durableId="2368B7F2"/>
  <w16cid:commentId w16cid:paraId="5D625410" w16cid:durableId="2368CDED"/>
  <w16cid:commentId w16cid:paraId="3CA871EC" w16cid:durableId="2368C874"/>
  <w16cid:commentId w16cid:paraId="1711A3FC" w16cid:durableId="2368C9F2"/>
  <w16cid:commentId w16cid:paraId="672A6797" w16cid:durableId="2368C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FB503" w14:textId="77777777" w:rsidR="00B35439" w:rsidRDefault="00B35439">
      <w:r>
        <w:separator/>
      </w:r>
    </w:p>
  </w:endnote>
  <w:endnote w:type="continuationSeparator" w:id="0">
    <w:p w14:paraId="4DE27CB1" w14:textId="77777777" w:rsidR="00B35439" w:rsidRDefault="00B3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ZapfDingbats">
    <w:altName w:val="RomanS"/>
    <w:charset w:val="02"/>
    <w:family w:val="decorative"/>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uturaA Md BT">
    <w:altName w:val="Lucida Sans Unicode"/>
    <w:charset w:val="00"/>
    <w:family w:val="swiss"/>
    <w:pitch w:val="default"/>
    <w:sig w:usb0="00000087" w:usb1="00000000" w:usb2="00000000" w:usb3="00000000" w:csb0="0000001B" w:csb1="00000000"/>
  </w:font>
  <w:font w:name="FuturaA Bk BT">
    <w:altName w:val="Times New Roman"/>
    <w:charset w:val="00"/>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32BC8" w14:textId="77777777" w:rsidR="007A15A2" w:rsidRDefault="007A15A2">
    <w:pPr>
      <w:pStyle w:val="ab"/>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0BF38A13" w14:textId="77777777" w:rsidR="007A15A2" w:rsidRDefault="007A15A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C18B9" w14:textId="77777777" w:rsidR="007A15A2" w:rsidRPr="00EA76F7" w:rsidRDefault="007A15A2">
    <w:pPr>
      <w:pStyle w:val="ab"/>
      <w:framePr w:w="612" w:h="374" w:hRule="exact" w:wrap="around" w:vAnchor="text" w:hAnchor="margin" w:xAlign="center" w:y="1"/>
      <w:jc w:val="center"/>
      <w:rPr>
        <w:rStyle w:val="a6"/>
        <w:color w:val="000000" w:themeColor="text1"/>
      </w:rPr>
    </w:pPr>
    <w:r w:rsidRPr="00EA76F7">
      <w:rPr>
        <w:rStyle w:val="a6"/>
        <w:color w:val="000000" w:themeColor="text1"/>
      </w:rPr>
      <w:fldChar w:fldCharType="begin"/>
    </w:r>
    <w:r w:rsidRPr="00EA76F7">
      <w:rPr>
        <w:rStyle w:val="a6"/>
        <w:color w:val="000000" w:themeColor="text1"/>
      </w:rPr>
      <w:instrText xml:space="preserve">PAGE  </w:instrText>
    </w:r>
    <w:r w:rsidRPr="00EA76F7">
      <w:rPr>
        <w:rStyle w:val="a6"/>
        <w:color w:val="000000" w:themeColor="text1"/>
      </w:rPr>
      <w:fldChar w:fldCharType="separate"/>
    </w:r>
    <w:r>
      <w:rPr>
        <w:rStyle w:val="a6"/>
        <w:noProof/>
        <w:color w:val="000000" w:themeColor="text1"/>
      </w:rPr>
      <w:t>1</w:t>
    </w:r>
    <w:r w:rsidRPr="00EA76F7">
      <w:rPr>
        <w:rStyle w:val="a6"/>
        <w:color w:val="000000" w:themeColor="text1"/>
      </w:rPr>
      <w:fldChar w:fldCharType="end"/>
    </w:r>
  </w:p>
  <w:p w14:paraId="7C0D6D96" w14:textId="77777777" w:rsidR="007A15A2" w:rsidRDefault="007A15A2" w:rsidP="006171A4">
    <w:pPr>
      <w:pStyle w:val="ab"/>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AA67F" w14:textId="77777777" w:rsidR="007A15A2" w:rsidRDefault="007A15A2">
    <w:pPr>
      <w:pStyle w:val="ab"/>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A620B2F" w14:textId="77777777" w:rsidR="007A15A2" w:rsidRDefault="007A15A2">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BB753" w14:textId="77777777" w:rsidR="007A15A2" w:rsidRDefault="007A15A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B519E" w14:textId="77777777" w:rsidR="00B35439" w:rsidRDefault="00B35439">
      <w:r>
        <w:separator/>
      </w:r>
    </w:p>
  </w:footnote>
  <w:footnote w:type="continuationSeparator" w:id="0">
    <w:p w14:paraId="68CA536C" w14:textId="77777777" w:rsidR="00B35439" w:rsidRDefault="00B35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AE1BB" w14:textId="26954D4B" w:rsidR="007A15A2" w:rsidRDefault="007A15A2" w:rsidP="009A450E">
    <w:pPr>
      <w:pStyle w:val="a7"/>
      <w:pBdr>
        <w:bottom w:val="none" w:sz="0" w:space="0" w:color="auto"/>
      </w:pBdr>
      <w:jc w:val="right"/>
    </w:pPr>
    <w:r>
      <w:rPr>
        <w:rFonts w:hint="eastAsia"/>
      </w:rPr>
      <w:t>KAG45597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D04F7" w14:textId="77777777" w:rsidR="007A15A2" w:rsidRDefault="007A15A2">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92B3D" w14:textId="77777777" w:rsidR="007A15A2" w:rsidRDefault="007A15A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9340618"/>
    <w:lvl w:ilvl="0">
      <w:start w:val="1"/>
      <w:numFmt w:val="decimal"/>
      <w:pStyle w:val="a"/>
      <w:lvlText w:val="%1."/>
      <w:lvlJc w:val="left"/>
      <w:pPr>
        <w:tabs>
          <w:tab w:val="num" w:pos="360"/>
        </w:tabs>
        <w:ind w:left="360" w:hangingChars="200" w:hanging="360"/>
      </w:pPr>
    </w:lvl>
  </w:abstractNum>
  <w:abstractNum w:abstractNumId="1" w15:restartNumberingAfterBreak="0">
    <w:nsid w:val="02A055B9"/>
    <w:multiLevelType w:val="hybridMultilevel"/>
    <w:tmpl w:val="F634C01E"/>
    <w:lvl w:ilvl="0" w:tplc="A420FE1A">
      <w:start w:val="3"/>
      <w:numFmt w:val="bullet"/>
      <w:lvlText w:val="-"/>
      <w:lvlJc w:val="left"/>
      <w:pPr>
        <w:tabs>
          <w:tab w:val="num" w:pos="879"/>
        </w:tabs>
        <w:ind w:left="879" w:hanging="360"/>
      </w:pPr>
      <w:rPr>
        <w:rFonts w:ascii="Times New Roman" w:eastAsia="楷体_GB2312" w:hAnsi="Times New Roman" w:cs="Times New Roman" w:hint="default"/>
      </w:rPr>
    </w:lvl>
    <w:lvl w:ilvl="1" w:tplc="04090003" w:tentative="1">
      <w:start w:val="1"/>
      <w:numFmt w:val="bullet"/>
      <w:lvlText w:val=""/>
      <w:lvlJc w:val="left"/>
      <w:pPr>
        <w:tabs>
          <w:tab w:val="num" w:pos="1359"/>
        </w:tabs>
        <w:ind w:left="1359" w:hanging="420"/>
      </w:pPr>
      <w:rPr>
        <w:rFonts w:ascii="Wingdings" w:hAnsi="Wingdings" w:hint="default"/>
      </w:rPr>
    </w:lvl>
    <w:lvl w:ilvl="2" w:tplc="04090005" w:tentative="1">
      <w:start w:val="1"/>
      <w:numFmt w:val="bullet"/>
      <w:lvlText w:val=""/>
      <w:lvlJc w:val="left"/>
      <w:pPr>
        <w:tabs>
          <w:tab w:val="num" w:pos="1779"/>
        </w:tabs>
        <w:ind w:left="1779" w:hanging="420"/>
      </w:pPr>
      <w:rPr>
        <w:rFonts w:ascii="Wingdings" w:hAnsi="Wingdings" w:hint="default"/>
      </w:rPr>
    </w:lvl>
    <w:lvl w:ilvl="3" w:tplc="04090001" w:tentative="1">
      <w:start w:val="1"/>
      <w:numFmt w:val="bullet"/>
      <w:lvlText w:val=""/>
      <w:lvlJc w:val="left"/>
      <w:pPr>
        <w:tabs>
          <w:tab w:val="num" w:pos="2199"/>
        </w:tabs>
        <w:ind w:left="2199" w:hanging="420"/>
      </w:pPr>
      <w:rPr>
        <w:rFonts w:ascii="Wingdings" w:hAnsi="Wingdings" w:hint="default"/>
      </w:rPr>
    </w:lvl>
    <w:lvl w:ilvl="4" w:tplc="04090003" w:tentative="1">
      <w:start w:val="1"/>
      <w:numFmt w:val="bullet"/>
      <w:lvlText w:val=""/>
      <w:lvlJc w:val="left"/>
      <w:pPr>
        <w:tabs>
          <w:tab w:val="num" w:pos="2619"/>
        </w:tabs>
        <w:ind w:left="2619" w:hanging="420"/>
      </w:pPr>
      <w:rPr>
        <w:rFonts w:ascii="Wingdings" w:hAnsi="Wingdings" w:hint="default"/>
      </w:rPr>
    </w:lvl>
    <w:lvl w:ilvl="5" w:tplc="04090005" w:tentative="1">
      <w:start w:val="1"/>
      <w:numFmt w:val="bullet"/>
      <w:lvlText w:val=""/>
      <w:lvlJc w:val="left"/>
      <w:pPr>
        <w:tabs>
          <w:tab w:val="num" w:pos="3039"/>
        </w:tabs>
        <w:ind w:left="3039" w:hanging="420"/>
      </w:pPr>
      <w:rPr>
        <w:rFonts w:ascii="Wingdings" w:hAnsi="Wingdings" w:hint="default"/>
      </w:rPr>
    </w:lvl>
    <w:lvl w:ilvl="6" w:tplc="04090001" w:tentative="1">
      <w:start w:val="1"/>
      <w:numFmt w:val="bullet"/>
      <w:lvlText w:val=""/>
      <w:lvlJc w:val="left"/>
      <w:pPr>
        <w:tabs>
          <w:tab w:val="num" w:pos="3459"/>
        </w:tabs>
        <w:ind w:left="3459" w:hanging="420"/>
      </w:pPr>
      <w:rPr>
        <w:rFonts w:ascii="Wingdings" w:hAnsi="Wingdings" w:hint="default"/>
      </w:rPr>
    </w:lvl>
    <w:lvl w:ilvl="7" w:tplc="04090003" w:tentative="1">
      <w:start w:val="1"/>
      <w:numFmt w:val="bullet"/>
      <w:lvlText w:val=""/>
      <w:lvlJc w:val="left"/>
      <w:pPr>
        <w:tabs>
          <w:tab w:val="num" w:pos="3879"/>
        </w:tabs>
        <w:ind w:left="3879" w:hanging="420"/>
      </w:pPr>
      <w:rPr>
        <w:rFonts w:ascii="Wingdings" w:hAnsi="Wingdings" w:hint="default"/>
      </w:rPr>
    </w:lvl>
    <w:lvl w:ilvl="8" w:tplc="04090005" w:tentative="1">
      <w:start w:val="1"/>
      <w:numFmt w:val="bullet"/>
      <w:lvlText w:val=""/>
      <w:lvlJc w:val="left"/>
      <w:pPr>
        <w:tabs>
          <w:tab w:val="num" w:pos="4299"/>
        </w:tabs>
        <w:ind w:left="4299" w:hanging="420"/>
      </w:pPr>
      <w:rPr>
        <w:rFonts w:ascii="Wingdings" w:hAnsi="Wingdings" w:hint="default"/>
      </w:rPr>
    </w:lvl>
  </w:abstractNum>
  <w:abstractNum w:abstractNumId="2" w15:restartNumberingAfterBreak="0">
    <w:nsid w:val="0730614E"/>
    <w:multiLevelType w:val="hybridMultilevel"/>
    <w:tmpl w:val="04F6ABE0"/>
    <w:lvl w:ilvl="0" w:tplc="5330B9F6">
      <w:start w:val="1"/>
      <w:numFmt w:val="lowerLetter"/>
      <w:lvlText w:val="%1."/>
      <w:lvlJc w:val="left"/>
      <w:pPr>
        <w:tabs>
          <w:tab w:val="num" w:pos="960"/>
        </w:tabs>
        <w:ind w:left="960" w:hanging="360"/>
      </w:pPr>
      <w:rPr>
        <w:rFonts w:hint="default"/>
      </w:rPr>
    </w:lvl>
    <w:lvl w:ilvl="1" w:tplc="04090019">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09A5287C"/>
    <w:multiLevelType w:val="hybridMultilevel"/>
    <w:tmpl w:val="D16836F2"/>
    <w:lvl w:ilvl="0" w:tplc="9232FA52">
      <w:start w:val="1"/>
      <w:numFmt w:val="lowerLetter"/>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C58445E"/>
    <w:multiLevelType w:val="hybridMultilevel"/>
    <w:tmpl w:val="F55A2FFA"/>
    <w:lvl w:ilvl="0" w:tplc="0409000F">
      <w:start w:val="1"/>
      <w:numFmt w:val="decimal"/>
      <w:lvlText w:val="%1."/>
      <w:lvlJc w:val="left"/>
      <w:pPr>
        <w:tabs>
          <w:tab w:val="num" w:pos="1004"/>
        </w:tabs>
        <w:ind w:left="1004"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F71793"/>
    <w:multiLevelType w:val="hybridMultilevel"/>
    <w:tmpl w:val="33001582"/>
    <w:lvl w:ilvl="0" w:tplc="B9BCF046">
      <w:start w:val="4"/>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5C97FB1"/>
    <w:multiLevelType w:val="hybridMultilevel"/>
    <w:tmpl w:val="D4C2AE9C"/>
    <w:lvl w:ilvl="0" w:tplc="C1D6DEC6">
      <w:start w:val="11"/>
      <w:numFmt w:val="bullet"/>
      <w:lvlText w:val="-"/>
      <w:lvlJc w:val="left"/>
      <w:pPr>
        <w:tabs>
          <w:tab w:val="num" w:pos="927"/>
        </w:tabs>
        <w:ind w:left="927" w:hanging="360"/>
      </w:pPr>
      <w:rPr>
        <w:rFonts w:ascii="Times New Roman" w:eastAsia="楷体_GB2312" w:hAnsi="Times New Roman" w:cs="Times New Roman"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7" w15:restartNumberingAfterBreak="0">
    <w:nsid w:val="15FE752B"/>
    <w:multiLevelType w:val="hybridMultilevel"/>
    <w:tmpl w:val="EA78B9E8"/>
    <w:lvl w:ilvl="0" w:tplc="113A3FBE">
      <w:start w:val="1"/>
      <w:numFmt w:val="decimal"/>
      <w:lvlText w:val="%1）"/>
      <w:lvlJc w:val="left"/>
      <w:pPr>
        <w:tabs>
          <w:tab w:val="num" w:pos="1155"/>
        </w:tabs>
        <w:ind w:left="1155" w:hanging="73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1B7D4984"/>
    <w:multiLevelType w:val="hybridMultilevel"/>
    <w:tmpl w:val="AE4E9AFC"/>
    <w:lvl w:ilvl="0" w:tplc="0409000F">
      <w:start w:val="1"/>
      <w:numFmt w:val="decimal"/>
      <w:pStyle w:val="Technical"/>
      <w:lvlText w:val="%1."/>
      <w:lvlJc w:val="left"/>
      <w:pPr>
        <w:tabs>
          <w:tab w:val="num" w:pos="5280"/>
        </w:tabs>
        <w:ind w:left="5280" w:hanging="420"/>
      </w:pPr>
    </w:lvl>
    <w:lvl w:ilvl="1" w:tplc="0409000F">
      <w:start w:val="1"/>
      <w:numFmt w:val="decimal"/>
      <w:lvlText w:val="%2."/>
      <w:lvlJc w:val="left"/>
      <w:pPr>
        <w:tabs>
          <w:tab w:val="num" w:pos="5700"/>
        </w:tabs>
        <w:ind w:left="5700" w:hanging="420"/>
      </w:pPr>
    </w:lvl>
    <w:lvl w:ilvl="2" w:tplc="0409001B" w:tentative="1">
      <w:start w:val="1"/>
      <w:numFmt w:val="lowerRoman"/>
      <w:lvlText w:val="%3."/>
      <w:lvlJc w:val="right"/>
      <w:pPr>
        <w:tabs>
          <w:tab w:val="num" w:pos="6120"/>
        </w:tabs>
        <w:ind w:left="6120" w:hanging="420"/>
      </w:pPr>
    </w:lvl>
    <w:lvl w:ilvl="3" w:tplc="0409000F" w:tentative="1">
      <w:start w:val="1"/>
      <w:numFmt w:val="decimal"/>
      <w:lvlText w:val="%4."/>
      <w:lvlJc w:val="left"/>
      <w:pPr>
        <w:tabs>
          <w:tab w:val="num" w:pos="6540"/>
        </w:tabs>
        <w:ind w:left="6540" w:hanging="420"/>
      </w:pPr>
    </w:lvl>
    <w:lvl w:ilvl="4" w:tplc="04090019" w:tentative="1">
      <w:start w:val="1"/>
      <w:numFmt w:val="lowerLetter"/>
      <w:lvlText w:val="%5)"/>
      <w:lvlJc w:val="left"/>
      <w:pPr>
        <w:tabs>
          <w:tab w:val="num" w:pos="6960"/>
        </w:tabs>
        <w:ind w:left="6960" w:hanging="420"/>
      </w:pPr>
    </w:lvl>
    <w:lvl w:ilvl="5" w:tplc="0409001B" w:tentative="1">
      <w:start w:val="1"/>
      <w:numFmt w:val="lowerRoman"/>
      <w:lvlText w:val="%6."/>
      <w:lvlJc w:val="right"/>
      <w:pPr>
        <w:tabs>
          <w:tab w:val="num" w:pos="7380"/>
        </w:tabs>
        <w:ind w:left="7380" w:hanging="420"/>
      </w:pPr>
    </w:lvl>
    <w:lvl w:ilvl="6" w:tplc="0409000F" w:tentative="1">
      <w:start w:val="1"/>
      <w:numFmt w:val="decimal"/>
      <w:lvlText w:val="%7."/>
      <w:lvlJc w:val="left"/>
      <w:pPr>
        <w:tabs>
          <w:tab w:val="num" w:pos="7800"/>
        </w:tabs>
        <w:ind w:left="7800" w:hanging="420"/>
      </w:pPr>
    </w:lvl>
    <w:lvl w:ilvl="7" w:tplc="04090019" w:tentative="1">
      <w:start w:val="1"/>
      <w:numFmt w:val="lowerLetter"/>
      <w:lvlText w:val="%8)"/>
      <w:lvlJc w:val="left"/>
      <w:pPr>
        <w:tabs>
          <w:tab w:val="num" w:pos="8220"/>
        </w:tabs>
        <w:ind w:left="8220" w:hanging="420"/>
      </w:pPr>
    </w:lvl>
    <w:lvl w:ilvl="8" w:tplc="0409001B" w:tentative="1">
      <w:start w:val="1"/>
      <w:numFmt w:val="lowerRoman"/>
      <w:lvlText w:val="%9."/>
      <w:lvlJc w:val="right"/>
      <w:pPr>
        <w:tabs>
          <w:tab w:val="num" w:pos="8640"/>
        </w:tabs>
        <w:ind w:left="8640" w:hanging="420"/>
      </w:pPr>
    </w:lvl>
  </w:abstractNum>
  <w:abstractNum w:abstractNumId="9" w15:restartNumberingAfterBreak="0">
    <w:nsid w:val="1BDA3598"/>
    <w:multiLevelType w:val="hybridMultilevel"/>
    <w:tmpl w:val="94B0948A"/>
    <w:lvl w:ilvl="0" w:tplc="FE9891AA">
      <w:start w:val="1"/>
      <w:numFmt w:val="bullet"/>
      <w:lvlText w:val=""/>
      <w:lvlJc w:val="left"/>
      <w:pPr>
        <w:tabs>
          <w:tab w:val="num" w:pos="1527"/>
        </w:tabs>
        <w:ind w:left="1527" w:hanging="420"/>
      </w:pPr>
      <w:rPr>
        <w:rFonts w:ascii="Wingdings" w:hAnsi="Wingdings" w:hint="default"/>
      </w:rPr>
    </w:lvl>
    <w:lvl w:ilvl="1" w:tplc="FE9891AA">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10" w15:restartNumberingAfterBreak="0">
    <w:nsid w:val="1D836D95"/>
    <w:multiLevelType w:val="hybridMultilevel"/>
    <w:tmpl w:val="F3BAD0C8"/>
    <w:lvl w:ilvl="0" w:tplc="123A8774">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FD263CF"/>
    <w:multiLevelType w:val="hybridMultilevel"/>
    <w:tmpl w:val="0C28ADE8"/>
    <w:lvl w:ilvl="0" w:tplc="40E2784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66107C1"/>
    <w:multiLevelType w:val="hybridMultilevel"/>
    <w:tmpl w:val="1B587B20"/>
    <w:lvl w:ilvl="0" w:tplc="8FFE9BD8">
      <w:start w:val="1"/>
      <w:numFmt w:val="lowerLetter"/>
      <w:lvlText w:val="%1."/>
      <w:lvlJc w:val="left"/>
      <w:pPr>
        <w:tabs>
          <w:tab w:val="num" w:pos="915"/>
        </w:tabs>
        <w:ind w:left="915" w:hanging="375"/>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3" w15:restartNumberingAfterBreak="0">
    <w:nsid w:val="365D3BAE"/>
    <w:multiLevelType w:val="hybridMultilevel"/>
    <w:tmpl w:val="917CAE3E"/>
    <w:lvl w:ilvl="0" w:tplc="FE9891AA">
      <w:start w:val="1"/>
      <w:numFmt w:val="bullet"/>
      <w:lvlText w:val=""/>
      <w:lvlJc w:val="left"/>
      <w:pPr>
        <w:tabs>
          <w:tab w:val="num" w:pos="987"/>
        </w:tabs>
        <w:ind w:left="987" w:hanging="420"/>
      </w:pPr>
      <w:rPr>
        <w:rFonts w:ascii="Wingdings" w:hAnsi="Wingdings"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14" w15:restartNumberingAfterBreak="0">
    <w:nsid w:val="387350D4"/>
    <w:multiLevelType w:val="hybridMultilevel"/>
    <w:tmpl w:val="6D4EC07A"/>
    <w:lvl w:ilvl="0" w:tplc="A3381920">
      <w:start w:val="1"/>
      <w:numFmt w:val="decimal"/>
      <w:lvlText w:val="%1、"/>
      <w:lvlJc w:val="left"/>
      <w:pPr>
        <w:tabs>
          <w:tab w:val="num" w:pos="1004"/>
        </w:tabs>
        <w:ind w:left="1004" w:hanging="420"/>
      </w:pPr>
      <w:rPr>
        <w:rFonts w:ascii="宋体" w:eastAsia="宋体" w:hAnsi="宋体" w:cs="Times New Roman"/>
        <w:lang w:eastAsia="zh-CN"/>
      </w:rPr>
    </w:lvl>
    <w:lvl w:ilvl="1" w:tplc="BDC6E8C4">
      <w:start w:val="1"/>
      <w:numFmt w:val="decimal"/>
      <w:lvlText w:val="a%2．"/>
      <w:lvlJc w:val="left"/>
      <w:pPr>
        <w:tabs>
          <w:tab w:val="num" w:pos="1484"/>
        </w:tabs>
        <w:ind w:left="1484" w:hanging="480"/>
      </w:pPr>
      <w:rPr>
        <w:rFonts w:hint="default"/>
      </w:rPr>
    </w:lvl>
    <w:lvl w:ilvl="2" w:tplc="0409001B">
      <w:start w:val="1"/>
      <w:numFmt w:val="lowerRoman"/>
      <w:lvlText w:val="%3."/>
      <w:lvlJc w:val="right"/>
      <w:pPr>
        <w:tabs>
          <w:tab w:val="num" w:pos="1844"/>
        </w:tabs>
        <w:ind w:left="1844" w:hanging="420"/>
      </w:pPr>
    </w:lvl>
    <w:lvl w:ilvl="3" w:tplc="0409000F" w:tentative="1">
      <w:start w:val="1"/>
      <w:numFmt w:val="decimal"/>
      <w:lvlText w:val="%4."/>
      <w:lvlJc w:val="left"/>
      <w:pPr>
        <w:tabs>
          <w:tab w:val="num" w:pos="2264"/>
        </w:tabs>
        <w:ind w:left="2264" w:hanging="420"/>
      </w:pPr>
    </w:lvl>
    <w:lvl w:ilvl="4" w:tplc="04090019" w:tentative="1">
      <w:start w:val="1"/>
      <w:numFmt w:val="lowerLetter"/>
      <w:lvlText w:val="%5)"/>
      <w:lvlJc w:val="left"/>
      <w:pPr>
        <w:tabs>
          <w:tab w:val="num" w:pos="2684"/>
        </w:tabs>
        <w:ind w:left="2684" w:hanging="420"/>
      </w:pPr>
    </w:lvl>
    <w:lvl w:ilvl="5" w:tplc="0409001B" w:tentative="1">
      <w:start w:val="1"/>
      <w:numFmt w:val="lowerRoman"/>
      <w:lvlText w:val="%6."/>
      <w:lvlJc w:val="right"/>
      <w:pPr>
        <w:tabs>
          <w:tab w:val="num" w:pos="3104"/>
        </w:tabs>
        <w:ind w:left="3104" w:hanging="420"/>
      </w:pPr>
    </w:lvl>
    <w:lvl w:ilvl="6" w:tplc="0409000F" w:tentative="1">
      <w:start w:val="1"/>
      <w:numFmt w:val="decimal"/>
      <w:lvlText w:val="%7."/>
      <w:lvlJc w:val="left"/>
      <w:pPr>
        <w:tabs>
          <w:tab w:val="num" w:pos="3524"/>
        </w:tabs>
        <w:ind w:left="3524" w:hanging="420"/>
      </w:pPr>
    </w:lvl>
    <w:lvl w:ilvl="7" w:tplc="04090019" w:tentative="1">
      <w:start w:val="1"/>
      <w:numFmt w:val="lowerLetter"/>
      <w:lvlText w:val="%8)"/>
      <w:lvlJc w:val="left"/>
      <w:pPr>
        <w:tabs>
          <w:tab w:val="num" w:pos="3944"/>
        </w:tabs>
        <w:ind w:left="3944" w:hanging="420"/>
      </w:pPr>
    </w:lvl>
    <w:lvl w:ilvl="8" w:tplc="0409001B" w:tentative="1">
      <w:start w:val="1"/>
      <w:numFmt w:val="lowerRoman"/>
      <w:lvlText w:val="%9."/>
      <w:lvlJc w:val="right"/>
      <w:pPr>
        <w:tabs>
          <w:tab w:val="num" w:pos="4364"/>
        </w:tabs>
        <w:ind w:left="4364" w:hanging="420"/>
      </w:pPr>
    </w:lvl>
  </w:abstractNum>
  <w:abstractNum w:abstractNumId="15" w15:restartNumberingAfterBreak="0">
    <w:nsid w:val="39AF3F06"/>
    <w:multiLevelType w:val="hybridMultilevel"/>
    <w:tmpl w:val="129408F6"/>
    <w:lvl w:ilvl="0" w:tplc="DB7E0CA2">
      <w:numFmt w:val="bullet"/>
      <w:lvlText w:val="-"/>
      <w:lvlJc w:val="left"/>
      <w:pPr>
        <w:tabs>
          <w:tab w:val="num" w:pos="360"/>
        </w:tabs>
        <w:ind w:left="360" w:hanging="360"/>
      </w:pPr>
      <w:rPr>
        <w:rFonts w:ascii="Times New Roman" w:eastAsia="楷体_GB2312"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A354A5B"/>
    <w:multiLevelType w:val="hybridMultilevel"/>
    <w:tmpl w:val="9C12D7EA"/>
    <w:lvl w:ilvl="0" w:tplc="CFD6CF7E">
      <w:start w:val="1"/>
      <w:numFmt w:val="decimal"/>
      <w:lvlText w:val="（%1）"/>
      <w:lvlJc w:val="left"/>
      <w:pPr>
        <w:tabs>
          <w:tab w:val="num" w:pos="1695"/>
        </w:tabs>
        <w:ind w:left="1695" w:hanging="127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3B207D43"/>
    <w:multiLevelType w:val="multilevel"/>
    <w:tmpl w:val="8C8A05EA"/>
    <w:lvl w:ilvl="0">
      <w:start w:val="1"/>
      <w:numFmt w:val="decimal"/>
      <w:lvlText w:val="（%1）"/>
      <w:lvlJc w:val="left"/>
      <w:pPr>
        <w:tabs>
          <w:tab w:val="num" w:pos="987"/>
        </w:tabs>
        <w:ind w:left="987"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3D0E70C8"/>
    <w:multiLevelType w:val="hybridMultilevel"/>
    <w:tmpl w:val="DB0CE400"/>
    <w:lvl w:ilvl="0" w:tplc="3DDEEB10">
      <w:start w:val="1"/>
      <w:numFmt w:val="bullet"/>
      <w:lvlText w:val=""/>
      <w:lvlJc w:val="left"/>
      <w:pPr>
        <w:tabs>
          <w:tab w:val="num" w:pos="284"/>
        </w:tabs>
        <w:ind w:left="284" w:hanging="284"/>
      </w:pPr>
      <w:rPr>
        <w:rFonts w:ascii="Wingdings" w:hAnsi="Wingdings" w:hint="default"/>
      </w:rPr>
    </w:lvl>
    <w:lvl w:ilvl="1" w:tplc="02024848">
      <w:start w:val="1"/>
      <w:numFmt w:val="bullet"/>
      <w:lvlText w:val=""/>
      <w:lvlJc w:val="left"/>
      <w:pPr>
        <w:tabs>
          <w:tab w:val="num" w:pos="425"/>
        </w:tabs>
        <w:ind w:left="425" w:hanging="283"/>
      </w:pPr>
      <w:rPr>
        <w:rFonts w:ascii="Wingdings" w:hAnsi="Wingdings" w:hint="default"/>
      </w:rPr>
    </w:lvl>
    <w:lvl w:ilvl="2" w:tplc="04090005">
      <w:start w:val="1"/>
      <w:numFmt w:val="bullet"/>
      <w:lvlText w:val=""/>
      <w:lvlJc w:val="left"/>
      <w:pPr>
        <w:tabs>
          <w:tab w:val="num" w:pos="704"/>
        </w:tabs>
        <w:ind w:left="704"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0E84A27"/>
    <w:multiLevelType w:val="hybridMultilevel"/>
    <w:tmpl w:val="E6C83AEE"/>
    <w:lvl w:ilvl="0" w:tplc="04090003">
      <w:start w:val="1"/>
      <w:numFmt w:val="bullet"/>
      <w:lvlText w:val=""/>
      <w:lvlJc w:val="left"/>
      <w:pPr>
        <w:tabs>
          <w:tab w:val="num" w:pos="987"/>
        </w:tabs>
        <w:ind w:left="987" w:hanging="420"/>
      </w:pPr>
      <w:rPr>
        <w:rFonts w:ascii="Wingdings" w:hAnsi="Wingdings"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20" w15:restartNumberingAfterBreak="0">
    <w:nsid w:val="430B41AF"/>
    <w:multiLevelType w:val="hybridMultilevel"/>
    <w:tmpl w:val="4BAC6648"/>
    <w:lvl w:ilvl="0" w:tplc="33CC9A26">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419454A"/>
    <w:multiLevelType w:val="hybridMultilevel"/>
    <w:tmpl w:val="339897B2"/>
    <w:lvl w:ilvl="0" w:tplc="0F188056">
      <w:start w:val="1"/>
      <w:numFmt w:val="decimal"/>
      <w:lvlText w:val="%1."/>
      <w:lvlJc w:val="left"/>
      <w:pPr>
        <w:tabs>
          <w:tab w:val="num" w:pos="720"/>
        </w:tabs>
        <w:ind w:left="720" w:hanging="720"/>
      </w:pPr>
      <w:rPr>
        <w:rFonts w:ascii="Times New Roman" w:eastAsia="Times New Roman" w:hAnsi="Times New Roman" w:cs="Times New Roman"/>
      </w:rPr>
    </w:lvl>
    <w:lvl w:ilvl="1" w:tplc="C7DA794A">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42925AB"/>
    <w:multiLevelType w:val="hybridMultilevel"/>
    <w:tmpl w:val="7AEAFA34"/>
    <w:lvl w:ilvl="0" w:tplc="99FA85BE">
      <w:start w:val="1"/>
      <w:numFmt w:val="lowerRoman"/>
      <w:lvlText w:val="%1."/>
      <w:lvlJc w:val="left"/>
      <w:pPr>
        <w:tabs>
          <w:tab w:val="num" w:pos="1004"/>
        </w:tabs>
        <w:ind w:left="1004"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58A0AED"/>
    <w:multiLevelType w:val="hybridMultilevel"/>
    <w:tmpl w:val="A462EF2A"/>
    <w:lvl w:ilvl="0" w:tplc="E2EE7BE0">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A020544"/>
    <w:multiLevelType w:val="hybridMultilevel"/>
    <w:tmpl w:val="86FCE35C"/>
    <w:lvl w:ilvl="0" w:tplc="7DA8F550">
      <w:start w:val="1"/>
      <w:numFmt w:val="lowerRoman"/>
      <w:lvlText w:val="%1."/>
      <w:lvlJc w:val="left"/>
      <w:pPr>
        <w:tabs>
          <w:tab w:val="num" w:pos="1410"/>
        </w:tabs>
        <w:ind w:left="1410" w:hanging="87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5" w15:restartNumberingAfterBreak="0">
    <w:nsid w:val="4D8417D4"/>
    <w:multiLevelType w:val="hybridMultilevel"/>
    <w:tmpl w:val="BD3C3150"/>
    <w:lvl w:ilvl="0" w:tplc="D7A0D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910170"/>
    <w:multiLevelType w:val="hybridMultilevel"/>
    <w:tmpl w:val="9676D78A"/>
    <w:lvl w:ilvl="0" w:tplc="0409000F">
      <w:start w:val="1"/>
      <w:numFmt w:val="decimal"/>
      <w:lvlText w:val="%1."/>
      <w:lvlJc w:val="left"/>
      <w:pPr>
        <w:tabs>
          <w:tab w:val="num" w:pos="1004"/>
        </w:tabs>
        <w:ind w:left="1004"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F89039F"/>
    <w:multiLevelType w:val="hybridMultilevel"/>
    <w:tmpl w:val="0BAC0A18"/>
    <w:lvl w:ilvl="0" w:tplc="8CB47DF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54E50CB2"/>
    <w:multiLevelType w:val="hybridMultilevel"/>
    <w:tmpl w:val="AB521566"/>
    <w:lvl w:ilvl="0" w:tplc="55143A7A">
      <w:start w:val="1"/>
      <w:numFmt w:val="decimal"/>
      <w:lvlText w:val="（%1）"/>
      <w:lvlJc w:val="left"/>
      <w:pPr>
        <w:tabs>
          <w:tab w:val="num" w:pos="987"/>
        </w:tabs>
        <w:ind w:left="987" w:hanging="420"/>
      </w:pPr>
      <w:rPr>
        <w:rFonts w:hint="eastAsia"/>
      </w:rPr>
    </w:lvl>
    <w:lvl w:ilvl="1" w:tplc="55143A7A">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69532F"/>
    <w:multiLevelType w:val="hybridMultilevel"/>
    <w:tmpl w:val="E97CF0EE"/>
    <w:lvl w:ilvl="0" w:tplc="0409000F">
      <w:start w:val="1"/>
      <w:numFmt w:val="decimal"/>
      <w:lvlText w:val="%1."/>
      <w:lvlJc w:val="left"/>
      <w:pPr>
        <w:tabs>
          <w:tab w:val="num" w:pos="987"/>
        </w:tabs>
        <w:ind w:left="987" w:hanging="420"/>
      </w:pPr>
    </w:lvl>
    <w:lvl w:ilvl="1" w:tplc="04090019">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30" w15:restartNumberingAfterBreak="0">
    <w:nsid w:val="63784F24"/>
    <w:multiLevelType w:val="multilevel"/>
    <w:tmpl w:val="94B0948A"/>
    <w:lvl w:ilvl="0">
      <w:start w:val="1"/>
      <w:numFmt w:val="bullet"/>
      <w:lvlText w:val=""/>
      <w:lvlJc w:val="left"/>
      <w:pPr>
        <w:tabs>
          <w:tab w:val="num" w:pos="1527"/>
        </w:tabs>
        <w:ind w:left="1527" w:hanging="420"/>
      </w:pPr>
      <w:rPr>
        <w:rFonts w:ascii="Wingdings" w:hAnsi="Wingdings" w:hint="default"/>
      </w:rPr>
    </w:lvl>
    <w:lvl w:ilvl="1">
      <w:start w:val="1"/>
      <w:numFmt w:val="bullet"/>
      <w:lvlText w:val=""/>
      <w:lvlJc w:val="left"/>
      <w:pPr>
        <w:tabs>
          <w:tab w:val="num" w:pos="1407"/>
        </w:tabs>
        <w:ind w:left="1407" w:hanging="420"/>
      </w:pPr>
      <w:rPr>
        <w:rFonts w:ascii="Wingdings" w:hAnsi="Wingdings" w:hint="default"/>
      </w:rPr>
    </w:lvl>
    <w:lvl w:ilvl="2">
      <w:start w:val="1"/>
      <w:numFmt w:val="bullet"/>
      <w:lvlText w:val=""/>
      <w:lvlJc w:val="left"/>
      <w:pPr>
        <w:tabs>
          <w:tab w:val="num" w:pos="1827"/>
        </w:tabs>
        <w:ind w:left="1827" w:hanging="420"/>
      </w:pPr>
      <w:rPr>
        <w:rFonts w:ascii="Wingdings" w:hAnsi="Wingdings" w:hint="default"/>
      </w:rPr>
    </w:lvl>
    <w:lvl w:ilvl="3">
      <w:start w:val="1"/>
      <w:numFmt w:val="bullet"/>
      <w:lvlText w:val=""/>
      <w:lvlJc w:val="left"/>
      <w:pPr>
        <w:tabs>
          <w:tab w:val="num" w:pos="2247"/>
        </w:tabs>
        <w:ind w:left="2247" w:hanging="420"/>
      </w:pPr>
      <w:rPr>
        <w:rFonts w:ascii="Wingdings" w:hAnsi="Wingdings" w:hint="default"/>
      </w:rPr>
    </w:lvl>
    <w:lvl w:ilvl="4">
      <w:start w:val="1"/>
      <w:numFmt w:val="bullet"/>
      <w:lvlText w:val=""/>
      <w:lvlJc w:val="left"/>
      <w:pPr>
        <w:tabs>
          <w:tab w:val="num" w:pos="2667"/>
        </w:tabs>
        <w:ind w:left="2667" w:hanging="420"/>
      </w:pPr>
      <w:rPr>
        <w:rFonts w:ascii="Wingdings" w:hAnsi="Wingdings" w:hint="default"/>
      </w:rPr>
    </w:lvl>
    <w:lvl w:ilvl="5">
      <w:start w:val="1"/>
      <w:numFmt w:val="bullet"/>
      <w:lvlText w:val=""/>
      <w:lvlJc w:val="left"/>
      <w:pPr>
        <w:tabs>
          <w:tab w:val="num" w:pos="3087"/>
        </w:tabs>
        <w:ind w:left="3087" w:hanging="420"/>
      </w:pPr>
      <w:rPr>
        <w:rFonts w:ascii="Wingdings" w:hAnsi="Wingdings" w:hint="default"/>
      </w:rPr>
    </w:lvl>
    <w:lvl w:ilvl="6">
      <w:start w:val="1"/>
      <w:numFmt w:val="bullet"/>
      <w:lvlText w:val=""/>
      <w:lvlJc w:val="left"/>
      <w:pPr>
        <w:tabs>
          <w:tab w:val="num" w:pos="3507"/>
        </w:tabs>
        <w:ind w:left="3507" w:hanging="420"/>
      </w:pPr>
      <w:rPr>
        <w:rFonts w:ascii="Wingdings" w:hAnsi="Wingdings" w:hint="default"/>
      </w:rPr>
    </w:lvl>
    <w:lvl w:ilvl="7">
      <w:start w:val="1"/>
      <w:numFmt w:val="bullet"/>
      <w:lvlText w:val=""/>
      <w:lvlJc w:val="left"/>
      <w:pPr>
        <w:tabs>
          <w:tab w:val="num" w:pos="3927"/>
        </w:tabs>
        <w:ind w:left="3927" w:hanging="420"/>
      </w:pPr>
      <w:rPr>
        <w:rFonts w:ascii="Wingdings" w:hAnsi="Wingdings" w:hint="default"/>
      </w:rPr>
    </w:lvl>
    <w:lvl w:ilvl="8">
      <w:start w:val="1"/>
      <w:numFmt w:val="bullet"/>
      <w:lvlText w:val=""/>
      <w:lvlJc w:val="left"/>
      <w:pPr>
        <w:tabs>
          <w:tab w:val="num" w:pos="4347"/>
        </w:tabs>
        <w:ind w:left="4347" w:hanging="420"/>
      </w:pPr>
      <w:rPr>
        <w:rFonts w:ascii="Wingdings" w:hAnsi="Wingdings" w:hint="default"/>
      </w:rPr>
    </w:lvl>
  </w:abstractNum>
  <w:abstractNum w:abstractNumId="31" w15:restartNumberingAfterBreak="0">
    <w:nsid w:val="65135B2F"/>
    <w:multiLevelType w:val="hybridMultilevel"/>
    <w:tmpl w:val="0E4846EA"/>
    <w:lvl w:ilvl="0" w:tplc="BFF0F6BC">
      <w:start w:val="1"/>
      <w:numFmt w:val="bullet"/>
      <w:lvlText w:val="-"/>
      <w:lvlJc w:val="left"/>
      <w:pPr>
        <w:tabs>
          <w:tab w:val="num" w:pos="1335"/>
        </w:tabs>
        <w:ind w:left="1335" w:hanging="795"/>
      </w:pPr>
      <w:rPr>
        <w:rFonts w:ascii="Times New Roman" w:eastAsia="楷体_GB2312" w:hAnsi="Times New Roman" w:cs="Times New Roman"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32" w15:restartNumberingAfterBreak="0">
    <w:nsid w:val="65CD2844"/>
    <w:multiLevelType w:val="hybridMultilevel"/>
    <w:tmpl w:val="9F8E8C7C"/>
    <w:lvl w:ilvl="0" w:tplc="C23021E4">
      <w:start w:val="1"/>
      <w:numFmt w:val="lowerLetter"/>
      <w:lvlText w:val="%1."/>
      <w:lvlJc w:val="left"/>
      <w:pPr>
        <w:tabs>
          <w:tab w:val="num" w:pos="1089"/>
        </w:tabs>
        <w:ind w:left="1089" w:hanging="465"/>
      </w:pPr>
      <w:rPr>
        <w:rFonts w:hint="default"/>
      </w:rPr>
    </w:lvl>
    <w:lvl w:ilvl="1" w:tplc="04090019" w:tentative="1">
      <w:start w:val="1"/>
      <w:numFmt w:val="lowerLetter"/>
      <w:lvlText w:val="%2)"/>
      <w:lvlJc w:val="left"/>
      <w:pPr>
        <w:tabs>
          <w:tab w:val="num" w:pos="1464"/>
        </w:tabs>
        <w:ind w:left="1464" w:hanging="420"/>
      </w:pPr>
    </w:lvl>
    <w:lvl w:ilvl="2" w:tplc="0409001B" w:tentative="1">
      <w:start w:val="1"/>
      <w:numFmt w:val="lowerRoman"/>
      <w:lvlText w:val="%3."/>
      <w:lvlJc w:val="right"/>
      <w:pPr>
        <w:tabs>
          <w:tab w:val="num" w:pos="1884"/>
        </w:tabs>
        <w:ind w:left="1884" w:hanging="420"/>
      </w:pPr>
    </w:lvl>
    <w:lvl w:ilvl="3" w:tplc="0409000F" w:tentative="1">
      <w:start w:val="1"/>
      <w:numFmt w:val="decimal"/>
      <w:lvlText w:val="%4."/>
      <w:lvlJc w:val="left"/>
      <w:pPr>
        <w:tabs>
          <w:tab w:val="num" w:pos="2304"/>
        </w:tabs>
        <w:ind w:left="2304" w:hanging="420"/>
      </w:pPr>
    </w:lvl>
    <w:lvl w:ilvl="4" w:tplc="04090019" w:tentative="1">
      <w:start w:val="1"/>
      <w:numFmt w:val="lowerLetter"/>
      <w:lvlText w:val="%5)"/>
      <w:lvlJc w:val="left"/>
      <w:pPr>
        <w:tabs>
          <w:tab w:val="num" w:pos="2724"/>
        </w:tabs>
        <w:ind w:left="2724" w:hanging="420"/>
      </w:pPr>
    </w:lvl>
    <w:lvl w:ilvl="5" w:tplc="0409001B" w:tentative="1">
      <w:start w:val="1"/>
      <w:numFmt w:val="lowerRoman"/>
      <w:lvlText w:val="%6."/>
      <w:lvlJc w:val="right"/>
      <w:pPr>
        <w:tabs>
          <w:tab w:val="num" w:pos="3144"/>
        </w:tabs>
        <w:ind w:left="3144" w:hanging="420"/>
      </w:pPr>
    </w:lvl>
    <w:lvl w:ilvl="6" w:tplc="0409000F" w:tentative="1">
      <w:start w:val="1"/>
      <w:numFmt w:val="decimal"/>
      <w:lvlText w:val="%7."/>
      <w:lvlJc w:val="left"/>
      <w:pPr>
        <w:tabs>
          <w:tab w:val="num" w:pos="3564"/>
        </w:tabs>
        <w:ind w:left="3564" w:hanging="420"/>
      </w:pPr>
    </w:lvl>
    <w:lvl w:ilvl="7" w:tplc="04090019" w:tentative="1">
      <w:start w:val="1"/>
      <w:numFmt w:val="lowerLetter"/>
      <w:lvlText w:val="%8)"/>
      <w:lvlJc w:val="left"/>
      <w:pPr>
        <w:tabs>
          <w:tab w:val="num" w:pos="3984"/>
        </w:tabs>
        <w:ind w:left="3984" w:hanging="420"/>
      </w:pPr>
    </w:lvl>
    <w:lvl w:ilvl="8" w:tplc="0409001B" w:tentative="1">
      <w:start w:val="1"/>
      <w:numFmt w:val="lowerRoman"/>
      <w:lvlText w:val="%9."/>
      <w:lvlJc w:val="right"/>
      <w:pPr>
        <w:tabs>
          <w:tab w:val="num" w:pos="4404"/>
        </w:tabs>
        <w:ind w:left="4404" w:hanging="420"/>
      </w:pPr>
    </w:lvl>
  </w:abstractNum>
  <w:abstractNum w:abstractNumId="33" w15:restartNumberingAfterBreak="0">
    <w:nsid w:val="65F11CB7"/>
    <w:multiLevelType w:val="hybridMultilevel"/>
    <w:tmpl w:val="1256EB04"/>
    <w:lvl w:ilvl="0" w:tplc="1FB6E22A">
      <w:start w:val="1"/>
      <w:numFmt w:val="bullet"/>
      <w:lvlText w:val="–"/>
      <w:lvlJc w:val="left"/>
      <w:pPr>
        <w:tabs>
          <w:tab w:val="num" w:pos="360"/>
        </w:tabs>
        <w:ind w:left="360" w:hanging="360"/>
      </w:pPr>
      <w:rPr>
        <w:rFonts w:ascii="Times New Roman" w:eastAsia="楷体_GB2312" w:hAnsi="Times New Roman" w:cs="Times New Roman" w:hint="default"/>
        <w:sz w:val="2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70B777A4"/>
    <w:multiLevelType w:val="hybridMultilevel"/>
    <w:tmpl w:val="DDD4C816"/>
    <w:lvl w:ilvl="0" w:tplc="7CECDF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22959C7"/>
    <w:multiLevelType w:val="hybridMultilevel"/>
    <w:tmpl w:val="47563526"/>
    <w:lvl w:ilvl="0" w:tplc="3BC44A42">
      <w:start w:val="5"/>
      <w:numFmt w:val="bullet"/>
      <w:lvlText w:val="-"/>
      <w:lvlJc w:val="left"/>
      <w:pPr>
        <w:tabs>
          <w:tab w:val="num" w:pos="360"/>
        </w:tabs>
        <w:ind w:left="360" w:hanging="360"/>
      </w:pPr>
      <w:rPr>
        <w:rFonts w:ascii="Times New Roman" w:eastAsia="楷体_GB2312" w:hAnsi="Times New Roman" w:cs="Times New Roman"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77F67AB4"/>
    <w:multiLevelType w:val="hybridMultilevel"/>
    <w:tmpl w:val="B4A24462"/>
    <w:lvl w:ilvl="0" w:tplc="C3DEA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B2506DC"/>
    <w:multiLevelType w:val="hybridMultilevel"/>
    <w:tmpl w:val="EE04BE60"/>
    <w:lvl w:ilvl="0" w:tplc="3A36A2FA">
      <w:start w:val="1"/>
      <w:numFmt w:val="bullet"/>
      <w:lvlText w:val="-"/>
      <w:lvlJc w:val="left"/>
      <w:pPr>
        <w:tabs>
          <w:tab w:val="num" w:pos="960"/>
        </w:tabs>
        <w:ind w:left="960" w:hanging="360"/>
      </w:pPr>
      <w:rPr>
        <w:rFonts w:ascii="Times New Roman" w:eastAsia="楷体_GB2312" w:hAnsi="Times New Roman" w:cs="Times New Roman"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38" w15:restartNumberingAfterBreak="0">
    <w:nsid w:val="7BC330F5"/>
    <w:multiLevelType w:val="hybridMultilevel"/>
    <w:tmpl w:val="C2769C2A"/>
    <w:lvl w:ilvl="0" w:tplc="E41213F0">
      <w:start w:val="1"/>
      <w:numFmt w:val="bullet"/>
      <w:pStyle w:val="CharCharChar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9"/>
  </w:num>
  <w:num w:numId="4">
    <w:abstractNumId w:val="19"/>
  </w:num>
  <w:num w:numId="5">
    <w:abstractNumId w:val="13"/>
  </w:num>
  <w:num w:numId="6">
    <w:abstractNumId w:val="18"/>
  </w:num>
  <w:num w:numId="7">
    <w:abstractNumId w:val="29"/>
  </w:num>
  <w:num w:numId="8">
    <w:abstractNumId w:val="14"/>
  </w:num>
  <w:num w:numId="9">
    <w:abstractNumId w:val="12"/>
  </w:num>
  <w:num w:numId="10">
    <w:abstractNumId w:val="33"/>
  </w:num>
  <w:num w:numId="11">
    <w:abstractNumId w:val="22"/>
  </w:num>
  <w:num w:numId="12">
    <w:abstractNumId w:val="30"/>
  </w:num>
  <w:num w:numId="13">
    <w:abstractNumId w:val="28"/>
  </w:num>
  <w:num w:numId="14">
    <w:abstractNumId w:val="17"/>
  </w:num>
  <w:num w:numId="15">
    <w:abstractNumId w:val="8"/>
    <w:lvlOverride w:ilvl="0">
      <w:startOverride w:val="1"/>
    </w:lvlOverride>
  </w:num>
  <w:num w:numId="16">
    <w:abstractNumId w:val="8"/>
  </w:num>
  <w:num w:numId="17">
    <w:abstractNumId w:val="3"/>
  </w:num>
  <w:num w:numId="18">
    <w:abstractNumId w:val="15"/>
  </w:num>
  <w:num w:numId="19">
    <w:abstractNumId w:val="2"/>
  </w:num>
  <w:num w:numId="20">
    <w:abstractNumId w:val="37"/>
  </w:num>
  <w:num w:numId="21">
    <w:abstractNumId w:val="1"/>
  </w:num>
  <w:num w:numId="22">
    <w:abstractNumId w:val="31"/>
  </w:num>
  <w:num w:numId="23">
    <w:abstractNumId w:val="6"/>
  </w:num>
  <w:num w:numId="24">
    <w:abstractNumId w:val="24"/>
  </w:num>
  <w:num w:numId="25">
    <w:abstractNumId w:val="16"/>
  </w:num>
  <w:num w:numId="26">
    <w:abstractNumId w:val="21"/>
  </w:num>
  <w:num w:numId="27">
    <w:abstractNumId w:val="35"/>
  </w:num>
  <w:num w:numId="28">
    <w:abstractNumId w:val="4"/>
  </w:num>
  <w:num w:numId="29">
    <w:abstractNumId w:val="7"/>
  </w:num>
  <w:num w:numId="30">
    <w:abstractNumId w:val="32"/>
  </w:num>
  <w:num w:numId="31">
    <w:abstractNumId w:val="26"/>
  </w:num>
  <w:num w:numId="32">
    <w:abstractNumId w:val="23"/>
  </w:num>
  <w:num w:numId="33">
    <w:abstractNumId w:val="27"/>
  </w:num>
  <w:num w:numId="34">
    <w:abstractNumId w:val="38"/>
  </w:num>
  <w:num w:numId="35">
    <w:abstractNumId w:val="34"/>
  </w:num>
  <w:num w:numId="36">
    <w:abstractNumId w:val="25"/>
  </w:num>
  <w:num w:numId="37">
    <w:abstractNumId w:val="5"/>
  </w:num>
  <w:num w:numId="38">
    <w:abstractNumId w:val="20"/>
  </w:num>
  <w:num w:numId="39">
    <w:abstractNumId w:val="10"/>
  </w:num>
  <w:num w:numId="40">
    <w:abstractNumId w:val="36"/>
  </w:num>
  <w:num w:numId="4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詹 詹">
    <w15:presenceInfo w15:providerId="Windows Live" w15:userId="26d49cc9e19ffdd7"/>
  </w15:person>
  <w15:person w15:author="chen yongxue">
    <w15:presenceInfo w15:providerId="Windows Live" w15:userId="dc4c89fc2a17e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MTMzNLUwsbQ0NTBV0lEKTi0uzszPAykwrAUALrINECwAAAA="/>
  </w:docVars>
  <w:rsids>
    <w:rsidRoot w:val="0061680D"/>
    <w:rsid w:val="00000032"/>
    <w:rsid w:val="000004CC"/>
    <w:rsid w:val="0000088A"/>
    <w:rsid w:val="00000981"/>
    <w:rsid w:val="00000B2C"/>
    <w:rsid w:val="00000DA1"/>
    <w:rsid w:val="00000DF1"/>
    <w:rsid w:val="00001739"/>
    <w:rsid w:val="000017BE"/>
    <w:rsid w:val="00001EA2"/>
    <w:rsid w:val="00001F0E"/>
    <w:rsid w:val="000023E4"/>
    <w:rsid w:val="00002B88"/>
    <w:rsid w:val="00002CCE"/>
    <w:rsid w:val="000030F5"/>
    <w:rsid w:val="00003548"/>
    <w:rsid w:val="000038BB"/>
    <w:rsid w:val="00003A88"/>
    <w:rsid w:val="0000484D"/>
    <w:rsid w:val="0000492F"/>
    <w:rsid w:val="00004976"/>
    <w:rsid w:val="00005504"/>
    <w:rsid w:val="00005BBD"/>
    <w:rsid w:val="00005BEA"/>
    <w:rsid w:val="00005C78"/>
    <w:rsid w:val="00005F90"/>
    <w:rsid w:val="0000619D"/>
    <w:rsid w:val="000066A4"/>
    <w:rsid w:val="000066AB"/>
    <w:rsid w:val="000066C3"/>
    <w:rsid w:val="00007158"/>
    <w:rsid w:val="0000794C"/>
    <w:rsid w:val="00007B6A"/>
    <w:rsid w:val="00007D77"/>
    <w:rsid w:val="00007E69"/>
    <w:rsid w:val="00007F0A"/>
    <w:rsid w:val="00010102"/>
    <w:rsid w:val="00010150"/>
    <w:rsid w:val="000101A7"/>
    <w:rsid w:val="00010259"/>
    <w:rsid w:val="000104BD"/>
    <w:rsid w:val="000104E6"/>
    <w:rsid w:val="000106BD"/>
    <w:rsid w:val="00010918"/>
    <w:rsid w:val="000109B7"/>
    <w:rsid w:val="00010F24"/>
    <w:rsid w:val="00010FF3"/>
    <w:rsid w:val="000111B7"/>
    <w:rsid w:val="00011304"/>
    <w:rsid w:val="00011409"/>
    <w:rsid w:val="00011631"/>
    <w:rsid w:val="000119FF"/>
    <w:rsid w:val="00011B46"/>
    <w:rsid w:val="00012125"/>
    <w:rsid w:val="000121B5"/>
    <w:rsid w:val="00012217"/>
    <w:rsid w:val="000122D0"/>
    <w:rsid w:val="00012571"/>
    <w:rsid w:val="00012CB1"/>
    <w:rsid w:val="00012D1F"/>
    <w:rsid w:val="00012D23"/>
    <w:rsid w:val="000130E2"/>
    <w:rsid w:val="0001320B"/>
    <w:rsid w:val="00013373"/>
    <w:rsid w:val="00013474"/>
    <w:rsid w:val="00013821"/>
    <w:rsid w:val="00013F01"/>
    <w:rsid w:val="00013FAE"/>
    <w:rsid w:val="00013FB7"/>
    <w:rsid w:val="00013FC5"/>
    <w:rsid w:val="000140FE"/>
    <w:rsid w:val="000141CC"/>
    <w:rsid w:val="000142CA"/>
    <w:rsid w:val="00014338"/>
    <w:rsid w:val="0001447C"/>
    <w:rsid w:val="0001450F"/>
    <w:rsid w:val="00014837"/>
    <w:rsid w:val="00014B08"/>
    <w:rsid w:val="00014B30"/>
    <w:rsid w:val="00014D1D"/>
    <w:rsid w:val="00015144"/>
    <w:rsid w:val="00015479"/>
    <w:rsid w:val="000157AE"/>
    <w:rsid w:val="00015DAB"/>
    <w:rsid w:val="00015F8A"/>
    <w:rsid w:val="00015FAF"/>
    <w:rsid w:val="000161E9"/>
    <w:rsid w:val="00016448"/>
    <w:rsid w:val="0001667E"/>
    <w:rsid w:val="0001675D"/>
    <w:rsid w:val="0001746D"/>
    <w:rsid w:val="00017716"/>
    <w:rsid w:val="0001796C"/>
    <w:rsid w:val="00017BA7"/>
    <w:rsid w:val="00017BEB"/>
    <w:rsid w:val="00017CE6"/>
    <w:rsid w:val="00017D77"/>
    <w:rsid w:val="00020163"/>
    <w:rsid w:val="000202D2"/>
    <w:rsid w:val="000202D5"/>
    <w:rsid w:val="0002048A"/>
    <w:rsid w:val="00020497"/>
    <w:rsid w:val="0002061F"/>
    <w:rsid w:val="000206E9"/>
    <w:rsid w:val="0002087D"/>
    <w:rsid w:val="00020983"/>
    <w:rsid w:val="00020A6C"/>
    <w:rsid w:val="00020D94"/>
    <w:rsid w:val="00020E47"/>
    <w:rsid w:val="00021427"/>
    <w:rsid w:val="00021509"/>
    <w:rsid w:val="000215A6"/>
    <w:rsid w:val="00021742"/>
    <w:rsid w:val="00021834"/>
    <w:rsid w:val="00021920"/>
    <w:rsid w:val="00021AA0"/>
    <w:rsid w:val="00022059"/>
    <w:rsid w:val="00022118"/>
    <w:rsid w:val="000223E8"/>
    <w:rsid w:val="000224ED"/>
    <w:rsid w:val="000226EA"/>
    <w:rsid w:val="00022789"/>
    <w:rsid w:val="000227A0"/>
    <w:rsid w:val="00022A9F"/>
    <w:rsid w:val="00023029"/>
    <w:rsid w:val="00023217"/>
    <w:rsid w:val="000232A2"/>
    <w:rsid w:val="0002360A"/>
    <w:rsid w:val="000236F4"/>
    <w:rsid w:val="00023853"/>
    <w:rsid w:val="00023B11"/>
    <w:rsid w:val="00023B2B"/>
    <w:rsid w:val="0002400E"/>
    <w:rsid w:val="0002433C"/>
    <w:rsid w:val="000243F7"/>
    <w:rsid w:val="000246E3"/>
    <w:rsid w:val="0002473F"/>
    <w:rsid w:val="000247A6"/>
    <w:rsid w:val="000248CB"/>
    <w:rsid w:val="00024BE0"/>
    <w:rsid w:val="000251A2"/>
    <w:rsid w:val="00025243"/>
    <w:rsid w:val="00025693"/>
    <w:rsid w:val="00025ACD"/>
    <w:rsid w:val="00025C9D"/>
    <w:rsid w:val="00025D5B"/>
    <w:rsid w:val="00025E15"/>
    <w:rsid w:val="00026053"/>
    <w:rsid w:val="000261D9"/>
    <w:rsid w:val="00026378"/>
    <w:rsid w:val="0002645C"/>
    <w:rsid w:val="00026577"/>
    <w:rsid w:val="000266C0"/>
    <w:rsid w:val="000266D4"/>
    <w:rsid w:val="000267D6"/>
    <w:rsid w:val="000268B7"/>
    <w:rsid w:val="00026B89"/>
    <w:rsid w:val="00026F98"/>
    <w:rsid w:val="00027240"/>
    <w:rsid w:val="00027260"/>
    <w:rsid w:val="000274ED"/>
    <w:rsid w:val="00027ABB"/>
    <w:rsid w:val="00027E9C"/>
    <w:rsid w:val="00027EB8"/>
    <w:rsid w:val="00030027"/>
    <w:rsid w:val="000303AB"/>
    <w:rsid w:val="00030571"/>
    <w:rsid w:val="00030766"/>
    <w:rsid w:val="00030B2C"/>
    <w:rsid w:val="00030FAA"/>
    <w:rsid w:val="000311F7"/>
    <w:rsid w:val="00031432"/>
    <w:rsid w:val="00031500"/>
    <w:rsid w:val="00031659"/>
    <w:rsid w:val="000317DB"/>
    <w:rsid w:val="0003188E"/>
    <w:rsid w:val="00031B52"/>
    <w:rsid w:val="00031C8A"/>
    <w:rsid w:val="00031E78"/>
    <w:rsid w:val="00031FB4"/>
    <w:rsid w:val="00032052"/>
    <w:rsid w:val="000320CD"/>
    <w:rsid w:val="0003231C"/>
    <w:rsid w:val="00032337"/>
    <w:rsid w:val="0003260E"/>
    <w:rsid w:val="00032782"/>
    <w:rsid w:val="00032887"/>
    <w:rsid w:val="00032894"/>
    <w:rsid w:val="00032928"/>
    <w:rsid w:val="00032C42"/>
    <w:rsid w:val="00032C91"/>
    <w:rsid w:val="00032CF9"/>
    <w:rsid w:val="00032FAA"/>
    <w:rsid w:val="00032FB9"/>
    <w:rsid w:val="0003309A"/>
    <w:rsid w:val="00033117"/>
    <w:rsid w:val="000331CD"/>
    <w:rsid w:val="000332C6"/>
    <w:rsid w:val="000334B5"/>
    <w:rsid w:val="00033698"/>
    <w:rsid w:val="00033826"/>
    <w:rsid w:val="000338D7"/>
    <w:rsid w:val="00033AAB"/>
    <w:rsid w:val="00033DB3"/>
    <w:rsid w:val="00033E62"/>
    <w:rsid w:val="00033FF5"/>
    <w:rsid w:val="000341C6"/>
    <w:rsid w:val="000341CE"/>
    <w:rsid w:val="0003461D"/>
    <w:rsid w:val="0003491F"/>
    <w:rsid w:val="00034B01"/>
    <w:rsid w:val="00034B4B"/>
    <w:rsid w:val="00034F5F"/>
    <w:rsid w:val="0003517B"/>
    <w:rsid w:val="00035362"/>
    <w:rsid w:val="000354BD"/>
    <w:rsid w:val="000356E3"/>
    <w:rsid w:val="00035898"/>
    <w:rsid w:val="000359F5"/>
    <w:rsid w:val="000359FD"/>
    <w:rsid w:val="00035DAD"/>
    <w:rsid w:val="00035FB4"/>
    <w:rsid w:val="00036087"/>
    <w:rsid w:val="000360A5"/>
    <w:rsid w:val="000360F7"/>
    <w:rsid w:val="0003625F"/>
    <w:rsid w:val="000366BF"/>
    <w:rsid w:val="00036739"/>
    <w:rsid w:val="00036B97"/>
    <w:rsid w:val="0003708E"/>
    <w:rsid w:val="00037431"/>
    <w:rsid w:val="000379FA"/>
    <w:rsid w:val="00037BD8"/>
    <w:rsid w:val="00037F6A"/>
    <w:rsid w:val="000401C3"/>
    <w:rsid w:val="00040245"/>
    <w:rsid w:val="0004040F"/>
    <w:rsid w:val="000408A1"/>
    <w:rsid w:val="00040B37"/>
    <w:rsid w:val="000410DE"/>
    <w:rsid w:val="000413EC"/>
    <w:rsid w:val="00041467"/>
    <w:rsid w:val="0004146C"/>
    <w:rsid w:val="0004170A"/>
    <w:rsid w:val="000418B8"/>
    <w:rsid w:val="000418C8"/>
    <w:rsid w:val="000420CD"/>
    <w:rsid w:val="00042111"/>
    <w:rsid w:val="000421A8"/>
    <w:rsid w:val="0004239E"/>
    <w:rsid w:val="00042470"/>
    <w:rsid w:val="00042A0B"/>
    <w:rsid w:val="00042BDA"/>
    <w:rsid w:val="00042C1A"/>
    <w:rsid w:val="00042C7C"/>
    <w:rsid w:val="0004312C"/>
    <w:rsid w:val="00043204"/>
    <w:rsid w:val="000436BA"/>
    <w:rsid w:val="0004385A"/>
    <w:rsid w:val="000439DA"/>
    <w:rsid w:val="000439DE"/>
    <w:rsid w:val="000439E3"/>
    <w:rsid w:val="00043A4F"/>
    <w:rsid w:val="00043B81"/>
    <w:rsid w:val="00043CE2"/>
    <w:rsid w:val="000443A9"/>
    <w:rsid w:val="00044462"/>
    <w:rsid w:val="000444C7"/>
    <w:rsid w:val="000444DA"/>
    <w:rsid w:val="0004488B"/>
    <w:rsid w:val="000448C9"/>
    <w:rsid w:val="000449EC"/>
    <w:rsid w:val="00044C36"/>
    <w:rsid w:val="00045112"/>
    <w:rsid w:val="00045332"/>
    <w:rsid w:val="00045A4C"/>
    <w:rsid w:val="00045BB8"/>
    <w:rsid w:val="00045FEF"/>
    <w:rsid w:val="0004611C"/>
    <w:rsid w:val="000463A4"/>
    <w:rsid w:val="0004654F"/>
    <w:rsid w:val="000465A3"/>
    <w:rsid w:val="00046769"/>
    <w:rsid w:val="00046A20"/>
    <w:rsid w:val="00046A8E"/>
    <w:rsid w:val="00046D74"/>
    <w:rsid w:val="00047584"/>
    <w:rsid w:val="000476D8"/>
    <w:rsid w:val="000478D1"/>
    <w:rsid w:val="0004796A"/>
    <w:rsid w:val="00047A0C"/>
    <w:rsid w:val="00047C28"/>
    <w:rsid w:val="00047DB4"/>
    <w:rsid w:val="00047E11"/>
    <w:rsid w:val="000504B9"/>
    <w:rsid w:val="00050505"/>
    <w:rsid w:val="00050892"/>
    <w:rsid w:val="000508D3"/>
    <w:rsid w:val="00050AF3"/>
    <w:rsid w:val="00051016"/>
    <w:rsid w:val="00051225"/>
    <w:rsid w:val="00051536"/>
    <w:rsid w:val="00051ADC"/>
    <w:rsid w:val="00051D29"/>
    <w:rsid w:val="00051E63"/>
    <w:rsid w:val="0005213C"/>
    <w:rsid w:val="00052396"/>
    <w:rsid w:val="00052398"/>
    <w:rsid w:val="00052B2E"/>
    <w:rsid w:val="00052B53"/>
    <w:rsid w:val="00052DB7"/>
    <w:rsid w:val="00052EC7"/>
    <w:rsid w:val="00052F69"/>
    <w:rsid w:val="000532F3"/>
    <w:rsid w:val="00053377"/>
    <w:rsid w:val="00053611"/>
    <w:rsid w:val="00053726"/>
    <w:rsid w:val="00053AD1"/>
    <w:rsid w:val="00053B44"/>
    <w:rsid w:val="00053CA1"/>
    <w:rsid w:val="00053D4C"/>
    <w:rsid w:val="00053FC8"/>
    <w:rsid w:val="00054077"/>
    <w:rsid w:val="000541FB"/>
    <w:rsid w:val="00054246"/>
    <w:rsid w:val="00054364"/>
    <w:rsid w:val="000546F3"/>
    <w:rsid w:val="000548BC"/>
    <w:rsid w:val="0005496D"/>
    <w:rsid w:val="00054C32"/>
    <w:rsid w:val="00054F24"/>
    <w:rsid w:val="00054F47"/>
    <w:rsid w:val="00055272"/>
    <w:rsid w:val="00055352"/>
    <w:rsid w:val="00055361"/>
    <w:rsid w:val="000555C4"/>
    <w:rsid w:val="0005562B"/>
    <w:rsid w:val="000558C8"/>
    <w:rsid w:val="00055924"/>
    <w:rsid w:val="00055BFB"/>
    <w:rsid w:val="000560D5"/>
    <w:rsid w:val="00056111"/>
    <w:rsid w:val="0005637F"/>
    <w:rsid w:val="0005645D"/>
    <w:rsid w:val="000565D1"/>
    <w:rsid w:val="00056666"/>
    <w:rsid w:val="000568F3"/>
    <w:rsid w:val="00056ADE"/>
    <w:rsid w:val="00056C35"/>
    <w:rsid w:val="00056C87"/>
    <w:rsid w:val="00057153"/>
    <w:rsid w:val="00057217"/>
    <w:rsid w:val="000576A9"/>
    <w:rsid w:val="00057A01"/>
    <w:rsid w:val="00057AFF"/>
    <w:rsid w:val="00057B6F"/>
    <w:rsid w:val="00057BC0"/>
    <w:rsid w:val="00057F97"/>
    <w:rsid w:val="000602CB"/>
    <w:rsid w:val="0006092B"/>
    <w:rsid w:val="0006097C"/>
    <w:rsid w:val="00060BCE"/>
    <w:rsid w:val="0006106A"/>
    <w:rsid w:val="0006125B"/>
    <w:rsid w:val="0006157C"/>
    <w:rsid w:val="00061A9A"/>
    <w:rsid w:val="00061B38"/>
    <w:rsid w:val="00061E57"/>
    <w:rsid w:val="00062127"/>
    <w:rsid w:val="000621FF"/>
    <w:rsid w:val="000624D0"/>
    <w:rsid w:val="00062B1C"/>
    <w:rsid w:val="00062DD1"/>
    <w:rsid w:val="000630E4"/>
    <w:rsid w:val="00063758"/>
    <w:rsid w:val="0006397F"/>
    <w:rsid w:val="000639B3"/>
    <w:rsid w:val="0006408C"/>
    <w:rsid w:val="000641B0"/>
    <w:rsid w:val="000641B5"/>
    <w:rsid w:val="000644FC"/>
    <w:rsid w:val="000646A5"/>
    <w:rsid w:val="00064706"/>
    <w:rsid w:val="000647F7"/>
    <w:rsid w:val="00064802"/>
    <w:rsid w:val="000648B2"/>
    <w:rsid w:val="000649C1"/>
    <w:rsid w:val="00064BAA"/>
    <w:rsid w:val="00065062"/>
    <w:rsid w:val="000653CF"/>
    <w:rsid w:val="0006540F"/>
    <w:rsid w:val="00065F74"/>
    <w:rsid w:val="000660AD"/>
    <w:rsid w:val="0006626E"/>
    <w:rsid w:val="00066312"/>
    <w:rsid w:val="000667ED"/>
    <w:rsid w:val="000667FD"/>
    <w:rsid w:val="0006688B"/>
    <w:rsid w:val="00066931"/>
    <w:rsid w:val="00066D95"/>
    <w:rsid w:val="00067133"/>
    <w:rsid w:val="0006742D"/>
    <w:rsid w:val="000675BD"/>
    <w:rsid w:val="00067D6B"/>
    <w:rsid w:val="00067DE4"/>
    <w:rsid w:val="00067E1D"/>
    <w:rsid w:val="00067FA0"/>
    <w:rsid w:val="000700D3"/>
    <w:rsid w:val="0007019C"/>
    <w:rsid w:val="000705B8"/>
    <w:rsid w:val="00070838"/>
    <w:rsid w:val="00070B60"/>
    <w:rsid w:val="00070D7E"/>
    <w:rsid w:val="0007100D"/>
    <w:rsid w:val="00071194"/>
    <w:rsid w:val="0007135D"/>
    <w:rsid w:val="0007157A"/>
    <w:rsid w:val="00071C13"/>
    <w:rsid w:val="00071C86"/>
    <w:rsid w:val="00071D40"/>
    <w:rsid w:val="00071F7F"/>
    <w:rsid w:val="00071FB0"/>
    <w:rsid w:val="00072193"/>
    <w:rsid w:val="000721A1"/>
    <w:rsid w:val="00072250"/>
    <w:rsid w:val="0007226B"/>
    <w:rsid w:val="000724C4"/>
    <w:rsid w:val="000724D3"/>
    <w:rsid w:val="00072533"/>
    <w:rsid w:val="000727FF"/>
    <w:rsid w:val="00072826"/>
    <w:rsid w:val="000728ED"/>
    <w:rsid w:val="00072BC9"/>
    <w:rsid w:val="00072FEA"/>
    <w:rsid w:val="0007322F"/>
    <w:rsid w:val="00073253"/>
    <w:rsid w:val="000735D9"/>
    <w:rsid w:val="000735F8"/>
    <w:rsid w:val="000737FE"/>
    <w:rsid w:val="00073C37"/>
    <w:rsid w:val="00073DEB"/>
    <w:rsid w:val="00073E0B"/>
    <w:rsid w:val="00074166"/>
    <w:rsid w:val="00074185"/>
    <w:rsid w:val="000741AB"/>
    <w:rsid w:val="000742E1"/>
    <w:rsid w:val="000744E4"/>
    <w:rsid w:val="000744FC"/>
    <w:rsid w:val="000749F1"/>
    <w:rsid w:val="00074A2B"/>
    <w:rsid w:val="00074D44"/>
    <w:rsid w:val="00074E56"/>
    <w:rsid w:val="000752D6"/>
    <w:rsid w:val="0007533E"/>
    <w:rsid w:val="000753DC"/>
    <w:rsid w:val="00075456"/>
    <w:rsid w:val="000754E6"/>
    <w:rsid w:val="00075513"/>
    <w:rsid w:val="000757E3"/>
    <w:rsid w:val="00075898"/>
    <w:rsid w:val="00075F04"/>
    <w:rsid w:val="00076815"/>
    <w:rsid w:val="00076874"/>
    <w:rsid w:val="00076DAC"/>
    <w:rsid w:val="00076E6E"/>
    <w:rsid w:val="00076FB1"/>
    <w:rsid w:val="00077124"/>
    <w:rsid w:val="00077197"/>
    <w:rsid w:val="000772FB"/>
    <w:rsid w:val="0007751C"/>
    <w:rsid w:val="000776F5"/>
    <w:rsid w:val="00077816"/>
    <w:rsid w:val="00077842"/>
    <w:rsid w:val="00077B43"/>
    <w:rsid w:val="00077D42"/>
    <w:rsid w:val="00080099"/>
    <w:rsid w:val="00080254"/>
    <w:rsid w:val="00080575"/>
    <w:rsid w:val="00080701"/>
    <w:rsid w:val="0008091E"/>
    <w:rsid w:val="000809FA"/>
    <w:rsid w:val="00080B6C"/>
    <w:rsid w:val="00080D72"/>
    <w:rsid w:val="00080EF7"/>
    <w:rsid w:val="000810F6"/>
    <w:rsid w:val="0008115C"/>
    <w:rsid w:val="000812C4"/>
    <w:rsid w:val="00081468"/>
    <w:rsid w:val="000814C8"/>
    <w:rsid w:val="000815C5"/>
    <w:rsid w:val="0008182C"/>
    <w:rsid w:val="000819E4"/>
    <w:rsid w:val="00081C9E"/>
    <w:rsid w:val="00081D85"/>
    <w:rsid w:val="00081DC4"/>
    <w:rsid w:val="00081EBA"/>
    <w:rsid w:val="0008266C"/>
    <w:rsid w:val="00082672"/>
    <w:rsid w:val="000827B2"/>
    <w:rsid w:val="000827C2"/>
    <w:rsid w:val="00082944"/>
    <w:rsid w:val="000829C9"/>
    <w:rsid w:val="000833B4"/>
    <w:rsid w:val="00083432"/>
    <w:rsid w:val="0008372A"/>
    <w:rsid w:val="0008380A"/>
    <w:rsid w:val="00083933"/>
    <w:rsid w:val="00083F81"/>
    <w:rsid w:val="000842B1"/>
    <w:rsid w:val="00084387"/>
    <w:rsid w:val="00084400"/>
    <w:rsid w:val="00084580"/>
    <w:rsid w:val="00084970"/>
    <w:rsid w:val="0008525E"/>
    <w:rsid w:val="00085341"/>
    <w:rsid w:val="0008577F"/>
    <w:rsid w:val="000858EB"/>
    <w:rsid w:val="00085CA7"/>
    <w:rsid w:val="00085E13"/>
    <w:rsid w:val="00085E49"/>
    <w:rsid w:val="00085FBB"/>
    <w:rsid w:val="0008606A"/>
    <w:rsid w:val="000862C6"/>
    <w:rsid w:val="00086411"/>
    <w:rsid w:val="0008651D"/>
    <w:rsid w:val="00086568"/>
    <w:rsid w:val="0008688E"/>
    <w:rsid w:val="0008696D"/>
    <w:rsid w:val="00086A9F"/>
    <w:rsid w:val="00086DB1"/>
    <w:rsid w:val="00086EB0"/>
    <w:rsid w:val="00086FED"/>
    <w:rsid w:val="00087012"/>
    <w:rsid w:val="0008763A"/>
    <w:rsid w:val="000876CA"/>
    <w:rsid w:val="00087770"/>
    <w:rsid w:val="00087779"/>
    <w:rsid w:val="000877D3"/>
    <w:rsid w:val="00087B27"/>
    <w:rsid w:val="0009011A"/>
    <w:rsid w:val="000901D3"/>
    <w:rsid w:val="0009029C"/>
    <w:rsid w:val="000902E6"/>
    <w:rsid w:val="0009030E"/>
    <w:rsid w:val="0009045A"/>
    <w:rsid w:val="000904DE"/>
    <w:rsid w:val="00090AE9"/>
    <w:rsid w:val="00090B17"/>
    <w:rsid w:val="00090B2B"/>
    <w:rsid w:val="00090BFE"/>
    <w:rsid w:val="00090C38"/>
    <w:rsid w:val="00090CAA"/>
    <w:rsid w:val="00090D00"/>
    <w:rsid w:val="00090D42"/>
    <w:rsid w:val="00090E30"/>
    <w:rsid w:val="00091145"/>
    <w:rsid w:val="0009116B"/>
    <w:rsid w:val="0009159A"/>
    <w:rsid w:val="0009159D"/>
    <w:rsid w:val="000915E5"/>
    <w:rsid w:val="0009181B"/>
    <w:rsid w:val="000919D3"/>
    <w:rsid w:val="00091DB7"/>
    <w:rsid w:val="000927E8"/>
    <w:rsid w:val="00092913"/>
    <w:rsid w:val="00092A80"/>
    <w:rsid w:val="00092CCF"/>
    <w:rsid w:val="00092DE3"/>
    <w:rsid w:val="00092EA4"/>
    <w:rsid w:val="00092EBE"/>
    <w:rsid w:val="00092F10"/>
    <w:rsid w:val="00093018"/>
    <w:rsid w:val="000930DB"/>
    <w:rsid w:val="0009330A"/>
    <w:rsid w:val="00093319"/>
    <w:rsid w:val="000935BB"/>
    <w:rsid w:val="00093893"/>
    <w:rsid w:val="0009390E"/>
    <w:rsid w:val="00093B3D"/>
    <w:rsid w:val="00093DAB"/>
    <w:rsid w:val="00093DDC"/>
    <w:rsid w:val="00093E77"/>
    <w:rsid w:val="00094289"/>
    <w:rsid w:val="0009442B"/>
    <w:rsid w:val="000944A8"/>
    <w:rsid w:val="00094575"/>
    <w:rsid w:val="00094AEC"/>
    <w:rsid w:val="00094C9B"/>
    <w:rsid w:val="00094E62"/>
    <w:rsid w:val="000950C7"/>
    <w:rsid w:val="000950D6"/>
    <w:rsid w:val="00095530"/>
    <w:rsid w:val="00095548"/>
    <w:rsid w:val="000956A0"/>
    <w:rsid w:val="00095828"/>
    <w:rsid w:val="0009584D"/>
    <w:rsid w:val="0009594E"/>
    <w:rsid w:val="000959C7"/>
    <w:rsid w:val="00095A39"/>
    <w:rsid w:val="00095C6B"/>
    <w:rsid w:val="00095C9F"/>
    <w:rsid w:val="00095F96"/>
    <w:rsid w:val="00096173"/>
    <w:rsid w:val="0009634C"/>
    <w:rsid w:val="000965CD"/>
    <w:rsid w:val="0009678A"/>
    <w:rsid w:val="000968DF"/>
    <w:rsid w:val="000969CF"/>
    <w:rsid w:val="00096A97"/>
    <w:rsid w:val="00097031"/>
    <w:rsid w:val="000975F6"/>
    <w:rsid w:val="00097757"/>
    <w:rsid w:val="0009793D"/>
    <w:rsid w:val="00097AD2"/>
    <w:rsid w:val="00097BA2"/>
    <w:rsid w:val="00097CBB"/>
    <w:rsid w:val="00097CEE"/>
    <w:rsid w:val="000A0386"/>
    <w:rsid w:val="000A04D9"/>
    <w:rsid w:val="000A0543"/>
    <w:rsid w:val="000A0B2E"/>
    <w:rsid w:val="000A107E"/>
    <w:rsid w:val="000A1163"/>
    <w:rsid w:val="000A119E"/>
    <w:rsid w:val="000A1597"/>
    <w:rsid w:val="000A16A4"/>
    <w:rsid w:val="000A16E0"/>
    <w:rsid w:val="000A1740"/>
    <w:rsid w:val="000A187E"/>
    <w:rsid w:val="000A1E03"/>
    <w:rsid w:val="000A1E45"/>
    <w:rsid w:val="000A2071"/>
    <w:rsid w:val="000A21B5"/>
    <w:rsid w:val="000A25FD"/>
    <w:rsid w:val="000A2772"/>
    <w:rsid w:val="000A2DAA"/>
    <w:rsid w:val="000A2F1E"/>
    <w:rsid w:val="000A307D"/>
    <w:rsid w:val="000A33E0"/>
    <w:rsid w:val="000A3681"/>
    <w:rsid w:val="000A36A6"/>
    <w:rsid w:val="000A36CB"/>
    <w:rsid w:val="000A3977"/>
    <w:rsid w:val="000A398C"/>
    <w:rsid w:val="000A40E2"/>
    <w:rsid w:val="000A4183"/>
    <w:rsid w:val="000A42AD"/>
    <w:rsid w:val="000A43A8"/>
    <w:rsid w:val="000A4591"/>
    <w:rsid w:val="000A45D0"/>
    <w:rsid w:val="000A4697"/>
    <w:rsid w:val="000A46D1"/>
    <w:rsid w:val="000A47C2"/>
    <w:rsid w:val="000A497A"/>
    <w:rsid w:val="000A4D91"/>
    <w:rsid w:val="000A5203"/>
    <w:rsid w:val="000A5226"/>
    <w:rsid w:val="000A535C"/>
    <w:rsid w:val="000A5625"/>
    <w:rsid w:val="000A56B2"/>
    <w:rsid w:val="000A59C6"/>
    <w:rsid w:val="000A59FD"/>
    <w:rsid w:val="000A5ADE"/>
    <w:rsid w:val="000A6094"/>
    <w:rsid w:val="000A6480"/>
    <w:rsid w:val="000A67AB"/>
    <w:rsid w:val="000A6982"/>
    <w:rsid w:val="000A69B1"/>
    <w:rsid w:val="000A6A94"/>
    <w:rsid w:val="000A6CBF"/>
    <w:rsid w:val="000A6F79"/>
    <w:rsid w:val="000A704E"/>
    <w:rsid w:val="000A719E"/>
    <w:rsid w:val="000A79CB"/>
    <w:rsid w:val="000A7AC7"/>
    <w:rsid w:val="000A7C45"/>
    <w:rsid w:val="000A7F06"/>
    <w:rsid w:val="000A7F43"/>
    <w:rsid w:val="000B0034"/>
    <w:rsid w:val="000B05E4"/>
    <w:rsid w:val="000B0837"/>
    <w:rsid w:val="000B0A20"/>
    <w:rsid w:val="000B0B09"/>
    <w:rsid w:val="000B0B47"/>
    <w:rsid w:val="000B0BDD"/>
    <w:rsid w:val="000B0DBB"/>
    <w:rsid w:val="000B0E65"/>
    <w:rsid w:val="000B0F05"/>
    <w:rsid w:val="000B106F"/>
    <w:rsid w:val="000B1BAB"/>
    <w:rsid w:val="000B1FA0"/>
    <w:rsid w:val="000B2164"/>
    <w:rsid w:val="000B21ED"/>
    <w:rsid w:val="000B2204"/>
    <w:rsid w:val="000B2372"/>
    <w:rsid w:val="000B24DC"/>
    <w:rsid w:val="000B25E8"/>
    <w:rsid w:val="000B26A8"/>
    <w:rsid w:val="000B27D4"/>
    <w:rsid w:val="000B27FB"/>
    <w:rsid w:val="000B2938"/>
    <w:rsid w:val="000B2C2F"/>
    <w:rsid w:val="000B2CAE"/>
    <w:rsid w:val="000B2D89"/>
    <w:rsid w:val="000B2F83"/>
    <w:rsid w:val="000B319E"/>
    <w:rsid w:val="000B348A"/>
    <w:rsid w:val="000B38DE"/>
    <w:rsid w:val="000B3921"/>
    <w:rsid w:val="000B39B5"/>
    <w:rsid w:val="000B3C9E"/>
    <w:rsid w:val="000B3D99"/>
    <w:rsid w:val="000B410E"/>
    <w:rsid w:val="000B417A"/>
    <w:rsid w:val="000B4454"/>
    <w:rsid w:val="000B46A8"/>
    <w:rsid w:val="000B46F0"/>
    <w:rsid w:val="000B5098"/>
    <w:rsid w:val="000B50A2"/>
    <w:rsid w:val="000B55D8"/>
    <w:rsid w:val="000B58D6"/>
    <w:rsid w:val="000B5BE4"/>
    <w:rsid w:val="000B5C48"/>
    <w:rsid w:val="000B60E3"/>
    <w:rsid w:val="000B6164"/>
    <w:rsid w:val="000B61E8"/>
    <w:rsid w:val="000B63AA"/>
    <w:rsid w:val="000B65A4"/>
    <w:rsid w:val="000B65B4"/>
    <w:rsid w:val="000B6631"/>
    <w:rsid w:val="000B6681"/>
    <w:rsid w:val="000B6A12"/>
    <w:rsid w:val="000B6AD7"/>
    <w:rsid w:val="000B6BFF"/>
    <w:rsid w:val="000B6F96"/>
    <w:rsid w:val="000B72AF"/>
    <w:rsid w:val="000B72F3"/>
    <w:rsid w:val="000B75A1"/>
    <w:rsid w:val="000B7910"/>
    <w:rsid w:val="000B7A6B"/>
    <w:rsid w:val="000B7BB2"/>
    <w:rsid w:val="000B7DAB"/>
    <w:rsid w:val="000B7EA7"/>
    <w:rsid w:val="000C0650"/>
    <w:rsid w:val="000C0652"/>
    <w:rsid w:val="000C0970"/>
    <w:rsid w:val="000C0A09"/>
    <w:rsid w:val="000C0BCE"/>
    <w:rsid w:val="000C0D9A"/>
    <w:rsid w:val="000C0E47"/>
    <w:rsid w:val="000C0F44"/>
    <w:rsid w:val="000C10EA"/>
    <w:rsid w:val="000C1128"/>
    <w:rsid w:val="000C13B3"/>
    <w:rsid w:val="000C14B0"/>
    <w:rsid w:val="000C14FB"/>
    <w:rsid w:val="000C16D8"/>
    <w:rsid w:val="000C18AF"/>
    <w:rsid w:val="000C1B81"/>
    <w:rsid w:val="000C1E68"/>
    <w:rsid w:val="000C258E"/>
    <w:rsid w:val="000C26B7"/>
    <w:rsid w:val="000C2A28"/>
    <w:rsid w:val="000C2AB8"/>
    <w:rsid w:val="000C2F9E"/>
    <w:rsid w:val="000C3190"/>
    <w:rsid w:val="000C3328"/>
    <w:rsid w:val="000C3340"/>
    <w:rsid w:val="000C3353"/>
    <w:rsid w:val="000C34F8"/>
    <w:rsid w:val="000C3CD0"/>
    <w:rsid w:val="000C3F35"/>
    <w:rsid w:val="000C3FFB"/>
    <w:rsid w:val="000C41C9"/>
    <w:rsid w:val="000C42B1"/>
    <w:rsid w:val="000C43F5"/>
    <w:rsid w:val="000C4A74"/>
    <w:rsid w:val="000C4EFD"/>
    <w:rsid w:val="000C4F43"/>
    <w:rsid w:val="000C55B5"/>
    <w:rsid w:val="000C6172"/>
    <w:rsid w:val="000C63BB"/>
    <w:rsid w:val="000C6450"/>
    <w:rsid w:val="000C6460"/>
    <w:rsid w:val="000C64CC"/>
    <w:rsid w:val="000C6B0B"/>
    <w:rsid w:val="000C708C"/>
    <w:rsid w:val="000C711A"/>
    <w:rsid w:val="000C7185"/>
    <w:rsid w:val="000C7378"/>
    <w:rsid w:val="000C7557"/>
    <w:rsid w:val="000C7987"/>
    <w:rsid w:val="000C7C10"/>
    <w:rsid w:val="000C7E3A"/>
    <w:rsid w:val="000D0330"/>
    <w:rsid w:val="000D04E9"/>
    <w:rsid w:val="000D05CE"/>
    <w:rsid w:val="000D0A32"/>
    <w:rsid w:val="000D0AB5"/>
    <w:rsid w:val="000D0D92"/>
    <w:rsid w:val="000D0FFE"/>
    <w:rsid w:val="000D10E4"/>
    <w:rsid w:val="000D126A"/>
    <w:rsid w:val="000D129E"/>
    <w:rsid w:val="000D132E"/>
    <w:rsid w:val="000D140D"/>
    <w:rsid w:val="000D157F"/>
    <w:rsid w:val="000D173B"/>
    <w:rsid w:val="000D1B39"/>
    <w:rsid w:val="000D1B65"/>
    <w:rsid w:val="000D1F30"/>
    <w:rsid w:val="000D2132"/>
    <w:rsid w:val="000D21CA"/>
    <w:rsid w:val="000D2620"/>
    <w:rsid w:val="000D2644"/>
    <w:rsid w:val="000D265B"/>
    <w:rsid w:val="000D268B"/>
    <w:rsid w:val="000D274E"/>
    <w:rsid w:val="000D280A"/>
    <w:rsid w:val="000D28A9"/>
    <w:rsid w:val="000D2A08"/>
    <w:rsid w:val="000D2C15"/>
    <w:rsid w:val="000D2C63"/>
    <w:rsid w:val="000D2F48"/>
    <w:rsid w:val="000D30D1"/>
    <w:rsid w:val="000D31E8"/>
    <w:rsid w:val="000D336F"/>
    <w:rsid w:val="000D344B"/>
    <w:rsid w:val="000D351B"/>
    <w:rsid w:val="000D3928"/>
    <w:rsid w:val="000D39E8"/>
    <w:rsid w:val="000D3F0F"/>
    <w:rsid w:val="000D404F"/>
    <w:rsid w:val="000D431F"/>
    <w:rsid w:val="000D44ED"/>
    <w:rsid w:val="000D474A"/>
    <w:rsid w:val="000D4796"/>
    <w:rsid w:val="000D4EF4"/>
    <w:rsid w:val="000D4F72"/>
    <w:rsid w:val="000D56F1"/>
    <w:rsid w:val="000D580A"/>
    <w:rsid w:val="000D5A44"/>
    <w:rsid w:val="000D5AC4"/>
    <w:rsid w:val="000D5AE6"/>
    <w:rsid w:val="000D5C21"/>
    <w:rsid w:val="000D5C94"/>
    <w:rsid w:val="000D6197"/>
    <w:rsid w:val="000D61DA"/>
    <w:rsid w:val="000D631A"/>
    <w:rsid w:val="000D63BF"/>
    <w:rsid w:val="000D6549"/>
    <w:rsid w:val="000D6744"/>
    <w:rsid w:val="000D686A"/>
    <w:rsid w:val="000D6993"/>
    <w:rsid w:val="000D6BCC"/>
    <w:rsid w:val="000D6C9E"/>
    <w:rsid w:val="000D6CED"/>
    <w:rsid w:val="000D6DE5"/>
    <w:rsid w:val="000D6E4D"/>
    <w:rsid w:val="000D6F00"/>
    <w:rsid w:val="000D6F7B"/>
    <w:rsid w:val="000D6FBC"/>
    <w:rsid w:val="000D7085"/>
    <w:rsid w:val="000D7130"/>
    <w:rsid w:val="000D7501"/>
    <w:rsid w:val="000D79BB"/>
    <w:rsid w:val="000D7CE0"/>
    <w:rsid w:val="000D7D21"/>
    <w:rsid w:val="000D7D87"/>
    <w:rsid w:val="000E02FE"/>
    <w:rsid w:val="000E0373"/>
    <w:rsid w:val="000E0459"/>
    <w:rsid w:val="000E04C7"/>
    <w:rsid w:val="000E074F"/>
    <w:rsid w:val="000E0A54"/>
    <w:rsid w:val="000E0B8F"/>
    <w:rsid w:val="000E0C57"/>
    <w:rsid w:val="000E0CFE"/>
    <w:rsid w:val="000E0D69"/>
    <w:rsid w:val="000E1083"/>
    <w:rsid w:val="000E12D9"/>
    <w:rsid w:val="000E1408"/>
    <w:rsid w:val="000E14E1"/>
    <w:rsid w:val="000E1590"/>
    <w:rsid w:val="000E1655"/>
    <w:rsid w:val="000E19EE"/>
    <w:rsid w:val="000E1D4D"/>
    <w:rsid w:val="000E1D81"/>
    <w:rsid w:val="000E1F52"/>
    <w:rsid w:val="000E204B"/>
    <w:rsid w:val="000E224F"/>
    <w:rsid w:val="000E24BD"/>
    <w:rsid w:val="000E2737"/>
    <w:rsid w:val="000E280B"/>
    <w:rsid w:val="000E28CE"/>
    <w:rsid w:val="000E2A8B"/>
    <w:rsid w:val="000E2D22"/>
    <w:rsid w:val="000E3009"/>
    <w:rsid w:val="000E3098"/>
    <w:rsid w:val="000E322F"/>
    <w:rsid w:val="000E3814"/>
    <w:rsid w:val="000E3B33"/>
    <w:rsid w:val="000E3B78"/>
    <w:rsid w:val="000E3E92"/>
    <w:rsid w:val="000E3F99"/>
    <w:rsid w:val="000E414C"/>
    <w:rsid w:val="000E47AB"/>
    <w:rsid w:val="000E4E27"/>
    <w:rsid w:val="000E4F56"/>
    <w:rsid w:val="000E51CC"/>
    <w:rsid w:val="000E51F1"/>
    <w:rsid w:val="000E5351"/>
    <w:rsid w:val="000E539A"/>
    <w:rsid w:val="000E57E0"/>
    <w:rsid w:val="000E59AB"/>
    <w:rsid w:val="000E5F0E"/>
    <w:rsid w:val="000E6036"/>
    <w:rsid w:val="000E6181"/>
    <w:rsid w:val="000E625A"/>
    <w:rsid w:val="000E65D3"/>
    <w:rsid w:val="000E677A"/>
    <w:rsid w:val="000E6CFB"/>
    <w:rsid w:val="000E6E03"/>
    <w:rsid w:val="000E6EBC"/>
    <w:rsid w:val="000E741F"/>
    <w:rsid w:val="000E7611"/>
    <w:rsid w:val="000E77BE"/>
    <w:rsid w:val="000E7817"/>
    <w:rsid w:val="000E7C38"/>
    <w:rsid w:val="000E7C6E"/>
    <w:rsid w:val="000E7D44"/>
    <w:rsid w:val="000E7E1E"/>
    <w:rsid w:val="000F02F1"/>
    <w:rsid w:val="000F03DE"/>
    <w:rsid w:val="000F05A3"/>
    <w:rsid w:val="000F062F"/>
    <w:rsid w:val="000F07C1"/>
    <w:rsid w:val="000F0B67"/>
    <w:rsid w:val="000F0BA7"/>
    <w:rsid w:val="000F1016"/>
    <w:rsid w:val="000F154F"/>
    <w:rsid w:val="000F1783"/>
    <w:rsid w:val="000F17BC"/>
    <w:rsid w:val="000F1859"/>
    <w:rsid w:val="000F1C17"/>
    <w:rsid w:val="000F1DE6"/>
    <w:rsid w:val="000F210A"/>
    <w:rsid w:val="000F21E5"/>
    <w:rsid w:val="000F2282"/>
    <w:rsid w:val="000F2289"/>
    <w:rsid w:val="000F228D"/>
    <w:rsid w:val="000F2845"/>
    <w:rsid w:val="000F2DB2"/>
    <w:rsid w:val="000F2EF6"/>
    <w:rsid w:val="000F3059"/>
    <w:rsid w:val="000F3377"/>
    <w:rsid w:val="000F3469"/>
    <w:rsid w:val="000F347B"/>
    <w:rsid w:val="000F3839"/>
    <w:rsid w:val="000F3859"/>
    <w:rsid w:val="000F39F2"/>
    <w:rsid w:val="000F3CB3"/>
    <w:rsid w:val="000F3E80"/>
    <w:rsid w:val="000F3EB3"/>
    <w:rsid w:val="000F409C"/>
    <w:rsid w:val="000F4151"/>
    <w:rsid w:val="000F44E9"/>
    <w:rsid w:val="000F4625"/>
    <w:rsid w:val="000F46CD"/>
    <w:rsid w:val="000F47AC"/>
    <w:rsid w:val="000F4B1D"/>
    <w:rsid w:val="000F4BF8"/>
    <w:rsid w:val="000F5065"/>
    <w:rsid w:val="000F5C40"/>
    <w:rsid w:val="000F5F1D"/>
    <w:rsid w:val="000F5FB1"/>
    <w:rsid w:val="000F602F"/>
    <w:rsid w:val="000F6258"/>
    <w:rsid w:val="000F64C6"/>
    <w:rsid w:val="000F6970"/>
    <w:rsid w:val="000F6CF8"/>
    <w:rsid w:val="000F6D8A"/>
    <w:rsid w:val="000F6F1C"/>
    <w:rsid w:val="000F7299"/>
    <w:rsid w:val="000F7301"/>
    <w:rsid w:val="000F7661"/>
    <w:rsid w:val="000F77FE"/>
    <w:rsid w:val="000F7B8F"/>
    <w:rsid w:val="000F7C2E"/>
    <w:rsid w:val="00100024"/>
    <w:rsid w:val="00100403"/>
    <w:rsid w:val="00100417"/>
    <w:rsid w:val="0010042D"/>
    <w:rsid w:val="001006EA"/>
    <w:rsid w:val="001006F8"/>
    <w:rsid w:val="00100E55"/>
    <w:rsid w:val="001013EA"/>
    <w:rsid w:val="00101447"/>
    <w:rsid w:val="0010187F"/>
    <w:rsid w:val="001019F0"/>
    <w:rsid w:val="00101A60"/>
    <w:rsid w:val="00101E20"/>
    <w:rsid w:val="00101F75"/>
    <w:rsid w:val="00102170"/>
    <w:rsid w:val="001021DF"/>
    <w:rsid w:val="0010221B"/>
    <w:rsid w:val="00102279"/>
    <w:rsid w:val="00102321"/>
    <w:rsid w:val="0010286A"/>
    <w:rsid w:val="00102888"/>
    <w:rsid w:val="00102AFC"/>
    <w:rsid w:val="00102CED"/>
    <w:rsid w:val="00102D4E"/>
    <w:rsid w:val="0010358C"/>
    <w:rsid w:val="001039F9"/>
    <w:rsid w:val="00103CFC"/>
    <w:rsid w:val="00103DA2"/>
    <w:rsid w:val="00103DB4"/>
    <w:rsid w:val="00103ECE"/>
    <w:rsid w:val="00103ED8"/>
    <w:rsid w:val="00103EF0"/>
    <w:rsid w:val="00103F3D"/>
    <w:rsid w:val="00103F4F"/>
    <w:rsid w:val="00103F51"/>
    <w:rsid w:val="0010436E"/>
    <w:rsid w:val="00104645"/>
    <w:rsid w:val="001049E1"/>
    <w:rsid w:val="00104A15"/>
    <w:rsid w:val="00104B11"/>
    <w:rsid w:val="00105353"/>
    <w:rsid w:val="0010538D"/>
    <w:rsid w:val="001053F5"/>
    <w:rsid w:val="001055FA"/>
    <w:rsid w:val="00105704"/>
    <w:rsid w:val="0010590B"/>
    <w:rsid w:val="00105E0E"/>
    <w:rsid w:val="00105F21"/>
    <w:rsid w:val="00106071"/>
    <w:rsid w:val="0010635A"/>
    <w:rsid w:val="00106497"/>
    <w:rsid w:val="001064EB"/>
    <w:rsid w:val="0010673C"/>
    <w:rsid w:val="001067D8"/>
    <w:rsid w:val="0010692C"/>
    <w:rsid w:val="00106A3E"/>
    <w:rsid w:val="00106BBB"/>
    <w:rsid w:val="00106D79"/>
    <w:rsid w:val="00106E9E"/>
    <w:rsid w:val="00106F11"/>
    <w:rsid w:val="001070AE"/>
    <w:rsid w:val="001074C5"/>
    <w:rsid w:val="001077C4"/>
    <w:rsid w:val="00107851"/>
    <w:rsid w:val="00107AAB"/>
    <w:rsid w:val="00107C06"/>
    <w:rsid w:val="00107C0B"/>
    <w:rsid w:val="00110228"/>
    <w:rsid w:val="00110472"/>
    <w:rsid w:val="001105B7"/>
    <w:rsid w:val="00110662"/>
    <w:rsid w:val="00110666"/>
    <w:rsid w:val="00110741"/>
    <w:rsid w:val="00110965"/>
    <w:rsid w:val="00110AFA"/>
    <w:rsid w:val="00110EE0"/>
    <w:rsid w:val="00110F55"/>
    <w:rsid w:val="00111217"/>
    <w:rsid w:val="0011147C"/>
    <w:rsid w:val="001114CA"/>
    <w:rsid w:val="001116D8"/>
    <w:rsid w:val="00111765"/>
    <w:rsid w:val="0011176E"/>
    <w:rsid w:val="00111EA3"/>
    <w:rsid w:val="00111FB8"/>
    <w:rsid w:val="00111FE1"/>
    <w:rsid w:val="00112332"/>
    <w:rsid w:val="00112C2A"/>
    <w:rsid w:val="00112C79"/>
    <w:rsid w:val="00112D8A"/>
    <w:rsid w:val="00112DA2"/>
    <w:rsid w:val="00112E4F"/>
    <w:rsid w:val="00112ECD"/>
    <w:rsid w:val="00112F83"/>
    <w:rsid w:val="0011310F"/>
    <w:rsid w:val="001131E7"/>
    <w:rsid w:val="00114428"/>
    <w:rsid w:val="00114783"/>
    <w:rsid w:val="00115122"/>
    <w:rsid w:val="0011543B"/>
    <w:rsid w:val="00115446"/>
    <w:rsid w:val="00115728"/>
    <w:rsid w:val="00115830"/>
    <w:rsid w:val="001158C2"/>
    <w:rsid w:val="00115963"/>
    <w:rsid w:val="001159B2"/>
    <w:rsid w:val="00115BEE"/>
    <w:rsid w:val="00115F16"/>
    <w:rsid w:val="00115F63"/>
    <w:rsid w:val="00115FD9"/>
    <w:rsid w:val="0011609B"/>
    <w:rsid w:val="0011613B"/>
    <w:rsid w:val="001161BD"/>
    <w:rsid w:val="0011668B"/>
    <w:rsid w:val="00116862"/>
    <w:rsid w:val="00116BE4"/>
    <w:rsid w:val="001174DC"/>
    <w:rsid w:val="001175FA"/>
    <w:rsid w:val="00117C52"/>
    <w:rsid w:val="00117E96"/>
    <w:rsid w:val="0012001E"/>
    <w:rsid w:val="001201E6"/>
    <w:rsid w:val="00120228"/>
    <w:rsid w:val="00120548"/>
    <w:rsid w:val="001205F9"/>
    <w:rsid w:val="00120A7D"/>
    <w:rsid w:val="00120B0A"/>
    <w:rsid w:val="00120B40"/>
    <w:rsid w:val="00120C3F"/>
    <w:rsid w:val="001214FD"/>
    <w:rsid w:val="001217AF"/>
    <w:rsid w:val="00121943"/>
    <w:rsid w:val="00121C0A"/>
    <w:rsid w:val="00121CC4"/>
    <w:rsid w:val="00121E28"/>
    <w:rsid w:val="00122075"/>
    <w:rsid w:val="00122118"/>
    <w:rsid w:val="001223AE"/>
    <w:rsid w:val="001224BA"/>
    <w:rsid w:val="0012272C"/>
    <w:rsid w:val="0012291C"/>
    <w:rsid w:val="00122C31"/>
    <w:rsid w:val="00122F5B"/>
    <w:rsid w:val="00122FC2"/>
    <w:rsid w:val="00123487"/>
    <w:rsid w:val="001236AE"/>
    <w:rsid w:val="001236F0"/>
    <w:rsid w:val="001237BB"/>
    <w:rsid w:val="0012394F"/>
    <w:rsid w:val="00123CA0"/>
    <w:rsid w:val="00123FB4"/>
    <w:rsid w:val="001240E5"/>
    <w:rsid w:val="00124377"/>
    <w:rsid w:val="001243D4"/>
    <w:rsid w:val="00124B7C"/>
    <w:rsid w:val="00124C6C"/>
    <w:rsid w:val="00124E47"/>
    <w:rsid w:val="0012531D"/>
    <w:rsid w:val="00125476"/>
    <w:rsid w:val="0012550E"/>
    <w:rsid w:val="00125831"/>
    <w:rsid w:val="00125A2D"/>
    <w:rsid w:val="00125A3B"/>
    <w:rsid w:val="00125B2E"/>
    <w:rsid w:val="00125DAF"/>
    <w:rsid w:val="0012606D"/>
    <w:rsid w:val="00126644"/>
    <w:rsid w:val="0012675B"/>
    <w:rsid w:val="0012681A"/>
    <w:rsid w:val="00126B93"/>
    <w:rsid w:val="00126BF4"/>
    <w:rsid w:val="00126D0E"/>
    <w:rsid w:val="00126E39"/>
    <w:rsid w:val="00126F5F"/>
    <w:rsid w:val="00126FA1"/>
    <w:rsid w:val="001273C7"/>
    <w:rsid w:val="001273DD"/>
    <w:rsid w:val="0012744A"/>
    <w:rsid w:val="00127506"/>
    <w:rsid w:val="0012750C"/>
    <w:rsid w:val="00127597"/>
    <w:rsid w:val="001275D0"/>
    <w:rsid w:val="00127B0D"/>
    <w:rsid w:val="001302ED"/>
    <w:rsid w:val="0013041B"/>
    <w:rsid w:val="0013073E"/>
    <w:rsid w:val="001309B9"/>
    <w:rsid w:val="00130A67"/>
    <w:rsid w:val="00130AE1"/>
    <w:rsid w:val="00130B81"/>
    <w:rsid w:val="00130DA9"/>
    <w:rsid w:val="00130E74"/>
    <w:rsid w:val="00131040"/>
    <w:rsid w:val="001310DB"/>
    <w:rsid w:val="001313C1"/>
    <w:rsid w:val="00131675"/>
    <w:rsid w:val="0013191F"/>
    <w:rsid w:val="0013211A"/>
    <w:rsid w:val="00132561"/>
    <w:rsid w:val="0013268C"/>
    <w:rsid w:val="0013273D"/>
    <w:rsid w:val="00132B09"/>
    <w:rsid w:val="00132B0A"/>
    <w:rsid w:val="00133095"/>
    <w:rsid w:val="001330F3"/>
    <w:rsid w:val="00133658"/>
    <w:rsid w:val="001337A3"/>
    <w:rsid w:val="00133D92"/>
    <w:rsid w:val="00133DB8"/>
    <w:rsid w:val="00133ECF"/>
    <w:rsid w:val="00134DDE"/>
    <w:rsid w:val="0013500C"/>
    <w:rsid w:val="00135097"/>
    <w:rsid w:val="00135473"/>
    <w:rsid w:val="00135A1F"/>
    <w:rsid w:val="00135CAA"/>
    <w:rsid w:val="00135D8E"/>
    <w:rsid w:val="00135DF7"/>
    <w:rsid w:val="001361A7"/>
    <w:rsid w:val="0013689D"/>
    <w:rsid w:val="00136919"/>
    <w:rsid w:val="00136AC3"/>
    <w:rsid w:val="00136CD7"/>
    <w:rsid w:val="00136E19"/>
    <w:rsid w:val="00137080"/>
    <w:rsid w:val="00137088"/>
    <w:rsid w:val="0013746F"/>
    <w:rsid w:val="00137A69"/>
    <w:rsid w:val="00140304"/>
    <w:rsid w:val="00140343"/>
    <w:rsid w:val="001405D6"/>
    <w:rsid w:val="00140A3D"/>
    <w:rsid w:val="0014111F"/>
    <w:rsid w:val="0014188C"/>
    <w:rsid w:val="00141A3F"/>
    <w:rsid w:val="00141C2B"/>
    <w:rsid w:val="001422E6"/>
    <w:rsid w:val="00142410"/>
    <w:rsid w:val="00142425"/>
    <w:rsid w:val="0014249A"/>
    <w:rsid w:val="00142649"/>
    <w:rsid w:val="00142B17"/>
    <w:rsid w:val="00142B9C"/>
    <w:rsid w:val="00142FB4"/>
    <w:rsid w:val="00143188"/>
    <w:rsid w:val="00143523"/>
    <w:rsid w:val="00143B37"/>
    <w:rsid w:val="00143DE0"/>
    <w:rsid w:val="001440E9"/>
    <w:rsid w:val="0014415B"/>
    <w:rsid w:val="001442B3"/>
    <w:rsid w:val="001442F2"/>
    <w:rsid w:val="00144708"/>
    <w:rsid w:val="00144F7B"/>
    <w:rsid w:val="00145133"/>
    <w:rsid w:val="00145165"/>
    <w:rsid w:val="001451B8"/>
    <w:rsid w:val="00145293"/>
    <w:rsid w:val="00145ACD"/>
    <w:rsid w:val="00145BB5"/>
    <w:rsid w:val="00145D64"/>
    <w:rsid w:val="00145E79"/>
    <w:rsid w:val="001461C2"/>
    <w:rsid w:val="001462CC"/>
    <w:rsid w:val="001463AB"/>
    <w:rsid w:val="001465FF"/>
    <w:rsid w:val="0014673E"/>
    <w:rsid w:val="00146B66"/>
    <w:rsid w:val="00146C5C"/>
    <w:rsid w:val="00146D55"/>
    <w:rsid w:val="00146F75"/>
    <w:rsid w:val="00147048"/>
    <w:rsid w:val="001474FC"/>
    <w:rsid w:val="00147556"/>
    <w:rsid w:val="00147850"/>
    <w:rsid w:val="00147981"/>
    <w:rsid w:val="001479C6"/>
    <w:rsid w:val="001500B2"/>
    <w:rsid w:val="00150403"/>
    <w:rsid w:val="001504BD"/>
    <w:rsid w:val="001505AF"/>
    <w:rsid w:val="001505CA"/>
    <w:rsid w:val="00150713"/>
    <w:rsid w:val="00150ACF"/>
    <w:rsid w:val="00150B4C"/>
    <w:rsid w:val="00150BA8"/>
    <w:rsid w:val="00150C5B"/>
    <w:rsid w:val="00150F5B"/>
    <w:rsid w:val="00150F7A"/>
    <w:rsid w:val="00150FD7"/>
    <w:rsid w:val="001510F8"/>
    <w:rsid w:val="001511F2"/>
    <w:rsid w:val="001511F9"/>
    <w:rsid w:val="00151348"/>
    <w:rsid w:val="00151E01"/>
    <w:rsid w:val="00151E06"/>
    <w:rsid w:val="0015235E"/>
    <w:rsid w:val="00152464"/>
    <w:rsid w:val="00152593"/>
    <w:rsid w:val="00152767"/>
    <w:rsid w:val="0015287E"/>
    <w:rsid w:val="00152957"/>
    <w:rsid w:val="00152F13"/>
    <w:rsid w:val="0015302B"/>
    <w:rsid w:val="001531C1"/>
    <w:rsid w:val="00153B29"/>
    <w:rsid w:val="00153DA1"/>
    <w:rsid w:val="00154206"/>
    <w:rsid w:val="00154482"/>
    <w:rsid w:val="00154932"/>
    <w:rsid w:val="00154BDA"/>
    <w:rsid w:val="00154D96"/>
    <w:rsid w:val="00154E31"/>
    <w:rsid w:val="00154E8B"/>
    <w:rsid w:val="00154F6F"/>
    <w:rsid w:val="00154FCF"/>
    <w:rsid w:val="001550BF"/>
    <w:rsid w:val="0015534E"/>
    <w:rsid w:val="00155727"/>
    <w:rsid w:val="00155782"/>
    <w:rsid w:val="0015587D"/>
    <w:rsid w:val="00155C13"/>
    <w:rsid w:val="00155EC1"/>
    <w:rsid w:val="00156069"/>
    <w:rsid w:val="001560DD"/>
    <w:rsid w:val="0015640E"/>
    <w:rsid w:val="0015693C"/>
    <w:rsid w:val="00156B2A"/>
    <w:rsid w:val="0015720A"/>
    <w:rsid w:val="001573C4"/>
    <w:rsid w:val="001578C0"/>
    <w:rsid w:val="0015792A"/>
    <w:rsid w:val="0015795B"/>
    <w:rsid w:val="00157AB3"/>
    <w:rsid w:val="00157ADC"/>
    <w:rsid w:val="00160094"/>
    <w:rsid w:val="0016016A"/>
    <w:rsid w:val="0016021D"/>
    <w:rsid w:val="001603AA"/>
    <w:rsid w:val="0016055E"/>
    <w:rsid w:val="00160795"/>
    <w:rsid w:val="00160A29"/>
    <w:rsid w:val="00160D45"/>
    <w:rsid w:val="00160F0C"/>
    <w:rsid w:val="00160F5E"/>
    <w:rsid w:val="001611B9"/>
    <w:rsid w:val="001612DA"/>
    <w:rsid w:val="001613A0"/>
    <w:rsid w:val="001613E2"/>
    <w:rsid w:val="001614E1"/>
    <w:rsid w:val="00161665"/>
    <w:rsid w:val="00161AB1"/>
    <w:rsid w:val="00161B08"/>
    <w:rsid w:val="00161BFF"/>
    <w:rsid w:val="00161E10"/>
    <w:rsid w:val="00161E2C"/>
    <w:rsid w:val="00162205"/>
    <w:rsid w:val="00162278"/>
    <w:rsid w:val="001623B1"/>
    <w:rsid w:val="00162491"/>
    <w:rsid w:val="001624C3"/>
    <w:rsid w:val="00162640"/>
    <w:rsid w:val="0016278C"/>
    <w:rsid w:val="001629FD"/>
    <w:rsid w:val="00162B4E"/>
    <w:rsid w:val="00162E0C"/>
    <w:rsid w:val="0016302D"/>
    <w:rsid w:val="0016327B"/>
    <w:rsid w:val="001634D9"/>
    <w:rsid w:val="001635BC"/>
    <w:rsid w:val="00163ABC"/>
    <w:rsid w:val="00163E39"/>
    <w:rsid w:val="001640FC"/>
    <w:rsid w:val="001643A7"/>
    <w:rsid w:val="00164688"/>
    <w:rsid w:val="0016472D"/>
    <w:rsid w:val="00164A87"/>
    <w:rsid w:val="00164AC0"/>
    <w:rsid w:val="00164AF3"/>
    <w:rsid w:val="00164AF9"/>
    <w:rsid w:val="0016523A"/>
    <w:rsid w:val="00165471"/>
    <w:rsid w:val="001658FA"/>
    <w:rsid w:val="00165AF8"/>
    <w:rsid w:val="00165C21"/>
    <w:rsid w:val="00165CE8"/>
    <w:rsid w:val="00165D8A"/>
    <w:rsid w:val="00165E88"/>
    <w:rsid w:val="00165FD4"/>
    <w:rsid w:val="00166033"/>
    <w:rsid w:val="0016607A"/>
    <w:rsid w:val="0016647E"/>
    <w:rsid w:val="00166643"/>
    <w:rsid w:val="001667B9"/>
    <w:rsid w:val="0016680D"/>
    <w:rsid w:val="001668F3"/>
    <w:rsid w:val="00166997"/>
    <w:rsid w:val="00166A9E"/>
    <w:rsid w:val="00166C21"/>
    <w:rsid w:val="00166D14"/>
    <w:rsid w:val="001670E3"/>
    <w:rsid w:val="00167211"/>
    <w:rsid w:val="001672AE"/>
    <w:rsid w:val="001673FD"/>
    <w:rsid w:val="001678EF"/>
    <w:rsid w:val="0017005A"/>
    <w:rsid w:val="0017033C"/>
    <w:rsid w:val="00170964"/>
    <w:rsid w:val="00170C45"/>
    <w:rsid w:val="00170C84"/>
    <w:rsid w:val="00170DF1"/>
    <w:rsid w:val="001710C4"/>
    <w:rsid w:val="00171202"/>
    <w:rsid w:val="00171641"/>
    <w:rsid w:val="001718DA"/>
    <w:rsid w:val="00171D82"/>
    <w:rsid w:val="00172051"/>
    <w:rsid w:val="0017212E"/>
    <w:rsid w:val="00172B52"/>
    <w:rsid w:val="00172D41"/>
    <w:rsid w:val="00172E2E"/>
    <w:rsid w:val="00172EAE"/>
    <w:rsid w:val="001730FD"/>
    <w:rsid w:val="001732FD"/>
    <w:rsid w:val="001736BE"/>
    <w:rsid w:val="00173CAD"/>
    <w:rsid w:val="00173D4A"/>
    <w:rsid w:val="00173E1E"/>
    <w:rsid w:val="00173E79"/>
    <w:rsid w:val="00173FB2"/>
    <w:rsid w:val="0017439C"/>
    <w:rsid w:val="0017463D"/>
    <w:rsid w:val="0017478F"/>
    <w:rsid w:val="001747E8"/>
    <w:rsid w:val="0017494E"/>
    <w:rsid w:val="00174B15"/>
    <w:rsid w:val="00174C91"/>
    <w:rsid w:val="00174CAD"/>
    <w:rsid w:val="00175478"/>
    <w:rsid w:val="00175D4E"/>
    <w:rsid w:val="00176037"/>
    <w:rsid w:val="00176300"/>
    <w:rsid w:val="0017631B"/>
    <w:rsid w:val="001763D1"/>
    <w:rsid w:val="00176940"/>
    <w:rsid w:val="00176981"/>
    <w:rsid w:val="00176BA4"/>
    <w:rsid w:val="001774E1"/>
    <w:rsid w:val="0017778F"/>
    <w:rsid w:val="001777C1"/>
    <w:rsid w:val="00177A5A"/>
    <w:rsid w:val="00177E96"/>
    <w:rsid w:val="00177FE8"/>
    <w:rsid w:val="0018028B"/>
    <w:rsid w:val="0018054C"/>
    <w:rsid w:val="00180C51"/>
    <w:rsid w:val="00180DE3"/>
    <w:rsid w:val="001813EC"/>
    <w:rsid w:val="00181502"/>
    <w:rsid w:val="0018175C"/>
    <w:rsid w:val="001817A8"/>
    <w:rsid w:val="00181935"/>
    <w:rsid w:val="001819EA"/>
    <w:rsid w:val="00181E6D"/>
    <w:rsid w:val="0018215A"/>
    <w:rsid w:val="0018232D"/>
    <w:rsid w:val="00182C2B"/>
    <w:rsid w:val="001839FF"/>
    <w:rsid w:val="00183D83"/>
    <w:rsid w:val="00184199"/>
    <w:rsid w:val="001847E9"/>
    <w:rsid w:val="00184861"/>
    <w:rsid w:val="00184962"/>
    <w:rsid w:val="00184EB5"/>
    <w:rsid w:val="00184F38"/>
    <w:rsid w:val="00185072"/>
    <w:rsid w:val="001851B3"/>
    <w:rsid w:val="0018525F"/>
    <w:rsid w:val="0018529C"/>
    <w:rsid w:val="00186D05"/>
    <w:rsid w:val="00186DC3"/>
    <w:rsid w:val="00186E14"/>
    <w:rsid w:val="00186E9F"/>
    <w:rsid w:val="00186F19"/>
    <w:rsid w:val="0018702C"/>
    <w:rsid w:val="001870D6"/>
    <w:rsid w:val="0018733E"/>
    <w:rsid w:val="00187788"/>
    <w:rsid w:val="00187B9F"/>
    <w:rsid w:val="00187C66"/>
    <w:rsid w:val="00187D80"/>
    <w:rsid w:val="00187F9E"/>
    <w:rsid w:val="00190098"/>
    <w:rsid w:val="001900D5"/>
    <w:rsid w:val="001901A1"/>
    <w:rsid w:val="00190401"/>
    <w:rsid w:val="0019061F"/>
    <w:rsid w:val="00190853"/>
    <w:rsid w:val="001908F2"/>
    <w:rsid w:val="00190A76"/>
    <w:rsid w:val="001914DC"/>
    <w:rsid w:val="001917A8"/>
    <w:rsid w:val="001919AE"/>
    <w:rsid w:val="00191E5D"/>
    <w:rsid w:val="00192741"/>
    <w:rsid w:val="0019279E"/>
    <w:rsid w:val="001927DF"/>
    <w:rsid w:val="001929F4"/>
    <w:rsid w:val="00192A72"/>
    <w:rsid w:val="00192CC0"/>
    <w:rsid w:val="00192CFD"/>
    <w:rsid w:val="00192D80"/>
    <w:rsid w:val="00192F13"/>
    <w:rsid w:val="0019301C"/>
    <w:rsid w:val="00193570"/>
    <w:rsid w:val="0019359B"/>
    <w:rsid w:val="00193604"/>
    <w:rsid w:val="00193B11"/>
    <w:rsid w:val="00193F2D"/>
    <w:rsid w:val="0019405E"/>
    <w:rsid w:val="00194151"/>
    <w:rsid w:val="00194236"/>
    <w:rsid w:val="00194250"/>
    <w:rsid w:val="001943F7"/>
    <w:rsid w:val="00194AA7"/>
    <w:rsid w:val="0019505C"/>
    <w:rsid w:val="0019507D"/>
    <w:rsid w:val="00195088"/>
    <w:rsid w:val="0019532C"/>
    <w:rsid w:val="001953E4"/>
    <w:rsid w:val="001956AD"/>
    <w:rsid w:val="00195726"/>
    <w:rsid w:val="001957CF"/>
    <w:rsid w:val="00195A09"/>
    <w:rsid w:val="00195A8C"/>
    <w:rsid w:val="00195C42"/>
    <w:rsid w:val="0019602D"/>
    <w:rsid w:val="001960A7"/>
    <w:rsid w:val="001962A2"/>
    <w:rsid w:val="00196592"/>
    <w:rsid w:val="001965A9"/>
    <w:rsid w:val="001966B2"/>
    <w:rsid w:val="00196754"/>
    <w:rsid w:val="00196B45"/>
    <w:rsid w:val="00196E4E"/>
    <w:rsid w:val="00196FC3"/>
    <w:rsid w:val="001972ED"/>
    <w:rsid w:val="0019752E"/>
    <w:rsid w:val="0019763D"/>
    <w:rsid w:val="00197657"/>
    <w:rsid w:val="00197A99"/>
    <w:rsid w:val="00197BC5"/>
    <w:rsid w:val="00197BF3"/>
    <w:rsid w:val="00197CC8"/>
    <w:rsid w:val="00197E18"/>
    <w:rsid w:val="00197E1D"/>
    <w:rsid w:val="00197EA5"/>
    <w:rsid w:val="00197F66"/>
    <w:rsid w:val="00197F6F"/>
    <w:rsid w:val="001A0174"/>
    <w:rsid w:val="001A0200"/>
    <w:rsid w:val="001A033F"/>
    <w:rsid w:val="001A05F1"/>
    <w:rsid w:val="001A0BFA"/>
    <w:rsid w:val="001A0CF1"/>
    <w:rsid w:val="001A10A5"/>
    <w:rsid w:val="001A1149"/>
    <w:rsid w:val="001A1183"/>
    <w:rsid w:val="001A118D"/>
    <w:rsid w:val="001A1300"/>
    <w:rsid w:val="001A1507"/>
    <w:rsid w:val="001A15AF"/>
    <w:rsid w:val="001A162A"/>
    <w:rsid w:val="001A163A"/>
    <w:rsid w:val="001A17D4"/>
    <w:rsid w:val="001A1C2F"/>
    <w:rsid w:val="001A1DCE"/>
    <w:rsid w:val="001A1F09"/>
    <w:rsid w:val="001A2253"/>
    <w:rsid w:val="001A2724"/>
    <w:rsid w:val="001A27C8"/>
    <w:rsid w:val="001A29C2"/>
    <w:rsid w:val="001A29E4"/>
    <w:rsid w:val="001A2A23"/>
    <w:rsid w:val="001A2A71"/>
    <w:rsid w:val="001A2ABF"/>
    <w:rsid w:val="001A2D5D"/>
    <w:rsid w:val="001A2F4C"/>
    <w:rsid w:val="001A30FF"/>
    <w:rsid w:val="001A313E"/>
    <w:rsid w:val="001A31D3"/>
    <w:rsid w:val="001A395A"/>
    <w:rsid w:val="001A3A5C"/>
    <w:rsid w:val="001A3D5B"/>
    <w:rsid w:val="001A3E9D"/>
    <w:rsid w:val="001A4291"/>
    <w:rsid w:val="001A4562"/>
    <w:rsid w:val="001A4640"/>
    <w:rsid w:val="001A47CF"/>
    <w:rsid w:val="001A4814"/>
    <w:rsid w:val="001A4A78"/>
    <w:rsid w:val="001A4BA0"/>
    <w:rsid w:val="001A4E40"/>
    <w:rsid w:val="001A4ED4"/>
    <w:rsid w:val="001A50CB"/>
    <w:rsid w:val="001A53F8"/>
    <w:rsid w:val="001A5A7D"/>
    <w:rsid w:val="001A5AFA"/>
    <w:rsid w:val="001A5CF5"/>
    <w:rsid w:val="001A6120"/>
    <w:rsid w:val="001A6300"/>
    <w:rsid w:val="001A64C3"/>
    <w:rsid w:val="001A6574"/>
    <w:rsid w:val="001A6667"/>
    <w:rsid w:val="001A69C7"/>
    <w:rsid w:val="001A6DD6"/>
    <w:rsid w:val="001A7003"/>
    <w:rsid w:val="001A715E"/>
    <w:rsid w:val="001A730B"/>
    <w:rsid w:val="001A7355"/>
    <w:rsid w:val="001A749C"/>
    <w:rsid w:val="001A74C4"/>
    <w:rsid w:val="001A7543"/>
    <w:rsid w:val="001A7CAA"/>
    <w:rsid w:val="001A7E33"/>
    <w:rsid w:val="001A7E9E"/>
    <w:rsid w:val="001A7FB9"/>
    <w:rsid w:val="001B04FD"/>
    <w:rsid w:val="001B0B68"/>
    <w:rsid w:val="001B0F31"/>
    <w:rsid w:val="001B10D5"/>
    <w:rsid w:val="001B14E8"/>
    <w:rsid w:val="001B16A3"/>
    <w:rsid w:val="001B1991"/>
    <w:rsid w:val="001B1AAA"/>
    <w:rsid w:val="001B1E15"/>
    <w:rsid w:val="001B2196"/>
    <w:rsid w:val="001B275C"/>
    <w:rsid w:val="001B29F2"/>
    <w:rsid w:val="001B2CE0"/>
    <w:rsid w:val="001B2D4C"/>
    <w:rsid w:val="001B2DAC"/>
    <w:rsid w:val="001B2E4E"/>
    <w:rsid w:val="001B314B"/>
    <w:rsid w:val="001B3321"/>
    <w:rsid w:val="001B3323"/>
    <w:rsid w:val="001B3596"/>
    <w:rsid w:val="001B36EF"/>
    <w:rsid w:val="001B3966"/>
    <w:rsid w:val="001B39B6"/>
    <w:rsid w:val="001B3FBD"/>
    <w:rsid w:val="001B428E"/>
    <w:rsid w:val="001B45D6"/>
    <w:rsid w:val="001B46E0"/>
    <w:rsid w:val="001B4774"/>
    <w:rsid w:val="001B47F3"/>
    <w:rsid w:val="001B4906"/>
    <w:rsid w:val="001B4EFD"/>
    <w:rsid w:val="001B4F93"/>
    <w:rsid w:val="001B5274"/>
    <w:rsid w:val="001B57BD"/>
    <w:rsid w:val="001B58B2"/>
    <w:rsid w:val="001B5F2A"/>
    <w:rsid w:val="001B6084"/>
    <w:rsid w:val="001B6399"/>
    <w:rsid w:val="001B6639"/>
    <w:rsid w:val="001B6669"/>
    <w:rsid w:val="001B682B"/>
    <w:rsid w:val="001B6AE3"/>
    <w:rsid w:val="001B6D7D"/>
    <w:rsid w:val="001B7123"/>
    <w:rsid w:val="001B724B"/>
    <w:rsid w:val="001B7467"/>
    <w:rsid w:val="001B74DD"/>
    <w:rsid w:val="001B7750"/>
    <w:rsid w:val="001B77FD"/>
    <w:rsid w:val="001B78D9"/>
    <w:rsid w:val="001B7ADD"/>
    <w:rsid w:val="001B7D78"/>
    <w:rsid w:val="001C010B"/>
    <w:rsid w:val="001C011F"/>
    <w:rsid w:val="001C01E6"/>
    <w:rsid w:val="001C0481"/>
    <w:rsid w:val="001C08A8"/>
    <w:rsid w:val="001C08BE"/>
    <w:rsid w:val="001C0AA6"/>
    <w:rsid w:val="001C0C04"/>
    <w:rsid w:val="001C10CB"/>
    <w:rsid w:val="001C111B"/>
    <w:rsid w:val="001C1284"/>
    <w:rsid w:val="001C15D6"/>
    <w:rsid w:val="001C1635"/>
    <w:rsid w:val="001C1A87"/>
    <w:rsid w:val="001C1B49"/>
    <w:rsid w:val="001C1BB3"/>
    <w:rsid w:val="001C1D82"/>
    <w:rsid w:val="001C1EA0"/>
    <w:rsid w:val="001C2187"/>
    <w:rsid w:val="001C23BF"/>
    <w:rsid w:val="001C2AED"/>
    <w:rsid w:val="001C343E"/>
    <w:rsid w:val="001C379A"/>
    <w:rsid w:val="001C3A27"/>
    <w:rsid w:val="001C3DA6"/>
    <w:rsid w:val="001C3DF5"/>
    <w:rsid w:val="001C421A"/>
    <w:rsid w:val="001C44A9"/>
    <w:rsid w:val="001C47D4"/>
    <w:rsid w:val="001C4AC7"/>
    <w:rsid w:val="001C50DB"/>
    <w:rsid w:val="001C518F"/>
    <w:rsid w:val="001C51BD"/>
    <w:rsid w:val="001C5322"/>
    <w:rsid w:val="001C5422"/>
    <w:rsid w:val="001C5463"/>
    <w:rsid w:val="001C54F2"/>
    <w:rsid w:val="001C5544"/>
    <w:rsid w:val="001C56AF"/>
    <w:rsid w:val="001C5FEB"/>
    <w:rsid w:val="001C6067"/>
    <w:rsid w:val="001C60CA"/>
    <w:rsid w:val="001C6154"/>
    <w:rsid w:val="001C62E7"/>
    <w:rsid w:val="001C66FB"/>
    <w:rsid w:val="001C69E3"/>
    <w:rsid w:val="001C6A77"/>
    <w:rsid w:val="001C6DDB"/>
    <w:rsid w:val="001C6F35"/>
    <w:rsid w:val="001C7166"/>
    <w:rsid w:val="001C73D5"/>
    <w:rsid w:val="001C759D"/>
    <w:rsid w:val="001C75FE"/>
    <w:rsid w:val="001C76BB"/>
    <w:rsid w:val="001C7DE4"/>
    <w:rsid w:val="001C7E67"/>
    <w:rsid w:val="001C7E7E"/>
    <w:rsid w:val="001D00BE"/>
    <w:rsid w:val="001D03C0"/>
    <w:rsid w:val="001D0C9B"/>
    <w:rsid w:val="001D0E78"/>
    <w:rsid w:val="001D10C1"/>
    <w:rsid w:val="001D10EF"/>
    <w:rsid w:val="001D17D7"/>
    <w:rsid w:val="001D1885"/>
    <w:rsid w:val="001D19E4"/>
    <w:rsid w:val="001D21E2"/>
    <w:rsid w:val="001D2562"/>
    <w:rsid w:val="001D25DA"/>
    <w:rsid w:val="001D2983"/>
    <w:rsid w:val="001D2DA8"/>
    <w:rsid w:val="001D2DE1"/>
    <w:rsid w:val="001D3172"/>
    <w:rsid w:val="001D36BC"/>
    <w:rsid w:val="001D36DB"/>
    <w:rsid w:val="001D3831"/>
    <w:rsid w:val="001D3957"/>
    <w:rsid w:val="001D3CD1"/>
    <w:rsid w:val="001D47F8"/>
    <w:rsid w:val="001D49DE"/>
    <w:rsid w:val="001D4AEC"/>
    <w:rsid w:val="001D4D4E"/>
    <w:rsid w:val="001D4F6B"/>
    <w:rsid w:val="001D4F9E"/>
    <w:rsid w:val="001D50FE"/>
    <w:rsid w:val="001D5B27"/>
    <w:rsid w:val="001D5D3E"/>
    <w:rsid w:val="001D5E86"/>
    <w:rsid w:val="001D5E89"/>
    <w:rsid w:val="001D6020"/>
    <w:rsid w:val="001D608D"/>
    <w:rsid w:val="001D6507"/>
    <w:rsid w:val="001D675C"/>
    <w:rsid w:val="001D6CEF"/>
    <w:rsid w:val="001D6D95"/>
    <w:rsid w:val="001D6DEF"/>
    <w:rsid w:val="001D6E4B"/>
    <w:rsid w:val="001D6E5A"/>
    <w:rsid w:val="001D71BF"/>
    <w:rsid w:val="001D7373"/>
    <w:rsid w:val="001D752C"/>
    <w:rsid w:val="001D7793"/>
    <w:rsid w:val="001D786B"/>
    <w:rsid w:val="001D788B"/>
    <w:rsid w:val="001D7AAF"/>
    <w:rsid w:val="001D7B64"/>
    <w:rsid w:val="001D7C5E"/>
    <w:rsid w:val="001D7F53"/>
    <w:rsid w:val="001E01F2"/>
    <w:rsid w:val="001E0303"/>
    <w:rsid w:val="001E047E"/>
    <w:rsid w:val="001E04AC"/>
    <w:rsid w:val="001E0659"/>
    <w:rsid w:val="001E0F8D"/>
    <w:rsid w:val="001E116B"/>
    <w:rsid w:val="001E1192"/>
    <w:rsid w:val="001E12A8"/>
    <w:rsid w:val="001E144E"/>
    <w:rsid w:val="001E1546"/>
    <w:rsid w:val="001E16F3"/>
    <w:rsid w:val="001E18FE"/>
    <w:rsid w:val="001E1B03"/>
    <w:rsid w:val="001E1EBB"/>
    <w:rsid w:val="001E1EF4"/>
    <w:rsid w:val="001E2023"/>
    <w:rsid w:val="001E21EE"/>
    <w:rsid w:val="001E254E"/>
    <w:rsid w:val="001E2704"/>
    <w:rsid w:val="001E27B6"/>
    <w:rsid w:val="001E2806"/>
    <w:rsid w:val="001E2968"/>
    <w:rsid w:val="001E2A28"/>
    <w:rsid w:val="001E30FA"/>
    <w:rsid w:val="001E32AD"/>
    <w:rsid w:val="001E3610"/>
    <w:rsid w:val="001E3A53"/>
    <w:rsid w:val="001E3C66"/>
    <w:rsid w:val="001E3CAD"/>
    <w:rsid w:val="001E3D26"/>
    <w:rsid w:val="001E4240"/>
    <w:rsid w:val="001E435C"/>
    <w:rsid w:val="001E453A"/>
    <w:rsid w:val="001E453C"/>
    <w:rsid w:val="001E4810"/>
    <w:rsid w:val="001E4B6F"/>
    <w:rsid w:val="001E4BAC"/>
    <w:rsid w:val="001E4F14"/>
    <w:rsid w:val="001E507B"/>
    <w:rsid w:val="001E5299"/>
    <w:rsid w:val="001E5697"/>
    <w:rsid w:val="001E5A10"/>
    <w:rsid w:val="001E5ACF"/>
    <w:rsid w:val="001E5AD4"/>
    <w:rsid w:val="001E5B82"/>
    <w:rsid w:val="001E5E33"/>
    <w:rsid w:val="001E6353"/>
    <w:rsid w:val="001E6793"/>
    <w:rsid w:val="001E67A7"/>
    <w:rsid w:val="001E67C9"/>
    <w:rsid w:val="001E6874"/>
    <w:rsid w:val="001E6966"/>
    <w:rsid w:val="001E6AC0"/>
    <w:rsid w:val="001E6D10"/>
    <w:rsid w:val="001E6F7F"/>
    <w:rsid w:val="001E6F99"/>
    <w:rsid w:val="001E70AD"/>
    <w:rsid w:val="001E71D1"/>
    <w:rsid w:val="001E7250"/>
    <w:rsid w:val="001E74AA"/>
    <w:rsid w:val="001E74DE"/>
    <w:rsid w:val="001E75E3"/>
    <w:rsid w:val="001E7E04"/>
    <w:rsid w:val="001E7ECC"/>
    <w:rsid w:val="001E7EF8"/>
    <w:rsid w:val="001E7F03"/>
    <w:rsid w:val="001E7F1E"/>
    <w:rsid w:val="001E7F99"/>
    <w:rsid w:val="001F00D7"/>
    <w:rsid w:val="001F0103"/>
    <w:rsid w:val="001F0106"/>
    <w:rsid w:val="001F020E"/>
    <w:rsid w:val="001F02DF"/>
    <w:rsid w:val="001F054A"/>
    <w:rsid w:val="001F06BA"/>
    <w:rsid w:val="001F09CD"/>
    <w:rsid w:val="001F0B6F"/>
    <w:rsid w:val="001F0B71"/>
    <w:rsid w:val="001F0C34"/>
    <w:rsid w:val="001F0DBE"/>
    <w:rsid w:val="001F0FC1"/>
    <w:rsid w:val="001F1217"/>
    <w:rsid w:val="001F1252"/>
    <w:rsid w:val="001F1417"/>
    <w:rsid w:val="001F1545"/>
    <w:rsid w:val="001F1974"/>
    <w:rsid w:val="001F1986"/>
    <w:rsid w:val="001F1B03"/>
    <w:rsid w:val="001F1E20"/>
    <w:rsid w:val="001F2244"/>
    <w:rsid w:val="001F236E"/>
    <w:rsid w:val="001F24F7"/>
    <w:rsid w:val="001F262F"/>
    <w:rsid w:val="001F27A0"/>
    <w:rsid w:val="001F2845"/>
    <w:rsid w:val="001F2A42"/>
    <w:rsid w:val="001F2B05"/>
    <w:rsid w:val="001F2C58"/>
    <w:rsid w:val="001F2D92"/>
    <w:rsid w:val="001F2DB5"/>
    <w:rsid w:val="001F2FD8"/>
    <w:rsid w:val="001F302B"/>
    <w:rsid w:val="001F3073"/>
    <w:rsid w:val="001F30A2"/>
    <w:rsid w:val="001F3568"/>
    <w:rsid w:val="001F3C77"/>
    <w:rsid w:val="001F3CD5"/>
    <w:rsid w:val="001F3EEE"/>
    <w:rsid w:val="001F45DA"/>
    <w:rsid w:val="001F48F9"/>
    <w:rsid w:val="001F4A38"/>
    <w:rsid w:val="001F4C00"/>
    <w:rsid w:val="001F4D8E"/>
    <w:rsid w:val="001F4DB8"/>
    <w:rsid w:val="001F4DC1"/>
    <w:rsid w:val="001F4FC3"/>
    <w:rsid w:val="001F5390"/>
    <w:rsid w:val="001F53FE"/>
    <w:rsid w:val="001F5A44"/>
    <w:rsid w:val="001F5E82"/>
    <w:rsid w:val="001F62F5"/>
    <w:rsid w:val="001F6456"/>
    <w:rsid w:val="001F6566"/>
    <w:rsid w:val="001F6598"/>
    <w:rsid w:val="001F6606"/>
    <w:rsid w:val="001F66D6"/>
    <w:rsid w:val="001F6737"/>
    <w:rsid w:val="001F6760"/>
    <w:rsid w:val="001F67A2"/>
    <w:rsid w:val="001F6C94"/>
    <w:rsid w:val="001F721E"/>
    <w:rsid w:val="001F7CCD"/>
    <w:rsid w:val="002000D1"/>
    <w:rsid w:val="002000FE"/>
    <w:rsid w:val="00200104"/>
    <w:rsid w:val="002003A3"/>
    <w:rsid w:val="002003DB"/>
    <w:rsid w:val="0020060E"/>
    <w:rsid w:val="0020084E"/>
    <w:rsid w:val="002009F8"/>
    <w:rsid w:val="00200C8A"/>
    <w:rsid w:val="002017FA"/>
    <w:rsid w:val="0020184E"/>
    <w:rsid w:val="00201A03"/>
    <w:rsid w:val="00201CF0"/>
    <w:rsid w:val="00202253"/>
    <w:rsid w:val="00202429"/>
    <w:rsid w:val="00202680"/>
    <w:rsid w:val="002026B9"/>
    <w:rsid w:val="00202ACC"/>
    <w:rsid w:val="00203020"/>
    <w:rsid w:val="00203127"/>
    <w:rsid w:val="002037FB"/>
    <w:rsid w:val="00203893"/>
    <w:rsid w:val="00203CEA"/>
    <w:rsid w:val="00203DCF"/>
    <w:rsid w:val="00203F5C"/>
    <w:rsid w:val="00204496"/>
    <w:rsid w:val="002047E5"/>
    <w:rsid w:val="002048ED"/>
    <w:rsid w:val="002049DA"/>
    <w:rsid w:val="00204F72"/>
    <w:rsid w:val="00205206"/>
    <w:rsid w:val="002052D2"/>
    <w:rsid w:val="0020566B"/>
    <w:rsid w:val="0020579F"/>
    <w:rsid w:val="00205AEC"/>
    <w:rsid w:val="00205EE0"/>
    <w:rsid w:val="00206671"/>
    <w:rsid w:val="00206A48"/>
    <w:rsid w:val="00206ABA"/>
    <w:rsid w:val="00206C70"/>
    <w:rsid w:val="00206CDD"/>
    <w:rsid w:val="00206D6A"/>
    <w:rsid w:val="00206FF7"/>
    <w:rsid w:val="00207397"/>
    <w:rsid w:val="00207505"/>
    <w:rsid w:val="002076B6"/>
    <w:rsid w:val="00207C00"/>
    <w:rsid w:val="00210064"/>
    <w:rsid w:val="002101DE"/>
    <w:rsid w:val="00210389"/>
    <w:rsid w:val="00210509"/>
    <w:rsid w:val="0021077C"/>
    <w:rsid w:val="00210A53"/>
    <w:rsid w:val="00210B21"/>
    <w:rsid w:val="00210BB4"/>
    <w:rsid w:val="00210CB4"/>
    <w:rsid w:val="00210E06"/>
    <w:rsid w:val="00210E95"/>
    <w:rsid w:val="00210E9B"/>
    <w:rsid w:val="002110CE"/>
    <w:rsid w:val="0021141F"/>
    <w:rsid w:val="0021145F"/>
    <w:rsid w:val="002114A8"/>
    <w:rsid w:val="0021186D"/>
    <w:rsid w:val="00211971"/>
    <w:rsid w:val="00211A0C"/>
    <w:rsid w:val="00211B9C"/>
    <w:rsid w:val="00211FC0"/>
    <w:rsid w:val="0021247B"/>
    <w:rsid w:val="002129D3"/>
    <w:rsid w:val="00212CBB"/>
    <w:rsid w:val="00212FDA"/>
    <w:rsid w:val="00213160"/>
    <w:rsid w:val="002133EA"/>
    <w:rsid w:val="00213C0D"/>
    <w:rsid w:val="00213F35"/>
    <w:rsid w:val="00214287"/>
    <w:rsid w:val="002142AE"/>
    <w:rsid w:val="0021430C"/>
    <w:rsid w:val="002146F5"/>
    <w:rsid w:val="00214C33"/>
    <w:rsid w:val="00214CFA"/>
    <w:rsid w:val="00214DF7"/>
    <w:rsid w:val="00214F01"/>
    <w:rsid w:val="00214FDB"/>
    <w:rsid w:val="00215279"/>
    <w:rsid w:val="00215391"/>
    <w:rsid w:val="002154F0"/>
    <w:rsid w:val="0021573A"/>
    <w:rsid w:val="0021582A"/>
    <w:rsid w:val="00215AF4"/>
    <w:rsid w:val="002163AD"/>
    <w:rsid w:val="00216912"/>
    <w:rsid w:val="00216F5F"/>
    <w:rsid w:val="002171C4"/>
    <w:rsid w:val="002171D4"/>
    <w:rsid w:val="0021763B"/>
    <w:rsid w:val="002178AC"/>
    <w:rsid w:val="00217969"/>
    <w:rsid w:val="002179C3"/>
    <w:rsid w:val="00217C04"/>
    <w:rsid w:val="00217D49"/>
    <w:rsid w:val="00220019"/>
    <w:rsid w:val="002202AD"/>
    <w:rsid w:val="002204B6"/>
    <w:rsid w:val="002205AD"/>
    <w:rsid w:val="002206CF"/>
    <w:rsid w:val="002209F4"/>
    <w:rsid w:val="00220A25"/>
    <w:rsid w:val="00220DB7"/>
    <w:rsid w:val="00220F74"/>
    <w:rsid w:val="00220F85"/>
    <w:rsid w:val="00220FA2"/>
    <w:rsid w:val="002210E1"/>
    <w:rsid w:val="002214C4"/>
    <w:rsid w:val="00221531"/>
    <w:rsid w:val="00221551"/>
    <w:rsid w:val="002215AD"/>
    <w:rsid w:val="002216D0"/>
    <w:rsid w:val="0022263B"/>
    <w:rsid w:val="0022288D"/>
    <w:rsid w:val="002228B1"/>
    <w:rsid w:val="002228BB"/>
    <w:rsid w:val="00222917"/>
    <w:rsid w:val="00222AFB"/>
    <w:rsid w:val="00222BFB"/>
    <w:rsid w:val="00222D28"/>
    <w:rsid w:val="00223190"/>
    <w:rsid w:val="002231AF"/>
    <w:rsid w:val="0022332B"/>
    <w:rsid w:val="00223388"/>
    <w:rsid w:val="002235CC"/>
    <w:rsid w:val="00223869"/>
    <w:rsid w:val="00223A87"/>
    <w:rsid w:val="00223C3C"/>
    <w:rsid w:val="002242A0"/>
    <w:rsid w:val="00224740"/>
    <w:rsid w:val="002247FC"/>
    <w:rsid w:val="00224974"/>
    <w:rsid w:val="00224A08"/>
    <w:rsid w:val="00224A57"/>
    <w:rsid w:val="00224B22"/>
    <w:rsid w:val="00224B73"/>
    <w:rsid w:val="00224C89"/>
    <w:rsid w:val="00224D58"/>
    <w:rsid w:val="00224DC0"/>
    <w:rsid w:val="0022500E"/>
    <w:rsid w:val="00225064"/>
    <w:rsid w:val="00225067"/>
    <w:rsid w:val="002251B0"/>
    <w:rsid w:val="00225638"/>
    <w:rsid w:val="0022564C"/>
    <w:rsid w:val="00225743"/>
    <w:rsid w:val="00225768"/>
    <w:rsid w:val="00225786"/>
    <w:rsid w:val="002259BF"/>
    <w:rsid w:val="00225B77"/>
    <w:rsid w:val="00225C22"/>
    <w:rsid w:val="0022663E"/>
    <w:rsid w:val="00226898"/>
    <w:rsid w:val="00226F64"/>
    <w:rsid w:val="00227045"/>
    <w:rsid w:val="002270D3"/>
    <w:rsid w:val="002270F7"/>
    <w:rsid w:val="00227224"/>
    <w:rsid w:val="0022726E"/>
    <w:rsid w:val="002273BB"/>
    <w:rsid w:val="00227443"/>
    <w:rsid w:val="0022746C"/>
    <w:rsid w:val="0022794F"/>
    <w:rsid w:val="002279B0"/>
    <w:rsid w:val="00227F34"/>
    <w:rsid w:val="002300CA"/>
    <w:rsid w:val="0023020A"/>
    <w:rsid w:val="002304AC"/>
    <w:rsid w:val="0023050F"/>
    <w:rsid w:val="002305FE"/>
    <w:rsid w:val="00230787"/>
    <w:rsid w:val="00230AC0"/>
    <w:rsid w:val="00230B6C"/>
    <w:rsid w:val="00231101"/>
    <w:rsid w:val="002315D7"/>
    <w:rsid w:val="00231868"/>
    <w:rsid w:val="00231884"/>
    <w:rsid w:val="00231D63"/>
    <w:rsid w:val="00231E56"/>
    <w:rsid w:val="00231F8A"/>
    <w:rsid w:val="0023207D"/>
    <w:rsid w:val="0023208A"/>
    <w:rsid w:val="0023222C"/>
    <w:rsid w:val="00232925"/>
    <w:rsid w:val="00233006"/>
    <w:rsid w:val="002331F5"/>
    <w:rsid w:val="0023372C"/>
    <w:rsid w:val="00233771"/>
    <w:rsid w:val="00233861"/>
    <w:rsid w:val="002338ED"/>
    <w:rsid w:val="002343A4"/>
    <w:rsid w:val="0023444D"/>
    <w:rsid w:val="0023491A"/>
    <w:rsid w:val="00234A31"/>
    <w:rsid w:val="00234BEE"/>
    <w:rsid w:val="00234C33"/>
    <w:rsid w:val="00234C4F"/>
    <w:rsid w:val="00234DBB"/>
    <w:rsid w:val="002353F5"/>
    <w:rsid w:val="002355FE"/>
    <w:rsid w:val="0023569A"/>
    <w:rsid w:val="00235786"/>
    <w:rsid w:val="00235AB3"/>
    <w:rsid w:val="00235F00"/>
    <w:rsid w:val="00235FB1"/>
    <w:rsid w:val="002362E5"/>
    <w:rsid w:val="0023632F"/>
    <w:rsid w:val="00236842"/>
    <w:rsid w:val="0023684D"/>
    <w:rsid w:val="00236CFA"/>
    <w:rsid w:val="00236D15"/>
    <w:rsid w:val="00236DDA"/>
    <w:rsid w:val="00236E53"/>
    <w:rsid w:val="002372A1"/>
    <w:rsid w:val="00237405"/>
    <w:rsid w:val="0023747B"/>
    <w:rsid w:val="0023758D"/>
    <w:rsid w:val="0023773A"/>
    <w:rsid w:val="002377D5"/>
    <w:rsid w:val="00237834"/>
    <w:rsid w:val="002379B4"/>
    <w:rsid w:val="00237BD4"/>
    <w:rsid w:val="00237D70"/>
    <w:rsid w:val="002400A6"/>
    <w:rsid w:val="00240175"/>
    <w:rsid w:val="0024032D"/>
    <w:rsid w:val="00240380"/>
    <w:rsid w:val="0024047E"/>
    <w:rsid w:val="002406B2"/>
    <w:rsid w:val="00240756"/>
    <w:rsid w:val="00240AAD"/>
    <w:rsid w:val="00240B84"/>
    <w:rsid w:val="0024110F"/>
    <w:rsid w:val="002418F4"/>
    <w:rsid w:val="002418FC"/>
    <w:rsid w:val="00241CB6"/>
    <w:rsid w:val="00241D91"/>
    <w:rsid w:val="00241EF5"/>
    <w:rsid w:val="00241F21"/>
    <w:rsid w:val="00242189"/>
    <w:rsid w:val="00242356"/>
    <w:rsid w:val="00242394"/>
    <w:rsid w:val="002423C7"/>
    <w:rsid w:val="002423E0"/>
    <w:rsid w:val="00242420"/>
    <w:rsid w:val="002425BB"/>
    <w:rsid w:val="002427C5"/>
    <w:rsid w:val="0024287E"/>
    <w:rsid w:val="00242ACF"/>
    <w:rsid w:val="00242D5F"/>
    <w:rsid w:val="002430DC"/>
    <w:rsid w:val="002439FA"/>
    <w:rsid w:val="00243AA5"/>
    <w:rsid w:val="00243F4C"/>
    <w:rsid w:val="00244229"/>
    <w:rsid w:val="0024423F"/>
    <w:rsid w:val="0024440D"/>
    <w:rsid w:val="002447C7"/>
    <w:rsid w:val="00244BAA"/>
    <w:rsid w:val="00244CBB"/>
    <w:rsid w:val="00244E0B"/>
    <w:rsid w:val="00244E49"/>
    <w:rsid w:val="00245210"/>
    <w:rsid w:val="0024526A"/>
    <w:rsid w:val="00245694"/>
    <w:rsid w:val="00245AD6"/>
    <w:rsid w:val="00245CE1"/>
    <w:rsid w:val="00245FFB"/>
    <w:rsid w:val="002462F7"/>
    <w:rsid w:val="002466B2"/>
    <w:rsid w:val="002466CE"/>
    <w:rsid w:val="002467A4"/>
    <w:rsid w:val="002469C5"/>
    <w:rsid w:val="00246A1B"/>
    <w:rsid w:val="00247481"/>
    <w:rsid w:val="002474CC"/>
    <w:rsid w:val="00247694"/>
    <w:rsid w:val="002476D3"/>
    <w:rsid w:val="00247754"/>
    <w:rsid w:val="0024794F"/>
    <w:rsid w:val="00247CD8"/>
    <w:rsid w:val="00247D22"/>
    <w:rsid w:val="00247E13"/>
    <w:rsid w:val="0025004E"/>
    <w:rsid w:val="002503A6"/>
    <w:rsid w:val="002503C6"/>
    <w:rsid w:val="002503CB"/>
    <w:rsid w:val="00250440"/>
    <w:rsid w:val="0025059F"/>
    <w:rsid w:val="002505E3"/>
    <w:rsid w:val="00250990"/>
    <w:rsid w:val="00250BBC"/>
    <w:rsid w:val="00250F92"/>
    <w:rsid w:val="00251042"/>
    <w:rsid w:val="00251092"/>
    <w:rsid w:val="0025118D"/>
    <w:rsid w:val="00251402"/>
    <w:rsid w:val="00251636"/>
    <w:rsid w:val="002517E4"/>
    <w:rsid w:val="00251918"/>
    <w:rsid w:val="00251A76"/>
    <w:rsid w:val="00251E59"/>
    <w:rsid w:val="00251E5D"/>
    <w:rsid w:val="00252251"/>
    <w:rsid w:val="00252319"/>
    <w:rsid w:val="0025257E"/>
    <w:rsid w:val="002527E2"/>
    <w:rsid w:val="00252A0E"/>
    <w:rsid w:val="00252A23"/>
    <w:rsid w:val="00252AD0"/>
    <w:rsid w:val="00252B69"/>
    <w:rsid w:val="00252DA6"/>
    <w:rsid w:val="002532CB"/>
    <w:rsid w:val="002532EA"/>
    <w:rsid w:val="0025330D"/>
    <w:rsid w:val="0025364D"/>
    <w:rsid w:val="00253BB4"/>
    <w:rsid w:val="00253BBE"/>
    <w:rsid w:val="00253EE3"/>
    <w:rsid w:val="002540F5"/>
    <w:rsid w:val="00254290"/>
    <w:rsid w:val="00254346"/>
    <w:rsid w:val="002547CC"/>
    <w:rsid w:val="00254818"/>
    <w:rsid w:val="002548EA"/>
    <w:rsid w:val="002549CD"/>
    <w:rsid w:val="00254C88"/>
    <w:rsid w:val="00254CF4"/>
    <w:rsid w:val="00254E96"/>
    <w:rsid w:val="00254FF9"/>
    <w:rsid w:val="0025519C"/>
    <w:rsid w:val="002554C4"/>
    <w:rsid w:val="0025559E"/>
    <w:rsid w:val="00255639"/>
    <w:rsid w:val="0025583A"/>
    <w:rsid w:val="00255BD3"/>
    <w:rsid w:val="00255C8B"/>
    <w:rsid w:val="00255DC6"/>
    <w:rsid w:val="00256274"/>
    <w:rsid w:val="002566C4"/>
    <w:rsid w:val="00256784"/>
    <w:rsid w:val="00256C66"/>
    <w:rsid w:val="00256C9A"/>
    <w:rsid w:val="00256DD7"/>
    <w:rsid w:val="00256ED8"/>
    <w:rsid w:val="00257605"/>
    <w:rsid w:val="002579E2"/>
    <w:rsid w:val="00257DC0"/>
    <w:rsid w:val="00260150"/>
    <w:rsid w:val="00260478"/>
    <w:rsid w:val="00260616"/>
    <w:rsid w:val="0026065A"/>
    <w:rsid w:val="002607C5"/>
    <w:rsid w:val="00260920"/>
    <w:rsid w:val="00260A20"/>
    <w:rsid w:val="00260A3B"/>
    <w:rsid w:val="00260C3B"/>
    <w:rsid w:val="00260EFF"/>
    <w:rsid w:val="0026118A"/>
    <w:rsid w:val="002611CE"/>
    <w:rsid w:val="00261305"/>
    <w:rsid w:val="00261403"/>
    <w:rsid w:val="00261524"/>
    <w:rsid w:val="00261772"/>
    <w:rsid w:val="00261E6B"/>
    <w:rsid w:val="0026202B"/>
    <w:rsid w:val="00262086"/>
    <w:rsid w:val="0026227B"/>
    <w:rsid w:val="00262402"/>
    <w:rsid w:val="002626D3"/>
    <w:rsid w:val="00262954"/>
    <w:rsid w:val="00262989"/>
    <w:rsid w:val="00262AD7"/>
    <w:rsid w:val="00262EB2"/>
    <w:rsid w:val="00262EBF"/>
    <w:rsid w:val="00263068"/>
    <w:rsid w:val="00263169"/>
    <w:rsid w:val="00263B09"/>
    <w:rsid w:val="00263CC2"/>
    <w:rsid w:val="00263D3E"/>
    <w:rsid w:val="00263F22"/>
    <w:rsid w:val="00263FF1"/>
    <w:rsid w:val="0026415B"/>
    <w:rsid w:val="0026416F"/>
    <w:rsid w:val="002644D5"/>
    <w:rsid w:val="002646B1"/>
    <w:rsid w:val="00264872"/>
    <w:rsid w:val="00264890"/>
    <w:rsid w:val="002649C5"/>
    <w:rsid w:val="00264A31"/>
    <w:rsid w:val="0026503A"/>
    <w:rsid w:val="0026538F"/>
    <w:rsid w:val="0026561C"/>
    <w:rsid w:val="00265747"/>
    <w:rsid w:val="002658A1"/>
    <w:rsid w:val="00265AC4"/>
    <w:rsid w:val="00265B13"/>
    <w:rsid w:val="00265B54"/>
    <w:rsid w:val="00265BB2"/>
    <w:rsid w:val="00265EBF"/>
    <w:rsid w:val="00265F7A"/>
    <w:rsid w:val="00265FA7"/>
    <w:rsid w:val="002661C6"/>
    <w:rsid w:val="002665ED"/>
    <w:rsid w:val="00266B1C"/>
    <w:rsid w:val="00266B6C"/>
    <w:rsid w:val="00266C24"/>
    <w:rsid w:val="0026713D"/>
    <w:rsid w:val="0026729C"/>
    <w:rsid w:val="002672FA"/>
    <w:rsid w:val="002677E2"/>
    <w:rsid w:val="00267B35"/>
    <w:rsid w:val="00267CA0"/>
    <w:rsid w:val="00267DC6"/>
    <w:rsid w:val="00267E34"/>
    <w:rsid w:val="00267FA4"/>
    <w:rsid w:val="0027040E"/>
    <w:rsid w:val="00270621"/>
    <w:rsid w:val="002708F6"/>
    <w:rsid w:val="00270A98"/>
    <w:rsid w:val="002717E9"/>
    <w:rsid w:val="0027183F"/>
    <w:rsid w:val="00271A24"/>
    <w:rsid w:val="00271AF7"/>
    <w:rsid w:val="00271B1B"/>
    <w:rsid w:val="00271B89"/>
    <w:rsid w:val="00271DC8"/>
    <w:rsid w:val="00271FF1"/>
    <w:rsid w:val="00272877"/>
    <w:rsid w:val="00272993"/>
    <w:rsid w:val="00272DD5"/>
    <w:rsid w:val="00273277"/>
    <w:rsid w:val="00273399"/>
    <w:rsid w:val="00273B20"/>
    <w:rsid w:val="0027404D"/>
    <w:rsid w:val="002741E2"/>
    <w:rsid w:val="00274381"/>
    <w:rsid w:val="00274724"/>
    <w:rsid w:val="00274C79"/>
    <w:rsid w:val="00274E96"/>
    <w:rsid w:val="00274F5E"/>
    <w:rsid w:val="002753CE"/>
    <w:rsid w:val="00275859"/>
    <w:rsid w:val="00275987"/>
    <w:rsid w:val="00275BED"/>
    <w:rsid w:val="00275DB8"/>
    <w:rsid w:val="00275F4A"/>
    <w:rsid w:val="0027621F"/>
    <w:rsid w:val="002765C1"/>
    <w:rsid w:val="00276A99"/>
    <w:rsid w:val="00276EAB"/>
    <w:rsid w:val="0027717A"/>
    <w:rsid w:val="002774B7"/>
    <w:rsid w:val="0027750B"/>
    <w:rsid w:val="0027786E"/>
    <w:rsid w:val="00277896"/>
    <w:rsid w:val="002778A4"/>
    <w:rsid w:val="00277AEE"/>
    <w:rsid w:val="00277CA9"/>
    <w:rsid w:val="00277DA6"/>
    <w:rsid w:val="00277E1F"/>
    <w:rsid w:val="00277E4E"/>
    <w:rsid w:val="00277FD6"/>
    <w:rsid w:val="0028030E"/>
    <w:rsid w:val="00280501"/>
    <w:rsid w:val="0028061C"/>
    <w:rsid w:val="0028091A"/>
    <w:rsid w:val="00280B59"/>
    <w:rsid w:val="00280C0E"/>
    <w:rsid w:val="0028112D"/>
    <w:rsid w:val="00281209"/>
    <w:rsid w:val="002814D6"/>
    <w:rsid w:val="002814D7"/>
    <w:rsid w:val="002815F0"/>
    <w:rsid w:val="00281838"/>
    <w:rsid w:val="00281C28"/>
    <w:rsid w:val="0028211A"/>
    <w:rsid w:val="00282164"/>
    <w:rsid w:val="00282912"/>
    <w:rsid w:val="0028291B"/>
    <w:rsid w:val="00282A40"/>
    <w:rsid w:val="00282B38"/>
    <w:rsid w:val="00282C7F"/>
    <w:rsid w:val="00282EAA"/>
    <w:rsid w:val="00283285"/>
    <w:rsid w:val="002833C7"/>
    <w:rsid w:val="002834B6"/>
    <w:rsid w:val="002834E1"/>
    <w:rsid w:val="00283543"/>
    <w:rsid w:val="00283600"/>
    <w:rsid w:val="00283982"/>
    <w:rsid w:val="002839BB"/>
    <w:rsid w:val="002839CF"/>
    <w:rsid w:val="00283C5B"/>
    <w:rsid w:val="00283C6C"/>
    <w:rsid w:val="00283CA8"/>
    <w:rsid w:val="00283FD8"/>
    <w:rsid w:val="00284168"/>
    <w:rsid w:val="0028433D"/>
    <w:rsid w:val="002844EE"/>
    <w:rsid w:val="00284B88"/>
    <w:rsid w:val="00284C04"/>
    <w:rsid w:val="00284E96"/>
    <w:rsid w:val="00284EFE"/>
    <w:rsid w:val="002850B4"/>
    <w:rsid w:val="00285301"/>
    <w:rsid w:val="002853E2"/>
    <w:rsid w:val="00285984"/>
    <w:rsid w:val="00285ADD"/>
    <w:rsid w:val="00285FD8"/>
    <w:rsid w:val="002865BE"/>
    <w:rsid w:val="00286A5D"/>
    <w:rsid w:val="00286B43"/>
    <w:rsid w:val="00286BCD"/>
    <w:rsid w:val="00286EEE"/>
    <w:rsid w:val="0028732A"/>
    <w:rsid w:val="0028746C"/>
    <w:rsid w:val="002879AB"/>
    <w:rsid w:val="00287D37"/>
    <w:rsid w:val="00290058"/>
    <w:rsid w:val="00290196"/>
    <w:rsid w:val="002907A6"/>
    <w:rsid w:val="002907CF"/>
    <w:rsid w:val="002908B1"/>
    <w:rsid w:val="00290BA4"/>
    <w:rsid w:val="00290BEA"/>
    <w:rsid w:val="00290E91"/>
    <w:rsid w:val="0029137B"/>
    <w:rsid w:val="00291497"/>
    <w:rsid w:val="00291553"/>
    <w:rsid w:val="002917FC"/>
    <w:rsid w:val="00291821"/>
    <w:rsid w:val="002918C1"/>
    <w:rsid w:val="00291B75"/>
    <w:rsid w:val="00291DFB"/>
    <w:rsid w:val="00291FD5"/>
    <w:rsid w:val="00291FFB"/>
    <w:rsid w:val="00292164"/>
    <w:rsid w:val="0029239D"/>
    <w:rsid w:val="00292A73"/>
    <w:rsid w:val="00292B0C"/>
    <w:rsid w:val="00292C09"/>
    <w:rsid w:val="00292C99"/>
    <w:rsid w:val="00292F56"/>
    <w:rsid w:val="00292FA4"/>
    <w:rsid w:val="00293165"/>
    <w:rsid w:val="002933FE"/>
    <w:rsid w:val="002934AB"/>
    <w:rsid w:val="00293998"/>
    <w:rsid w:val="00293A1B"/>
    <w:rsid w:val="00293CA4"/>
    <w:rsid w:val="00293DE3"/>
    <w:rsid w:val="00293E5A"/>
    <w:rsid w:val="00293FD1"/>
    <w:rsid w:val="00293FD8"/>
    <w:rsid w:val="00293FF3"/>
    <w:rsid w:val="00294104"/>
    <w:rsid w:val="00294323"/>
    <w:rsid w:val="002947A6"/>
    <w:rsid w:val="00295126"/>
    <w:rsid w:val="0029519C"/>
    <w:rsid w:val="00295704"/>
    <w:rsid w:val="002957AD"/>
    <w:rsid w:val="00295E53"/>
    <w:rsid w:val="00295F81"/>
    <w:rsid w:val="00295FF7"/>
    <w:rsid w:val="0029601C"/>
    <w:rsid w:val="00296490"/>
    <w:rsid w:val="002964EF"/>
    <w:rsid w:val="00296806"/>
    <w:rsid w:val="00296BEE"/>
    <w:rsid w:val="00297261"/>
    <w:rsid w:val="0029730F"/>
    <w:rsid w:val="00297542"/>
    <w:rsid w:val="002977DF"/>
    <w:rsid w:val="002978B1"/>
    <w:rsid w:val="00297A0F"/>
    <w:rsid w:val="00297BA8"/>
    <w:rsid w:val="00297C15"/>
    <w:rsid w:val="00297E08"/>
    <w:rsid w:val="00297EF7"/>
    <w:rsid w:val="002A0173"/>
    <w:rsid w:val="002A0393"/>
    <w:rsid w:val="002A07E9"/>
    <w:rsid w:val="002A09EE"/>
    <w:rsid w:val="002A0BF6"/>
    <w:rsid w:val="002A0CED"/>
    <w:rsid w:val="002A1023"/>
    <w:rsid w:val="002A10C2"/>
    <w:rsid w:val="002A117D"/>
    <w:rsid w:val="002A11AA"/>
    <w:rsid w:val="002A14B5"/>
    <w:rsid w:val="002A15D8"/>
    <w:rsid w:val="002A1756"/>
    <w:rsid w:val="002A1922"/>
    <w:rsid w:val="002A24FF"/>
    <w:rsid w:val="002A26E8"/>
    <w:rsid w:val="002A2848"/>
    <w:rsid w:val="002A2DA8"/>
    <w:rsid w:val="002A2E0D"/>
    <w:rsid w:val="002A2F72"/>
    <w:rsid w:val="002A31F4"/>
    <w:rsid w:val="002A32DE"/>
    <w:rsid w:val="002A330F"/>
    <w:rsid w:val="002A35D7"/>
    <w:rsid w:val="002A37BE"/>
    <w:rsid w:val="002A385A"/>
    <w:rsid w:val="002A3941"/>
    <w:rsid w:val="002A3B73"/>
    <w:rsid w:val="002A3E2D"/>
    <w:rsid w:val="002A4169"/>
    <w:rsid w:val="002A43F7"/>
    <w:rsid w:val="002A46F3"/>
    <w:rsid w:val="002A4E4D"/>
    <w:rsid w:val="002A504C"/>
    <w:rsid w:val="002A51E5"/>
    <w:rsid w:val="002A5435"/>
    <w:rsid w:val="002A56DA"/>
    <w:rsid w:val="002A5703"/>
    <w:rsid w:val="002A5BB9"/>
    <w:rsid w:val="002A5CC3"/>
    <w:rsid w:val="002A60D8"/>
    <w:rsid w:val="002A63C6"/>
    <w:rsid w:val="002A640A"/>
    <w:rsid w:val="002A6421"/>
    <w:rsid w:val="002A6482"/>
    <w:rsid w:val="002A668E"/>
    <w:rsid w:val="002A673D"/>
    <w:rsid w:val="002A6939"/>
    <w:rsid w:val="002A694E"/>
    <w:rsid w:val="002A6ABF"/>
    <w:rsid w:val="002A6C54"/>
    <w:rsid w:val="002A6CEB"/>
    <w:rsid w:val="002A6D63"/>
    <w:rsid w:val="002A7955"/>
    <w:rsid w:val="002A7B51"/>
    <w:rsid w:val="002A7F1F"/>
    <w:rsid w:val="002A7F30"/>
    <w:rsid w:val="002B01D0"/>
    <w:rsid w:val="002B01D5"/>
    <w:rsid w:val="002B0269"/>
    <w:rsid w:val="002B0403"/>
    <w:rsid w:val="002B0980"/>
    <w:rsid w:val="002B0A0A"/>
    <w:rsid w:val="002B0AC2"/>
    <w:rsid w:val="002B0D08"/>
    <w:rsid w:val="002B0F02"/>
    <w:rsid w:val="002B1162"/>
    <w:rsid w:val="002B11E8"/>
    <w:rsid w:val="002B11F8"/>
    <w:rsid w:val="002B1658"/>
    <w:rsid w:val="002B1AB5"/>
    <w:rsid w:val="002B1AF3"/>
    <w:rsid w:val="002B1BCD"/>
    <w:rsid w:val="002B1BEC"/>
    <w:rsid w:val="002B1F18"/>
    <w:rsid w:val="002B1FA3"/>
    <w:rsid w:val="002B2004"/>
    <w:rsid w:val="002B23E0"/>
    <w:rsid w:val="002B28BC"/>
    <w:rsid w:val="002B28FA"/>
    <w:rsid w:val="002B2926"/>
    <w:rsid w:val="002B2A4B"/>
    <w:rsid w:val="002B2C7F"/>
    <w:rsid w:val="002B2DFE"/>
    <w:rsid w:val="002B2F83"/>
    <w:rsid w:val="002B32ED"/>
    <w:rsid w:val="002B33B1"/>
    <w:rsid w:val="002B3409"/>
    <w:rsid w:val="002B36CB"/>
    <w:rsid w:val="002B3B0E"/>
    <w:rsid w:val="002B3B7B"/>
    <w:rsid w:val="002B3D4E"/>
    <w:rsid w:val="002B43E6"/>
    <w:rsid w:val="002B4776"/>
    <w:rsid w:val="002B4786"/>
    <w:rsid w:val="002B47B2"/>
    <w:rsid w:val="002B4B80"/>
    <w:rsid w:val="002B4B98"/>
    <w:rsid w:val="002B4BC4"/>
    <w:rsid w:val="002B4E3A"/>
    <w:rsid w:val="002B4E60"/>
    <w:rsid w:val="002B4EBF"/>
    <w:rsid w:val="002B5788"/>
    <w:rsid w:val="002B5C2F"/>
    <w:rsid w:val="002B5E78"/>
    <w:rsid w:val="002B5E93"/>
    <w:rsid w:val="002B5F17"/>
    <w:rsid w:val="002B607C"/>
    <w:rsid w:val="002B60B6"/>
    <w:rsid w:val="002B620A"/>
    <w:rsid w:val="002B682C"/>
    <w:rsid w:val="002B69B8"/>
    <w:rsid w:val="002B6AE5"/>
    <w:rsid w:val="002B6CC7"/>
    <w:rsid w:val="002B72CD"/>
    <w:rsid w:val="002B76C8"/>
    <w:rsid w:val="002B76EF"/>
    <w:rsid w:val="002B7B35"/>
    <w:rsid w:val="002B7C99"/>
    <w:rsid w:val="002B7E66"/>
    <w:rsid w:val="002B7F7D"/>
    <w:rsid w:val="002C00B2"/>
    <w:rsid w:val="002C02E4"/>
    <w:rsid w:val="002C03B2"/>
    <w:rsid w:val="002C0C5F"/>
    <w:rsid w:val="002C0C7D"/>
    <w:rsid w:val="002C0F10"/>
    <w:rsid w:val="002C0F35"/>
    <w:rsid w:val="002C0F7C"/>
    <w:rsid w:val="002C1890"/>
    <w:rsid w:val="002C1ADA"/>
    <w:rsid w:val="002C1B78"/>
    <w:rsid w:val="002C1BE6"/>
    <w:rsid w:val="002C226C"/>
    <w:rsid w:val="002C2780"/>
    <w:rsid w:val="002C2794"/>
    <w:rsid w:val="002C288C"/>
    <w:rsid w:val="002C29E6"/>
    <w:rsid w:val="002C2AB4"/>
    <w:rsid w:val="002C2B95"/>
    <w:rsid w:val="002C2C42"/>
    <w:rsid w:val="002C2C84"/>
    <w:rsid w:val="002C2D62"/>
    <w:rsid w:val="002C2DCA"/>
    <w:rsid w:val="002C3223"/>
    <w:rsid w:val="002C339D"/>
    <w:rsid w:val="002C3415"/>
    <w:rsid w:val="002C356D"/>
    <w:rsid w:val="002C35FE"/>
    <w:rsid w:val="002C3624"/>
    <w:rsid w:val="002C3668"/>
    <w:rsid w:val="002C3DA1"/>
    <w:rsid w:val="002C42DE"/>
    <w:rsid w:val="002C4549"/>
    <w:rsid w:val="002C4997"/>
    <w:rsid w:val="002C4DD9"/>
    <w:rsid w:val="002C4EDA"/>
    <w:rsid w:val="002C4F34"/>
    <w:rsid w:val="002C4F55"/>
    <w:rsid w:val="002C4FD8"/>
    <w:rsid w:val="002C52F7"/>
    <w:rsid w:val="002C5792"/>
    <w:rsid w:val="002C5990"/>
    <w:rsid w:val="002C5B66"/>
    <w:rsid w:val="002C5C93"/>
    <w:rsid w:val="002C5E4C"/>
    <w:rsid w:val="002C5E52"/>
    <w:rsid w:val="002C6108"/>
    <w:rsid w:val="002C6161"/>
    <w:rsid w:val="002C6328"/>
    <w:rsid w:val="002C6362"/>
    <w:rsid w:val="002C640E"/>
    <w:rsid w:val="002C659B"/>
    <w:rsid w:val="002C668D"/>
    <w:rsid w:val="002C6C44"/>
    <w:rsid w:val="002C6ED3"/>
    <w:rsid w:val="002C71AC"/>
    <w:rsid w:val="002C733A"/>
    <w:rsid w:val="002C74CD"/>
    <w:rsid w:val="002C7553"/>
    <w:rsid w:val="002C7811"/>
    <w:rsid w:val="002C78A8"/>
    <w:rsid w:val="002C7B1C"/>
    <w:rsid w:val="002C7BA1"/>
    <w:rsid w:val="002C7BC7"/>
    <w:rsid w:val="002C7BDE"/>
    <w:rsid w:val="002C7C09"/>
    <w:rsid w:val="002C7C32"/>
    <w:rsid w:val="002C7C66"/>
    <w:rsid w:val="002C7C75"/>
    <w:rsid w:val="002C7CD0"/>
    <w:rsid w:val="002C7D6B"/>
    <w:rsid w:val="002C7ED6"/>
    <w:rsid w:val="002C7F4A"/>
    <w:rsid w:val="002D0112"/>
    <w:rsid w:val="002D02D5"/>
    <w:rsid w:val="002D0586"/>
    <w:rsid w:val="002D0C09"/>
    <w:rsid w:val="002D0FC0"/>
    <w:rsid w:val="002D1180"/>
    <w:rsid w:val="002D12D8"/>
    <w:rsid w:val="002D168E"/>
    <w:rsid w:val="002D17B2"/>
    <w:rsid w:val="002D183F"/>
    <w:rsid w:val="002D1A63"/>
    <w:rsid w:val="002D1A91"/>
    <w:rsid w:val="002D1AD2"/>
    <w:rsid w:val="002D1D7B"/>
    <w:rsid w:val="002D1E51"/>
    <w:rsid w:val="002D2113"/>
    <w:rsid w:val="002D21C3"/>
    <w:rsid w:val="002D22BA"/>
    <w:rsid w:val="002D25C9"/>
    <w:rsid w:val="002D26C8"/>
    <w:rsid w:val="002D26F3"/>
    <w:rsid w:val="002D2CB5"/>
    <w:rsid w:val="002D2CC6"/>
    <w:rsid w:val="002D2EF8"/>
    <w:rsid w:val="002D2F15"/>
    <w:rsid w:val="002D33AF"/>
    <w:rsid w:val="002D3636"/>
    <w:rsid w:val="002D3846"/>
    <w:rsid w:val="002D3B58"/>
    <w:rsid w:val="002D3BDA"/>
    <w:rsid w:val="002D424A"/>
    <w:rsid w:val="002D447B"/>
    <w:rsid w:val="002D4672"/>
    <w:rsid w:val="002D46E2"/>
    <w:rsid w:val="002D47C9"/>
    <w:rsid w:val="002D4869"/>
    <w:rsid w:val="002D4A73"/>
    <w:rsid w:val="002D4A83"/>
    <w:rsid w:val="002D4B9D"/>
    <w:rsid w:val="002D4DE2"/>
    <w:rsid w:val="002D4E9C"/>
    <w:rsid w:val="002D4EC9"/>
    <w:rsid w:val="002D55DB"/>
    <w:rsid w:val="002D5753"/>
    <w:rsid w:val="002D5905"/>
    <w:rsid w:val="002D593C"/>
    <w:rsid w:val="002D5D49"/>
    <w:rsid w:val="002D5E3C"/>
    <w:rsid w:val="002D5FF2"/>
    <w:rsid w:val="002D6331"/>
    <w:rsid w:val="002D63B8"/>
    <w:rsid w:val="002D6561"/>
    <w:rsid w:val="002D687F"/>
    <w:rsid w:val="002D6923"/>
    <w:rsid w:val="002D6A32"/>
    <w:rsid w:val="002D6A48"/>
    <w:rsid w:val="002D6D9A"/>
    <w:rsid w:val="002D72BB"/>
    <w:rsid w:val="002D792D"/>
    <w:rsid w:val="002D796F"/>
    <w:rsid w:val="002D798D"/>
    <w:rsid w:val="002D7A33"/>
    <w:rsid w:val="002D7A44"/>
    <w:rsid w:val="002D7BEE"/>
    <w:rsid w:val="002D7CE8"/>
    <w:rsid w:val="002E0273"/>
    <w:rsid w:val="002E0465"/>
    <w:rsid w:val="002E04C9"/>
    <w:rsid w:val="002E06DF"/>
    <w:rsid w:val="002E092A"/>
    <w:rsid w:val="002E0948"/>
    <w:rsid w:val="002E0BEF"/>
    <w:rsid w:val="002E0C24"/>
    <w:rsid w:val="002E0DAA"/>
    <w:rsid w:val="002E10A8"/>
    <w:rsid w:val="002E11A3"/>
    <w:rsid w:val="002E11BB"/>
    <w:rsid w:val="002E12B4"/>
    <w:rsid w:val="002E12E8"/>
    <w:rsid w:val="002E1605"/>
    <w:rsid w:val="002E178E"/>
    <w:rsid w:val="002E18C6"/>
    <w:rsid w:val="002E195E"/>
    <w:rsid w:val="002E196A"/>
    <w:rsid w:val="002E1C4D"/>
    <w:rsid w:val="002E1D7E"/>
    <w:rsid w:val="002E1EFA"/>
    <w:rsid w:val="002E1F94"/>
    <w:rsid w:val="002E248C"/>
    <w:rsid w:val="002E2A2A"/>
    <w:rsid w:val="002E2BB7"/>
    <w:rsid w:val="002E2E99"/>
    <w:rsid w:val="002E30DF"/>
    <w:rsid w:val="002E34AA"/>
    <w:rsid w:val="002E3572"/>
    <w:rsid w:val="002E3593"/>
    <w:rsid w:val="002E3842"/>
    <w:rsid w:val="002E385B"/>
    <w:rsid w:val="002E3B7C"/>
    <w:rsid w:val="002E3DBE"/>
    <w:rsid w:val="002E3DC4"/>
    <w:rsid w:val="002E3E2C"/>
    <w:rsid w:val="002E414E"/>
    <w:rsid w:val="002E4345"/>
    <w:rsid w:val="002E4546"/>
    <w:rsid w:val="002E47A5"/>
    <w:rsid w:val="002E4BB0"/>
    <w:rsid w:val="002E4D99"/>
    <w:rsid w:val="002E5074"/>
    <w:rsid w:val="002E54F4"/>
    <w:rsid w:val="002E5653"/>
    <w:rsid w:val="002E5958"/>
    <w:rsid w:val="002E5AAF"/>
    <w:rsid w:val="002E5E34"/>
    <w:rsid w:val="002E60FE"/>
    <w:rsid w:val="002E62B4"/>
    <w:rsid w:val="002E6301"/>
    <w:rsid w:val="002E6C08"/>
    <w:rsid w:val="002E6D15"/>
    <w:rsid w:val="002E6E34"/>
    <w:rsid w:val="002E6EA6"/>
    <w:rsid w:val="002E6F29"/>
    <w:rsid w:val="002E6F57"/>
    <w:rsid w:val="002E718C"/>
    <w:rsid w:val="002E7397"/>
    <w:rsid w:val="002E7451"/>
    <w:rsid w:val="002E74A8"/>
    <w:rsid w:val="002E7555"/>
    <w:rsid w:val="002E771C"/>
    <w:rsid w:val="002E7978"/>
    <w:rsid w:val="002E7A25"/>
    <w:rsid w:val="002E7B05"/>
    <w:rsid w:val="002E7EDE"/>
    <w:rsid w:val="002E7F85"/>
    <w:rsid w:val="002F00B6"/>
    <w:rsid w:val="002F0686"/>
    <w:rsid w:val="002F06E4"/>
    <w:rsid w:val="002F0896"/>
    <w:rsid w:val="002F0967"/>
    <w:rsid w:val="002F0A57"/>
    <w:rsid w:val="002F0C20"/>
    <w:rsid w:val="002F0CD1"/>
    <w:rsid w:val="002F0F4E"/>
    <w:rsid w:val="002F0FB3"/>
    <w:rsid w:val="002F0FD8"/>
    <w:rsid w:val="002F1217"/>
    <w:rsid w:val="002F1251"/>
    <w:rsid w:val="002F1539"/>
    <w:rsid w:val="002F17BE"/>
    <w:rsid w:val="002F1D6E"/>
    <w:rsid w:val="002F1EC5"/>
    <w:rsid w:val="002F208E"/>
    <w:rsid w:val="002F20AB"/>
    <w:rsid w:val="002F28EA"/>
    <w:rsid w:val="002F29B8"/>
    <w:rsid w:val="002F2C28"/>
    <w:rsid w:val="002F2CBD"/>
    <w:rsid w:val="002F324A"/>
    <w:rsid w:val="002F35E9"/>
    <w:rsid w:val="002F3610"/>
    <w:rsid w:val="002F39ED"/>
    <w:rsid w:val="002F3C84"/>
    <w:rsid w:val="002F3D6B"/>
    <w:rsid w:val="002F41BB"/>
    <w:rsid w:val="002F45E9"/>
    <w:rsid w:val="002F4775"/>
    <w:rsid w:val="002F47C8"/>
    <w:rsid w:val="002F4A48"/>
    <w:rsid w:val="002F4AA4"/>
    <w:rsid w:val="002F4F1C"/>
    <w:rsid w:val="002F4FE7"/>
    <w:rsid w:val="002F53EC"/>
    <w:rsid w:val="002F55A3"/>
    <w:rsid w:val="002F55FA"/>
    <w:rsid w:val="002F5BC7"/>
    <w:rsid w:val="002F637D"/>
    <w:rsid w:val="002F69F5"/>
    <w:rsid w:val="002F713C"/>
    <w:rsid w:val="002F713D"/>
    <w:rsid w:val="002F74BF"/>
    <w:rsid w:val="002F7508"/>
    <w:rsid w:val="002F7774"/>
    <w:rsid w:val="002F778C"/>
    <w:rsid w:val="002F77A4"/>
    <w:rsid w:val="002F77EA"/>
    <w:rsid w:val="002F797F"/>
    <w:rsid w:val="002F7D10"/>
    <w:rsid w:val="0030013F"/>
    <w:rsid w:val="003001ED"/>
    <w:rsid w:val="0030024A"/>
    <w:rsid w:val="003007A3"/>
    <w:rsid w:val="0030087A"/>
    <w:rsid w:val="003009EE"/>
    <w:rsid w:val="00300B91"/>
    <w:rsid w:val="0030114D"/>
    <w:rsid w:val="0030135B"/>
    <w:rsid w:val="00301430"/>
    <w:rsid w:val="00301716"/>
    <w:rsid w:val="00301769"/>
    <w:rsid w:val="0030181F"/>
    <w:rsid w:val="0030195F"/>
    <w:rsid w:val="00301A62"/>
    <w:rsid w:val="00301E09"/>
    <w:rsid w:val="003021DF"/>
    <w:rsid w:val="00302F75"/>
    <w:rsid w:val="00303040"/>
    <w:rsid w:val="00303163"/>
    <w:rsid w:val="0030347F"/>
    <w:rsid w:val="00303974"/>
    <w:rsid w:val="00303A6E"/>
    <w:rsid w:val="00303D17"/>
    <w:rsid w:val="00303FEB"/>
    <w:rsid w:val="00304019"/>
    <w:rsid w:val="00304191"/>
    <w:rsid w:val="0030422E"/>
    <w:rsid w:val="003042C7"/>
    <w:rsid w:val="0030448C"/>
    <w:rsid w:val="00304599"/>
    <w:rsid w:val="00304902"/>
    <w:rsid w:val="00304978"/>
    <w:rsid w:val="00304BDD"/>
    <w:rsid w:val="00304F1D"/>
    <w:rsid w:val="003053BB"/>
    <w:rsid w:val="003054CB"/>
    <w:rsid w:val="003059E7"/>
    <w:rsid w:val="00305AF7"/>
    <w:rsid w:val="00305B50"/>
    <w:rsid w:val="00305B76"/>
    <w:rsid w:val="003061E7"/>
    <w:rsid w:val="0030630B"/>
    <w:rsid w:val="003068BC"/>
    <w:rsid w:val="00306BCA"/>
    <w:rsid w:val="00306C78"/>
    <w:rsid w:val="00306DA4"/>
    <w:rsid w:val="00307506"/>
    <w:rsid w:val="00307585"/>
    <w:rsid w:val="00307AA1"/>
    <w:rsid w:val="00307E70"/>
    <w:rsid w:val="00310094"/>
    <w:rsid w:val="00310233"/>
    <w:rsid w:val="00310482"/>
    <w:rsid w:val="003104FF"/>
    <w:rsid w:val="00310BBF"/>
    <w:rsid w:val="00310BFA"/>
    <w:rsid w:val="00310CA3"/>
    <w:rsid w:val="00310DA5"/>
    <w:rsid w:val="00310E53"/>
    <w:rsid w:val="0031120F"/>
    <w:rsid w:val="003113A0"/>
    <w:rsid w:val="003115F4"/>
    <w:rsid w:val="00311784"/>
    <w:rsid w:val="00311902"/>
    <w:rsid w:val="00311CC1"/>
    <w:rsid w:val="00311DD7"/>
    <w:rsid w:val="00311E54"/>
    <w:rsid w:val="003120A3"/>
    <w:rsid w:val="00312102"/>
    <w:rsid w:val="003122A8"/>
    <w:rsid w:val="003127FD"/>
    <w:rsid w:val="00312BAA"/>
    <w:rsid w:val="00312C7F"/>
    <w:rsid w:val="00312E10"/>
    <w:rsid w:val="00312F97"/>
    <w:rsid w:val="00312F98"/>
    <w:rsid w:val="003132EB"/>
    <w:rsid w:val="003133AD"/>
    <w:rsid w:val="003137CE"/>
    <w:rsid w:val="00313999"/>
    <w:rsid w:val="00313AA2"/>
    <w:rsid w:val="00313BDE"/>
    <w:rsid w:val="00313C37"/>
    <w:rsid w:val="00313DFF"/>
    <w:rsid w:val="00313EE8"/>
    <w:rsid w:val="00313FD9"/>
    <w:rsid w:val="00314061"/>
    <w:rsid w:val="003141F6"/>
    <w:rsid w:val="00314254"/>
    <w:rsid w:val="003143B4"/>
    <w:rsid w:val="00314B36"/>
    <w:rsid w:val="00314C15"/>
    <w:rsid w:val="00314C6D"/>
    <w:rsid w:val="00314F0D"/>
    <w:rsid w:val="0031505A"/>
    <w:rsid w:val="0031518D"/>
    <w:rsid w:val="003157DE"/>
    <w:rsid w:val="00315D6E"/>
    <w:rsid w:val="00315F74"/>
    <w:rsid w:val="00316044"/>
    <w:rsid w:val="003161FE"/>
    <w:rsid w:val="00316223"/>
    <w:rsid w:val="00316AC4"/>
    <w:rsid w:val="00316B35"/>
    <w:rsid w:val="00316F3E"/>
    <w:rsid w:val="00317084"/>
    <w:rsid w:val="003173D6"/>
    <w:rsid w:val="00317468"/>
    <w:rsid w:val="0031749D"/>
    <w:rsid w:val="00317574"/>
    <w:rsid w:val="0031781E"/>
    <w:rsid w:val="003178A4"/>
    <w:rsid w:val="00317AA6"/>
    <w:rsid w:val="00317B29"/>
    <w:rsid w:val="00317C1B"/>
    <w:rsid w:val="00317F5E"/>
    <w:rsid w:val="003201CD"/>
    <w:rsid w:val="00320427"/>
    <w:rsid w:val="003204FF"/>
    <w:rsid w:val="003208BE"/>
    <w:rsid w:val="00320A80"/>
    <w:rsid w:val="00320AFA"/>
    <w:rsid w:val="00321077"/>
    <w:rsid w:val="00321338"/>
    <w:rsid w:val="00321AA1"/>
    <w:rsid w:val="00321CB7"/>
    <w:rsid w:val="00321FCF"/>
    <w:rsid w:val="00322077"/>
    <w:rsid w:val="00322083"/>
    <w:rsid w:val="0032210A"/>
    <w:rsid w:val="00322855"/>
    <w:rsid w:val="00322A03"/>
    <w:rsid w:val="00322DDF"/>
    <w:rsid w:val="00322EBF"/>
    <w:rsid w:val="0032319E"/>
    <w:rsid w:val="00323CAA"/>
    <w:rsid w:val="00323D9A"/>
    <w:rsid w:val="0032419C"/>
    <w:rsid w:val="0032456F"/>
    <w:rsid w:val="0032461A"/>
    <w:rsid w:val="00324739"/>
    <w:rsid w:val="00324A44"/>
    <w:rsid w:val="00324A5D"/>
    <w:rsid w:val="00324C65"/>
    <w:rsid w:val="00324F54"/>
    <w:rsid w:val="0032541B"/>
    <w:rsid w:val="00325488"/>
    <w:rsid w:val="003259B4"/>
    <w:rsid w:val="00325BBB"/>
    <w:rsid w:val="00325C46"/>
    <w:rsid w:val="00325D86"/>
    <w:rsid w:val="00325E6A"/>
    <w:rsid w:val="003260F2"/>
    <w:rsid w:val="0032667B"/>
    <w:rsid w:val="0032688D"/>
    <w:rsid w:val="00327509"/>
    <w:rsid w:val="0032799D"/>
    <w:rsid w:val="003303B9"/>
    <w:rsid w:val="0033068D"/>
    <w:rsid w:val="0033077A"/>
    <w:rsid w:val="003308C5"/>
    <w:rsid w:val="003308EF"/>
    <w:rsid w:val="00330A91"/>
    <w:rsid w:val="00330F0F"/>
    <w:rsid w:val="003310E5"/>
    <w:rsid w:val="003312E0"/>
    <w:rsid w:val="0033139E"/>
    <w:rsid w:val="0033152C"/>
    <w:rsid w:val="00331542"/>
    <w:rsid w:val="003315F9"/>
    <w:rsid w:val="00331B75"/>
    <w:rsid w:val="00331D7A"/>
    <w:rsid w:val="00332057"/>
    <w:rsid w:val="003327C2"/>
    <w:rsid w:val="00332820"/>
    <w:rsid w:val="003329C8"/>
    <w:rsid w:val="003329FC"/>
    <w:rsid w:val="00332BF0"/>
    <w:rsid w:val="00332DE7"/>
    <w:rsid w:val="00333008"/>
    <w:rsid w:val="00333064"/>
    <w:rsid w:val="003332AB"/>
    <w:rsid w:val="003335C7"/>
    <w:rsid w:val="00333973"/>
    <w:rsid w:val="00333991"/>
    <w:rsid w:val="0033421A"/>
    <w:rsid w:val="00334257"/>
    <w:rsid w:val="0033429C"/>
    <w:rsid w:val="00334314"/>
    <w:rsid w:val="0033442E"/>
    <w:rsid w:val="00334591"/>
    <w:rsid w:val="003346CF"/>
    <w:rsid w:val="0033493C"/>
    <w:rsid w:val="00334B3A"/>
    <w:rsid w:val="00334DCD"/>
    <w:rsid w:val="00334DD7"/>
    <w:rsid w:val="00334E47"/>
    <w:rsid w:val="00334E6B"/>
    <w:rsid w:val="00334E7E"/>
    <w:rsid w:val="00335489"/>
    <w:rsid w:val="0033560F"/>
    <w:rsid w:val="00335772"/>
    <w:rsid w:val="003357F9"/>
    <w:rsid w:val="00335ACC"/>
    <w:rsid w:val="00335CE4"/>
    <w:rsid w:val="003364FE"/>
    <w:rsid w:val="00336500"/>
    <w:rsid w:val="0033666A"/>
    <w:rsid w:val="003366E0"/>
    <w:rsid w:val="003366F1"/>
    <w:rsid w:val="003367F2"/>
    <w:rsid w:val="00336BC2"/>
    <w:rsid w:val="00336ECB"/>
    <w:rsid w:val="00337601"/>
    <w:rsid w:val="00337732"/>
    <w:rsid w:val="003379BB"/>
    <w:rsid w:val="00337C5B"/>
    <w:rsid w:val="00337F85"/>
    <w:rsid w:val="003400A1"/>
    <w:rsid w:val="003401CD"/>
    <w:rsid w:val="00340378"/>
    <w:rsid w:val="00340726"/>
    <w:rsid w:val="00340895"/>
    <w:rsid w:val="00340EDE"/>
    <w:rsid w:val="00340F69"/>
    <w:rsid w:val="00341227"/>
    <w:rsid w:val="003412C5"/>
    <w:rsid w:val="003413EB"/>
    <w:rsid w:val="00341412"/>
    <w:rsid w:val="003417E2"/>
    <w:rsid w:val="00341941"/>
    <w:rsid w:val="00341A97"/>
    <w:rsid w:val="00341BDE"/>
    <w:rsid w:val="00341F35"/>
    <w:rsid w:val="00341FA2"/>
    <w:rsid w:val="0034208D"/>
    <w:rsid w:val="003423F1"/>
    <w:rsid w:val="00342574"/>
    <w:rsid w:val="0034269E"/>
    <w:rsid w:val="00342761"/>
    <w:rsid w:val="00342842"/>
    <w:rsid w:val="00342970"/>
    <w:rsid w:val="00343059"/>
    <w:rsid w:val="00343477"/>
    <w:rsid w:val="00343674"/>
    <w:rsid w:val="00343708"/>
    <w:rsid w:val="0034383B"/>
    <w:rsid w:val="00343B9C"/>
    <w:rsid w:val="00343BC6"/>
    <w:rsid w:val="00343E0E"/>
    <w:rsid w:val="00343E65"/>
    <w:rsid w:val="00343F4A"/>
    <w:rsid w:val="003440C1"/>
    <w:rsid w:val="003444E6"/>
    <w:rsid w:val="003446EC"/>
    <w:rsid w:val="00344861"/>
    <w:rsid w:val="003449B6"/>
    <w:rsid w:val="00344C43"/>
    <w:rsid w:val="00344DD5"/>
    <w:rsid w:val="003452B2"/>
    <w:rsid w:val="00345312"/>
    <w:rsid w:val="003453E5"/>
    <w:rsid w:val="00345911"/>
    <w:rsid w:val="0034591B"/>
    <w:rsid w:val="00345B55"/>
    <w:rsid w:val="00345D4E"/>
    <w:rsid w:val="0034667A"/>
    <w:rsid w:val="00346926"/>
    <w:rsid w:val="00346943"/>
    <w:rsid w:val="00346FC8"/>
    <w:rsid w:val="0034756F"/>
    <w:rsid w:val="0034760D"/>
    <w:rsid w:val="0034766B"/>
    <w:rsid w:val="00347AD7"/>
    <w:rsid w:val="00347BE2"/>
    <w:rsid w:val="00347F65"/>
    <w:rsid w:val="0035010A"/>
    <w:rsid w:val="00350370"/>
    <w:rsid w:val="00350670"/>
    <w:rsid w:val="00350727"/>
    <w:rsid w:val="0035091D"/>
    <w:rsid w:val="003509D0"/>
    <w:rsid w:val="003509D3"/>
    <w:rsid w:val="00350C5A"/>
    <w:rsid w:val="00350D21"/>
    <w:rsid w:val="00350D53"/>
    <w:rsid w:val="00350D67"/>
    <w:rsid w:val="00350D83"/>
    <w:rsid w:val="00350DB4"/>
    <w:rsid w:val="003510B3"/>
    <w:rsid w:val="00351197"/>
    <w:rsid w:val="00351547"/>
    <w:rsid w:val="0035163D"/>
    <w:rsid w:val="00351701"/>
    <w:rsid w:val="0035183D"/>
    <w:rsid w:val="00352430"/>
    <w:rsid w:val="00352485"/>
    <w:rsid w:val="0035294B"/>
    <w:rsid w:val="00352E1C"/>
    <w:rsid w:val="003531C8"/>
    <w:rsid w:val="0035332B"/>
    <w:rsid w:val="0035373C"/>
    <w:rsid w:val="00353984"/>
    <w:rsid w:val="00353A93"/>
    <w:rsid w:val="00353AD1"/>
    <w:rsid w:val="00353CFD"/>
    <w:rsid w:val="00353DAD"/>
    <w:rsid w:val="00353EC3"/>
    <w:rsid w:val="003540FE"/>
    <w:rsid w:val="003548D6"/>
    <w:rsid w:val="00354A90"/>
    <w:rsid w:val="00354C51"/>
    <w:rsid w:val="00354DD0"/>
    <w:rsid w:val="00354E2B"/>
    <w:rsid w:val="0035503B"/>
    <w:rsid w:val="00355122"/>
    <w:rsid w:val="00356021"/>
    <w:rsid w:val="003561D5"/>
    <w:rsid w:val="003568E2"/>
    <w:rsid w:val="00356B43"/>
    <w:rsid w:val="00356C74"/>
    <w:rsid w:val="00356DD4"/>
    <w:rsid w:val="00356E6A"/>
    <w:rsid w:val="00356EAF"/>
    <w:rsid w:val="00356F7B"/>
    <w:rsid w:val="003573E7"/>
    <w:rsid w:val="003577BE"/>
    <w:rsid w:val="00357821"/>
    <w:rsid w:val="003578CF"/>
    <w:rsid w:val="003578D4"/>
    <w:rsid w:val="0035791E"/>
    <w:rsid w:val="003579D7"/>
    <w:rsid w:val="00357D96"/>
    <w:rsid w:val="00357FC8"/>
    <w:rsid w:val="00360023"/>
    <w:rsid w:val="00360348"/>
    <w:rsid w:val="0036046B"/>
    <w:rsid w:val="00360570"/>
    <w:rsid w:val="003605DB"/>
    <w:rsid w:val="0036087B"/>
    <w:rsid w:val="00360B69"/>
    <w:rsid w:val="00360BBF"/>
    <w:rsid w:val="00360D7A"/>
    <w:rsid w:val="00360DA6"/>
    <w:rsid w:val="00360E9F"/>
    <w:rsid w:val="00360F66"/>
    <w:rsid w:val="003611EF"/>
    <w:rsid w:val="003612FD"/>
    <w:rsid w:val="003614C3"/>
    <w:rsid w:val="0036162C"/>
    <w:rsid w:val="003616A2"/>
    <w:rsid w:val="003618DC"/>
    <w:rsid w:val="00361C82"/>
    <w:rsid w:val="00361E1F"/>
    <w:rsid w:val="00361E55"/>
    <w:rsid w:val="00361E65"/>
    <w:rsid w:val="0036216E"/>
    <w:rsid w:val="0036235A"/>
    <w:rsid w:val="00362415"/>
    <w:rsid w:val="00362519"/>
    <w:rsid w:val="003625F0"/>
    <w:rsid w:val="00362732"/>
    <w:rsid w:val="003627D0"/>
    <w:rsid w:val="0036284F"/>
    <w:rsid w:val="00362935"/>
    <w:rsid w:val="00362CC3"/>
    <w:rsid w:val="00362D1A"/>
    <w:rsid w:val="00363359"/>
    <w:rsid w:val="00363C33"/>
    <w:rsid w:val="00363D20"/>
    <w:rsid w:val="00363D59"/>
    <w:rsid w:val="00363DFA"/>
    <w:rsid w:val="00363ECE"/>
    <w:rsid w:val="00364055"/>
    <w:rsid w:val="0036407A"/>
    <w:rsid w:val="003645BF"/>
    <w:rsid w:val="00364790"/>
    <w:rsid w:val="0036494C"/>
    <w:rsid w:val="00364B1A"/>
    <w:rsid w:val="00364EA2"/>
    <w:rsid w:val="00364FE0"/>
    <w:rsid w:val="00365675"/>
    <w:rsid w:val="00365881"/>
    <w:rsid w:val="00365976"/>
    <w:rsid w:val="003659BD"/>
    <w:rsid w:val="003659CC"/>
    <w:rsid w:val="00365DD3"/>
    <w:rsid w:val="00365F81"/>
    <w:rsid w:val="00366185"/>
    <w:rsid w:val="003661AE"/>
    <w:rsid w:val="003661D0"/>
    <w:rsid w:val="0036626C"/>
    <w:rsid w:val="0036654A"/>
    <w:rsid w:val="003667D8"/>
    <w:rsid w:val="00366926"/>
    <w:rsid w:val="00366A45"/>
    <w:rsid w:val="00366BD9"/>
    <w:rsid w:val="0036720B"/>
    <w:rsid w:val="00367605"/>
    <w:rsid w:val="0036798E"/>
    <w:rsid w:val="003679A7"/>
    <w:rsid w:val="003679AD"/>
    <w:rsid w:val="00367D42"/>
    <w:rsid w:val="00367DB4"/>
    <w:rsid w:val="00367E13"/>
    <w:rsid w:val="00367EF9"/>
    <w:rsid w:val="00370166"/>
    <w:rsid w:val="00370204"/>
    <w:rsid w:val="00370637"/>
    <w:rsid w:val="00370A3A"/>
    <w:rsid w:val="00370D3D"/>
    <w:rsid w:val="00370D97"/>
    <w:rsid w:val="00370EAC"/>
    <w:rsid w:val="00370FA4"/>
    <w:rsid w:val="003711EC"/>
    <w:rsid w:val="003713CF"/>
    <w:rsid w:val="003714D9"/>
    <w:rsid w:val="003716C8"/>
    <w:rsid w:val="00371874"/>
    <w:rsid w:val="003718F4"/>
    <w:rsid w:val="00371B3D"/>
    <w:rsid w:val="00371B6A"/>
    <w:rsid w:val="00371CD7"/>
    <w:rsid w:val="00371E81"/>
    <w:rsid w:val="003720AF"/>
    <w:rsid w:val="00372163"/>
    <w:rsid w:val="0037245D"/>
    <w:rsid w:val="00372473"/>
    <w:rsid w:val="0037290E"/>
    <w:rsid w:val="00372B60"/>
    <w:rsid w:val="00372C06"/>
    <w:rsid w:val="00372C5F"/>
    <w:rsid w:val="00372F22"/>
    <w:rsid w:val="00373089"/>
    <w:rsid w:val="003734F4"/>
    <w:rsid w:val="003736B4"/>
    <w:rsid w:val="003736F6"/>
    <w:rsid w:val="0037375E"/>
    <w:rsid w:val="0037385F"/>
    <w:rsid w:val="00373863"/>
    <w:rsid w:val="00373898"/>
    <w:rsid w:val="00373C47"/>
    <w:rsid w:val="00373DBB"/>
    <w:rsid w:val="00373EB0"/>
    <w:rsid w:val="00374A03"/>
    <w:rsid w:val="00374BA3"/>
    <w:rsid w:val="00374D24"/>
    <w:rsid w:val="00374E7A"/>
    <w:rsid w:val="0037501A"/>
    <w:rsid w:val="00375074"/>
    <w:rsid w:val="003750AF"/>
    <w:rsid w:val="0037516E"/>
    <w:rsid w:val="003751A0"/>
    <w:rsid w:val="003751FD"/>
    <w:rsid w:val="00375206"/>
    <w:rsid w:val="003752DE"/>
    <w:rsid w:val="00375585"/>
    <w:rsid w:val="0037560A"/>
    <w:rsid w:val="0037569F"/>
    <w:rsid w:val="0037570A"/>
    <w:rsid w:val="003758BD"/>
    <w:rsid w:val="0037591D"/>
    <w:rsid w:val="00375B3B"/>
    <w:rsid w:val="003768A4"/>
    <w:rsid w:val="00376CC9"/>
    <w:rsid w:val="00376D73"/>
    <w:rsid w:val="00376F16"/>
    <w:rsid w:val="00377486"/>
    <w:rsid w:val="00377869"/>
    <w:rsid w:val="0038039D"/>
    <w:rsid w:val="0038068B"/>
    <w:rsid w:val="0038087A"/>
    <w:rsid w:val="00380DAF"/>
    <w:rsid w:val="00380E0A"/>
    <w:rsid w:val="00381030"/>
    <w:rsid w:val="003819F4"/>
    <w:rsid w:val="00381C61"/>
    <w:rsid w:val="00381CAE"/>
    <w:rsid w:val="00382429"/>
    <w:rsid w:val="0038271B"/>
    <w:rsid w:val="00382873"/>
    <w:rsid w:val="00382977"/>
    <w:rsid w:val="00382A26"/>
    <w:rsid w:val="00382CF5"/>
    <w:rsid w:val="00382DC0"/>
    <w:rsid w:val="00382DE6"/>
    <w:rsid w:val="003837AB"/>
    <w:rsid w:val="003837D4"/>
    <w:rsid w:val="00383B01"/>
    <w:rsid w:val="00383BB0"/>
    <w:rsid w:val="00383C2C"/>
    <w:rsid w:val="00384001"/>
    <w:rsid w:val="00384057"/>
    <w:rsid w:val="0038408E"/>
    <w:rsid w:val="003840B8"/>
    <w:rsid w:val="003840EE"/>
    <w:rsid w:val="0038415B"/>
    <w:rsid w:val="00384187"/>
    <w:rsid w:val="0038425F"/>
    <w:rsid w:val="00384281"/>
    <w:rsid w:val="003843B4"/>
    <w:rsid w:val="00384583"/>
    <w:rsid w:val="00384C2E"/>
    <w:rsid w:val="00384D90"/>
    <w:rsid w:val="00384FE0"/>
    <w:rsid w:val="00385419"/>
    <w:rsid w:val="00385B8C"/>
    <w:rsid w:val="00385D1F"/>
    <w:rsid w:val="00385DBE"/>
    <w:rsid w:val="0038633D"/>
    <w:rsid w:val="00386B57"/>
    <w:rsid w:val="003870C9"/>
    <w:rsid w:val="003873C0"/>
    <w:rsid w:val="003874E9"/>
    <w:rsid w:val="003876DA"/>
    <w:rsid w:val="00387C95"/>
    <w:rsid w:val="00390039"/>
    <w:rsid w:val="003900F3"/>
    <w:rsid w:val="00390341"/>
    <w:rsid w:val="00390491"/>
    <w:rsid w:val="00390598"/>
    <w:rsid w:val="003905A2"/>
    <w:rsid w:val="0039092A"/>
    <w:rsid w:val="00390B24"/>
    <w:rsid w:val="00390B30"/>
    <w:rsid w:val="00390C20"/>
    <w:rsid w:val="00390CE9"/>
    <w:rsid w:val="00390EA2"/>
    <w:rsid w:val="00391005"/>
    <w:rsid w:val="003911C6"/>
    <w:rsid w:val="00391269"/>
    <w:rsid w:val="003919ED"/>
    <w:rsid w:val="00391B4A"/>
    <w:rsid w:val="00391B54"/>
    <w:rsid w:val="00391B79"/>
    <w:rsid w:val="00391D59"/>
    <w:rsid w:val="00391D5A"/>
    <w:rsid w:val="00391D71"/>
    <w:rsid w:val="00391E5D"/>
    <w:rsid w:val="003921C3"/>
    <w:rsid w:val="003921EE"/>
    <w:rsid w:val="003922D6"/>
    <w:rsid w:val="00392497"/>
    <w:rsid w:val="0039271C"/>
    <w:rsid w:val="003929EE"/>
    <w:rsid w:val="00392B1A"/>
    <w:rsid w:val="00392BC4"/>
    <w:rsid w:val="00392E30"/>
    <w:rsid w:val="00392F78"/>
    <w:rsid w:val="00393026"/>
    <w:rsid w:val="0039306A"/>
    <w:rsid w:val="00393122"/>
    <w:rsid w:val="00393870"/>
    <w:rsid w:val="00393D49"/>
    <w:rsid w:val="00393D6E"/>
    <w:rsid w:val="00393ECD"/>
    <w:rsid w:val="003942A3"/>
    <w:rsid w:val="00394569"/>
    <w:rsid w:val="00394639"/>
    <w:rsid w:val="003946B0"/>
    <w:rsid w:val="003946D8"/>
    <w:rsid w:val="00394A6E"/>
    <w:rsid w:val="00394AF3"/>
    <w:rsid w:val="00394D3B"/>
    <w:rsid w:val="00394F1C"/>
    <w:rsid w:val="003954A3"/>
    <w:rsid w:val="00395645"/>
    <w:rsid w:val="0039568F"/>
    <w:rsid w:val="00395FCC"/>
    <w:rsid w:val="0039600A"/>
    <w:rsid w:val="00396196"/>
    <w:rsid w:val="0039638F"/>
    <w:rsid w:val="00396409"/>
    <w:rsid w:val="00396575"/>
    <w:rsid w:val="003965F3"/>
    <w:rsid w:val="003966C0"/>
    <w:rsid w:val="00396751"/>
    <w:rsid w:val="003968EC"/>
    <w:rsid w:val="003969AE"/>
    <w:rsid w:val="00396C45"/>
    <w:rsid w:val="00396CD8"/>
    <w:rsid w:val="00396F25"/>
    <w:rsid w:val="003977DD"/>
    <w:rsid w:val="00397BC9"/>
    <w:rsid w:val="00397C2A"/>
    <w:rsid w:val="00397D75"/>
    <w:rsid w:val="00397EC0"/>
    <w:rsid w:val="003A0085"/>
    <w:rsid w:val="003A008E"/>
    <w:rsid w:val="003A0391"/>
    <w:rsid w:val="003A03AC"/>
    <w:rsid w:val="003A0504"/>
    <w:rsid w:val="003A07F1"/>
    <w:rsid w:val="003A097E"/>
    <w:rsid w:val="003A0AB8"/>
    <w:rsid w:val="003A10CF"/>
    <w:rsid w:val="003A18E9"/>
    <w:rsid w:val="003A1960"/>
    <w:rsid w:val="003A1C3F"/>
    <w:rsid w:val="003A2E42"/>
    <w:rsid w:val="003A3032"/>
    <w:rsid w:val="003A308D"/>
    <w:rsid w:val="003A324C"/>
    <w:rsid w:val="003A32C4"/>
    <w:rsid w:val="003A33F5"/>
    <w:rsid w:val="003A3727"/>
    <w:rsid w:val="003A3F55"/>
    <w:rsid w:val="003A4418"/>
    <w:rsid w:val="003A45B4"/>
    <w:rsid w:val="003A5038"/>
    <w:rsid w:val="003A504D"/>
    <w:rsid w:val="003A51C5"/>
    <w:rsid w:val="003A5395"/>
    <w:rsid w:val="003A555B"/>
    <w:rsid w:val="003A568B"/>
    <w:rsid w:val="003A5705"/>
    <w:rsid w:val="003A5893"/>
    <w:rsid w:val="003A58A4"/>
    <w:rsid w:val="003A5932"/>
    <w:rsid w:val="003A5A8B"/>
    <w:rsid w:val="003A5C7D"/>
    <w:rsid w:val="003A5EA2"/>
    <w:rsid w:val="003A5FCD"/>
    <w:rsid w:val="003A602A"/>
    <w:rsid w:val="003A64A1"/>
    <w:rsid w:val="003A68F1"/>
    <w:rsid w:val="003A6A7A"/>
    <w:rsid w:val="003A6B28"/>
    <w:rsid w:val="003A6B6B"/>
    <w:rsid w:val="003A6BEB"/>
    <w:rsid w:val="003A6CCB"/>
    <w:rsid w:val="003A6F76"/>
    <w:rsid w:val="003A6F89"/>
    <w:rsid w:val="003A6F99"/>
    <w:rsid w:val="003A720B"/>
    <w:rsid w:val="003A7347"/>
    <w:rsid w:val="003A752C"/>
    <w:rsid w:val="003A75D4"/>
    <w:rsid w:val="003A7866"/>
    <w:rsid w:val="003B04EF"/>
    <w:rsid w:val="003B0947"/>
    <w:rsid w:val="003B0BF7"/>
    <w:rsid w:val="003B0C01"/>
    <w:rsid w:val="003B0C77"/>
    <w:rsid w:val="003B0D0B"/>
    <w:rsid w:val="003B0D96"/>
    <w:rsid w:val="003B0EC0"/>
    <w:rsid w:val="003B0EC2"/>
    <w:rsid w:val="003B0F3B"/>
    <w:rsid w:val="003B0F54"/>
    <w:rsid w:val="003B1085"/>
    <w:rsid w:val="003B11F0"/>
    <w:rsid w:val="003B1642"/>
    <w:rsid w:val="003B1753"/>
    <w:rsid w:val="003B17EF"/>
    <w:rsid w:val="003B1866"/>
    <w:rsid w:val="003B18FB"/>
    <w:rsid w:val="003B1902"/>
    <w:rsid w:val="003B1C54"/>
    <w:rsid w:val="003B2A9C"/>
    <w:rsid w:val="003B2CC3"/>
    <w:rsid w:val="003B2EE6"/>
    <w:rsid w:val="003B2F15"/>
    <w:rsid w:val="003B3135"/>
    <w:rsid w:val="003B3450"/>
    <w:rsid w:val="003B3847"/>
    <w:rsid w:val="003B3AB7"/>
    <w:rsid w:val="003B438C"/>
    <w:rsid w:val="003B43AB"/>
    <w:rsid w:val="003B43AD"/>
    <w:rsid w:val="003B44BF"/>
    <w:rsid w:val="003B44F3"/>
    <w:rsid w:val="003B459E"/>
    <w:rsid w:val="003B4781"/>
    <w:rsid w:val="003B496D"/>
    <w:rsid w:val="003B4CB8"/>
    <w:rsid w:val="003B4EDB"/>
    <w:rsid w:val="003B4FA4"/>
    <w:rsid w:val="003B50D3"/>
    <w:rsid w:val="003B5302"/>
    <w:rsid w:val="003B5AB4"/>
    <w:rsid w:val="003B5AEE"/>
    <w:rsid w:val="003B5C22"/>
    <w:rsid w:val="003B5CED"/>
    <w:rsid w:val="003B5E2A"/>
    <w:rsid w:val="003B5EFA"/>
    <w:rsid w:val="003B5F02"/>
    <w:rsid w:val="003B5F1D"/>
    <w:rsid w:val="003B5F88"/>
    <w:rsid w:val="003B6001"/>
    <w:rsid w:val="003B6123"/>
    <w:rsid w:val="003B631D"/>
    <w:rsid w:val="003B6380"/>
    <w:rsid w:val="003B63F0"/>
    <w:rsid w:val="003B6B0F"/>
    <w:rsid w:val="003B6C45"/>
    <w:rsid w:val="003B6DF2"/>
    <w:rsid w:val="003B6FF3"/>
    <w:rsid w:val="003B7302"/>
    <w:rsid w:val="003B7364"/>
    <w:rsid w:val="003B7370"/>
    <w:rsid w:val="003B7799"/>
    <w:rsid w:val="003B77FA"/>
    <w:rsid w:val="003B7896"/>
    <w:rsid w:val="003B7924"/>
    <w:rsid w:val="003B7956"/>
    <w:rsid w:val="003B7C89"/>
    <w:rsid w:val="003B7E42"/>
    <w:rsid w:val="003B7EA2"/>
    <w:rsid w:val="003C0204"/>
    <w:rsid w:val="003C0238"/>
    <w:rsid w:val="003C0383"/>
    <w:rsid w:val="003C05CF"/>
    <w:rsid w:val="003C0843"/>
    <w:rsid w:val="003C0870"/>
    <w:rsid w:val="003C0988"/>
    <w:rsid w:val="003C09BA"/>
    <w:rsid w:val="003C0B70"/>
    <w:rsid w:val="003C0B90"/>
    <w:rsid w:val="003C0CF4"/>
    <w:rsid w:val="003C13A0"/>
    <w:rsid w:val="003C14B9"/>
    <w:rsid w:val="003C156C"/>
    <w:rsid w:val="003C19C6"/>
    <w:rsid w:val="003C1A19"/>
    <w:rsid w:val="003C1D7A"/>
    <w:rsid w:val="003C1E06"/>
    <w:rsid w:val="003C1E9B"/>
    <w:rsid w:val="003C1FED"/>
    <w:rsid w:val="003C20B4"/>
    <w:rsid w:val="003C2118"/>
    <w:rsid w:val="003C21CB"/>
    <w:rsid w:val="003C230F"/>
    <w:rsid w:val="003C2320"/>
    <w:rsid w:val="003C23DB"/>
    <w:rsid w:val="003C2401"/>
    <w:rsid w:val="003C247E"/>
    <w:rsid w:val="003C2A14"/>
    <w:rsid w:val="003C2AA1"/>
    <w:rsid w:val="003C30E2"/>
    <w:rsid w:val="003C3126"/>
    <w:rsid w:val="003C325B"/>
    <w:rsid w:val="003C3519"/>
    <w:rsid w:val="003C3E67"/>
    <w:rsid w:val="003C4084"/>
    <w:rsid w:val="003C4173"/>
    <w:rsid w:val="003C4659"/>
    <w:rsid w:val="003C4934"/>
    <w:rsid w:val="003C4B95"/>
    <w:rsid w:val="003C4CD7"/>
    <w:rsid w:val="003C4E92"/>
    <w:rsid w:val="003C5013"/>
    <w:rsid w:val="003C5192"/>
    <w:rsid w:val="003C520F"/>
    <w:rsid w:val="003C56E3"/>
    <w:rsid w:val="003C5706"/>
    <w:rsid w:val="003C5A5E"/>
    <w:rsid w:val="003C5B98"/>
    <w:rsid w:val="003C5BB4"/>
    <w:rsid w:val="003C5CAD"/>
    <w:rsid w:val="003C6241"/>
    <w:rsid w:val="003C6469"/>
    <w:rsid w:val="003C64C2"/>
    <w:rsid w:val="003C6916"/>
    <w:rsid w:val="003C6A0A"/>
    <w:rsid w:val="003C6FBF"/>
    <w:rsid w:val="003C70CE"/>
    <w:rsid w:val="003C723C"/>
    <w:rsid w:val="003C73B3"/>
    <w:rsid w:val="003C7471"/>
    <w:rsid w:val="003C75D6"/>
    <w:rsid w:val="003C765C"/>
    <w:rsid w:val="003C77DC"/>
    <w:rsid w:val="003C7BAC"/>
    <w:rsid w:val="003C7DA6"/>
    <w:rsid w:val="003C7E7D"/>
    <w:rsid w:val="003C7EF9"/>
    <w:rsid w:val="003D01D6"/>
    <w:rsid w:val="003D050A"/>
    <w:rsid w:val="003D064D"/>
    <w:rsid w:val="003D0720"/>
    <w:rsid w:val="003D0805"/>
    <w:rsid w:val="003D0A46"/>
    <w:rsid w:val="003D0CA0"/>
    <w:rsid w:val="003D0E53"/>
    <w:rsid w:val="003D1569"/>
    <w:rsid w:val="003D1702"/>
    <w:rsid w:val="003D198E"/>
    <w:rsid w:val="003D1AD0"/>
    <w:rsid w:val="003D1B19"/>
    <w:rsid w:val="003D1B2F"/>
    <w:rsid w:val="003D1E1D"/>
    <w:rsid w:val="003D21A6"/>
    <w:rsid w:val="003D2369"/>
    <w:rsid w:val="003D255D"/>
    <w:rsid w:val="003D2998"/>
    <w:rsid w:val="003D29D9"/>
    <w:rsid w:val="003D2B47"/>
    <w:rsid w:val="003D2CD3"/>
    <w:rsid w:val="003D2FBB"/>
    <w:rsid w:val="003D2FE3"/>
    <w:rsid w:val="003D3128"/>
    <w:rsid w:val="003D39C3"/>
    <w:rsid w:val="003D3DAD"/>
    <w:rsid w:val="003D3F48"/>
    <w:rsid w:val="003D4345"/>
    <w:rsid w:val="003D45D8"/>
    <w:rsid w:val="003D4634"/>
    <w:rsid w:val="003D4928"/>
    <w:rsid w:val="003D4992"/>
    <w:rsid w:val="003D4B33"/>
    <w:rsid w:val="003D4CAB"/>
    <w:rsid w:val="003D4CE1"/>
    <w:rsid w:val="003D4FC9"/>
    <w:rsid w:val="003D50A9"/>
    <w:rsid w:val="003D5195"/>
    <w:rsid w:val="003D51D6"/>
    <w:rsid w:val="003D5247"/>
    <w:rsid w:val="003D5289"/>
    <w:rsid w:val="003D5608"/>
    <w:rsid w:val="003D56DE"/>
    <w:rsid w:val="003D59EE"/>
    <w:rsid w:val="003D5A00"/>
    <w:rsid w:val="003D5AA1"/>
    <w:rsid w:val="003D5F03"/>
    <w:rsid w:val="003D65B6"/>
    <w:rsid w:val="003D68E4"/>
    <w:rsid w:val="003D699D"/>
    <w:rsid w:val="003D6AEA"/>
    <w:rsid w:val="003D6E20"/>
    <w:rsid w:val="003D7008"/>
    <w:rsid w:val="003D704C"/>
    <w:rsid w:val="003D71CD"/>
    <w:rsid w:val="003D7323"/>
    <w:rsid w:val="003D7332"/>
    <w:rsid w:val="003D7354"/>
    <w:rsid w:val="003D74B8"/>
    <w:rsid w:val="003D7C49"/>
    <w:rsid w:val="003E008E"/>
    <w:rsid w:val="003E0658"/>
    <w:rsid w:val="003E075B"/>
    <w:rsid w:val="003E0844"/>
    <w:rsid w:val="003E086B"/>
    <w:rsid w:val="003E08C6"/>
    <w:rsid w:val="003E0E68"/>
    <w:rsid w:val="003E0EAA"/>
    <w:rsid w:val="003E1421"/>
    <w:rsid w:val="003E15EE"/>
    <w:rsid w:val="003E17E1"/>
    <w:rsid w:val="003E1A20"/>
    <w:rsid w:val="003E1B61"/>
    <w:rsid w:val="003E1BE0"/>
    <w:rsid w:val="003E1C58"/>
    <w:rsid w:val="003E1E6B"/>
    <w:rsid w:val="003E2402"/>
    <w:rsid w:val="003E250D"/>
    <w:rsid w:val="003E2570"/>
    <w:rsid w:val="003E27FA"/>
    <w:rsid w:val="003E29C0"/>
    <w:rsid w:val="003E2A66"/>
    <w:rsid w:val="003E2C7F"/>
    <w:rsid w:val="003E2CF2"/>
    <w:rsid w:val="003E2E44"/>
    <w:rsid w:val="003E2F32"/>
    <w:rsid w:val="003E305C"/>
    <w:rsid w:val="003E333B"/>
    <w:rsid w:val="003E3411"/>
    <w:rsid w:val="003E352D"/>
    <w:rsid w:val="003E3719"/>
    <w:rsid w:val="003E37A0"/>
    <w:rsid w:val="003E383C"/>
    <w:rsid w:val="003E3D81"/>
    <w:rsid w:val="003E408E"/>
    <w:rsid w:val="003E428B"/>
    <w:rsid w:val="003E4302"/>
    <w:rsid w:val="003E431F"/>
    <w:rsid w:val="003E4549"/>
    <w:rsid w:val="003E45C1"/>
    <w:rsid w:val="003E4E5E"/>
    <w:rsid w:val="003E4FD2"/>
    <w:rsid w:val="003E523A"/>
    <w:rsid w:val="003E5D53"/>
    <w:rsid w:val="003E5F9C"/>
    <w:rsid w:val="003E63BF"/>
    <w:rsid w:val="003E63FD"/>
    <w:rsid w:val="003E66D3"/>
    <w:rsid w:val="003E687D"/>
    <w:rsid w:val="003E6C97"/>
    <w:rsid w:val="003E6D73"/>
    <w:rsid w:val="003E7039"/>
    <w:rsid w:val="003E7076"/>
    <w:rsid w:val="003E7199"/>
    <w:rsid w:val="003E7366"/>
    <w:rsid w:val="003E7589"/>
    <w:rsid w:val="003E7947"/>
    <w:rsid w:val="003E79E3"/>
    <w:rsid w:val="003E7BF3"/>
    <w:rsid w:val="003E7D0A"/>
    <w:rsid w:val="003F00DC"/>
    <w:rsid w:val="003F014E"/>
    <w:rsid w:val="003F01FE"/>
    <w:rsid w:val="003F0333"/>
    <w:rsid w:val="003F0377"/>
    <w:rsid w:val="003F03F7"/>
    <w:rsid w:val="003F04B1"/>
    <w:rsid w:val="003F06A6"/>
    <w:rsid w:val="003F085E"/>
    <w:rsid w:val="003F096F"/>
    <w:rsid w:val="003F097C"/>
    <w:rsid w:val="003F0995"/>
    <w:rsid w:val="003F0C0C"/>
    <w:rsid w:val="003F0F33"/>
    <w:rsid w:val="003F0F69"/>
    <w:rsid w:val="003F1127"/>
    <w:rsid w:val="003F1591"/>
    <w:rsid w:val="003F163C"/>
    <w:rsid w:val="003F19B9"/>
    <w:rsid w:val="003F19BC"/>
    <w:rsid w:val="003F19CB"/>
    <w:rsid w:val="003F1A40"/>
    <w:rsid w:val="003F1BF5"/>
    <w:rsid w:val="003F1DBF"/>
    <w:rsid w:val="003F1E46"/>
    <w:rsid w:val="003F1E61"/>
    <w:rsid w:val="003F1E8F"/>
    <w:rsid w:val="003F2347"/>
    <w:rsid w:val="003F26C2"/>
    <w:rsid w:val="003F2BD2"/>
    <w:rsid w:val="003F2E9B"/>
    <w:rsid w:val="003F30FE"/>
    <w:rsid w:val="003F3512"/>
    <w:rsid w:val="003F377A"/>
    <w:rsid w:val="003F397F"/>
    <w:rsid w:val="003F3CCD"/>
    <w:rsid w:val="003F3DB0"/>
    <w:rsid w:val="003F3E31"/>
    <w:rsid w:val="003F3E9F"/>
    <w:rsid w:val="003F3EBB"/>
    <w:rsid w:val="003F41CF"/>
    <w:rsid w:val="003F4200"/>
    <w:rsid w:val="003F4DB2"/>
    <w:rsid w:val="003F4EC7"/>
    <w:rsid w:val="003F4F71"/>
    <w:rsid w:val="003F51D5"/>
    <w:rsid w:val="003F5541"/>
    <w:rsid w:val="003F567D"/>
    <w:rsid w:val="003F5923"/>
    <w:rsid w:val="003F5C78"/>
    <w:rsid w:val="003F5FBC"/>
    <w:rsid w:val="003F5FD9"/>
    <w:rsid w:val="003F657E"/>
    <w:rsid w:val="003F66DF"/>
    <w:rsid w:val="003F68D3"/>
    <w:rsid w:val="003F6902"/>
    <w:rsid w:val="003F6CAA"/>
    <w:rsid w:val="003F6CE7"/>
    <w:rsid w:val="003F7259"/>
    <w:rsid w:val="003F72C4"/>
    <w:rsid w:val="003F77CF"/>
    <w:rsid w:val="003F77DD"/>
    <w:rsid w:val="003F77EB"/>
    <w:rsid w:val="003F7C93"/>
    <w:rsid w:val="003F7FE0"/>
    <w:rsid w:val="004005D2"/>
    <w:rsid w:val="00400D4D"/>
    <w:rsid w:val="00401014"/>
    <w:rsid w:val="00401033"/>
    <w:rsid w:val="004010A8"/>
    <w:rsid w:val="0040124A"/>
    <w:rsid w:val="0040170C"/>
    <w:rsid w:val="00401FB8"/>
    <w:rsid w:val="00402036"/>
    <w:rsid w:val="00402057"/>
    <w:rsid w:val="004021AC"/>
    <w:rsid w:val="00402498"/>
    <w:rsid w:val="00402582"/>
    <w:rsid w:val="00402749"/>
    <w:rsid w:val="00402B0B"/>
    <w:rsid w:val="00402C3E"/>
    <w:rsid w:val="00402E29"/>
    <w:rsid w:val="00402F78"/>
    <w:rsid w:val="0040364A"/>
    <w:rsid w:val="004037FE"/>
    <w:rsid w:val="004038B3"/>
    <w:rsid w:val="004039AE"/>
    <w:rsid w:val="00403B9F"/>
    <w:rsid w:val="00403C3D"/>
    <w:rsid w:val="0040438A"/>
    <w:rsid w:val="00404905"/>
    <w:rsid w:val="00404965"/>
    <w:rsid w:val="00404B63"/>
    <w:rsid w:val="00404C99"/>
    <w:rsid w:val="0040501B"/>
    <w:rsid w:val="004053B1"/>
    <w:rsid w:val="00405CD5"/>
    <w:rsid w:val="00406181"/>
    <w:rsid w:val="0040620C"/>
    <w:rsid w:val="00406CF0"/>
    <w:rsid w:val="00406FD8"/>
    <w:rsid w:val="0040734F"/>
    <w:rsid w:val="00407547"/>
    <w:rsid w:val="00407BA8"/>
    <w:rsid w:val="00407CBC"/>
    <w:rsid w:val="00407CF1"/>
    <w:rsid w:val="00410126"/>
    <w:rsid w:val="004101C9"/>
    <w:rsid w:val="00410905"/>
    <w:rsid w:val="00410CE5"/>
    <w:rsid w:val="00410E52"/>
    <w:rsid w:val="004110A7"/>
    <w:rsid w:val="004112A5"/>
    <w:rsid w:val="00411547"/>
    <w:rsid w:val="00411BB1"/>
    <w:rsid w:val="00411BE0"/>
    <w:rsid w:val="00411CE0"/>
    <w:rsid w:val="004120D5"/>
    <w:rsid w:val="004121AF"/>
    <w:rsid w:val="0041225C"/>
    <w:rsid w:val="00412336"/>
    <w:rsid w:val="00412358"/>
    <w:rsid w:val="00412738"/>
    <w:rsid w:val="00412CF7"/>
    <w:rsid w:val="0041307D"/>
    <w:rsid w:val="00413207"/>
    <w:rsid w:val="004134A6"/>
    <w:rsid w:val="00413644"/>
    <w:rsid w:val="004136C8"/>
    <w:rsid w:val="00413851"/>
    <w:rsid w:val="00413871"/>
    <w:rsid w:val="00413AFF"/>
    <w:rsid w:val="00413B40"/>
    <w:rsid w:val="00413B41"/>
    <w:rsid w:val="004140C7"/>
    <w:rsid w:val="0041417B"/>
    <w:rsid w:val="0041432F"/>
    <w:rsid w:val="004145F1"/>
    <w:rsid w:val="00414660"/>
    <w:rsid w:val="00414762"/>
    <w:rsid w:val="00414873"/>
    <w:rsid w:val="0041514B"/>
    <w:rsid w:val="00415508"/>
    <w:rsid w:val="00415AEF"/>
    <w:rsid w:val="00415C78"/>
    <w:rsid w:val="00415D01"/>
    <w:rsid w:val="00415F30"/>
    <w:rsid w:val="00416043"/>
    <w:rsid w:val="00416087"/>
    <w:rsid w:val="00416137"/>
    <w:rsid w:val="004162D3"/>
    <w:rsid w:val="004163E1"/>
    <w:rsid w:val="004164F9"/>
    <w:rsid w:val="00416528"/>
    <w:rsid w:val="00416583"/>
    <w:rsid w:val="004169FA"/>
    <w:rsid w:val="00416C6D"/>
    <w:rsid w:val="00416D89"/>
    <w:rsid w:val="00417371"/>
    <w:rsid w:val="0041758E"/>
    <w:rsid w:val="00417925"/>
    <w:rsid w:val="00417A22"/>
    <w:rsid w:val="004201C0"/>
    <w:rsid w:val="0042034B"/>
    <w:rsid w:val="00420379"/>
    <w:rsid w:val="0042046D"/>
    <w:rsid w:val="004206A6"/>
    <w:rsid w:val="004209A2"/>
    <w:rsid w:val="00420CD8"/>
    <w:rsid w:val="00420E22"/>
    <w:rsid w:val="00420F1D"/>
    <w:rsid w:val="00421066"/>
    <w:rsid w:val="0042117F"/>
    <w:rsid w:val="00421356"/>
    <w:rsid w:val="004214F0"/>
    <w:rsid w:val="00421887"/>
    <w:rsid w:val="0042189D"/>
    <w:rsid w:val="004219A5"/>
    <w:rsid w:val="00421A61"/>
    <w:rsid w:val="00421ADC"/>
    <w:rsid w:val="00421B1C"/>
    <w:rsid w:val="0042253D"/>
    <w:rsid w:val="004229FB"/>
    <w:rsid w:val="00422DB6"/>
    <w:rsid w:val="00422F49"/>
    <w:rsid w:val="004234AF"/>
    <w:rsid w:val="00423525"/>
    <w:rsid w:val="00423CBC"/>
    <w:rsid w:val="00423CC7"/>
    <w:rsid w:val="00423D44"/>
    <w:rsid w:val="00423E29"/>
    <w:rsid w:val="00423F02"/>
    <w:rsid w:val="00424812"/>
    <w:rsid w:val="00424873"/>
    <w:rsid w:val="004248A7"/>
    <w:rsid w:val="004248F4"/>
    <w:rsid w:val="00424913"/>
    <w:rsid w:val="00424948"/>
    <w:rsid w:val="004249B3"/>
    <w:rsid w:val="00424B73"/>
    <w:rsid w:val="004250DF"/>
    <w:rsid w:val="004253DD"/>
    <w:rsid w:val="00425550"/>
    <w:rsid w:val="00425574"/>
    <w:rsid w:val="0042561D"/>
    <w:rsid w:val="004257DF"/>
    <w:rsid w:val="004258FB"/>
    <w:rsid w:val="004259E3"/>
    <w:rsid w:val="00425A87"/>
    <w:rsid w:val="00425B34"/>
    <w:rsid w:val="00425E3E"/>
    <w:rsid w:val="004260B6"/>
    <w:rsid w:val="0042618D"/>
    <w:rsid w:val="004261C7"/>
    <w:rsid w:val="004263CE"/>
    <w:rsid w:val="0042641A"/>
    <w:rsid w:val="004264B8"/>
    <w:rsid w:val="0042689B"/>
    <w:rsid w:val="00426BD8"/>
    <w:rsid w:val="00426D03"/>
    <w:rsid w:val="00426F75"/>
    <w:rsid w:val="00427167"/>
    <w:rsid w:val="00427281"/>
    <w:rsid w:val="004272D2"/>
    <w:rsid w:val="00427555"/>
    <w:rsid w:val="004277BC"/>
    <w:rsid w:val="0042794C"/>
    <w:rsid w:val="00427992"/>
    <w:rsid w:val="004279EC"/>
    <w:rsid w:val="00427CBE"/>
    <w:rsid w:val="0043015E"/>
    <w:rsid w:val="004301D4"/>
    <w:rsid w:val="004302D0"/>
    <w:rsid w:val="00430301"/>
    <w:rsid w:val="0043046D"/>
    <w:rsid w:val="0043095E"/>
    <w:rsid w:val="00430D90"/>
    <w:rsid w:val="004311B3"/>
    <w:rsid w:val="004313C2"/>
    <w:rsid w:val="0043174B"/>
    <w:rsid w:val="00431DDE"/>
    <w:rsid w:val="00431F39"/>
    <w:rsid w:val="00432158"/>
    <w:rsid w:val="00432350"/>
    <w:rsid w:val="0043250E"/>
    <w:rsid w:val="004327C0"/>
    <w:rsid w:val="00432A29"/>
    <w:rsid w:val="00432C04"/>
    <w:rsid w:val="00432D39"/>
    <w:rsid w:val="00432F9F"/>
    <w:rsid w:val="00433041"/>
    <w:rsid w:val="0043329C"/>
    <w:rsid w:val="00433632"/>
    <w:rsid w:val="004339DC"/>
    <w:rsid w:val="004342A1"/>
    <w:rsid w:val="0043475F"/>
    <w:rsid w:val="00434B98"/>
    <w:rsid w:val="00434BB9"/>
    <w:rsid w:val="00434C88"/>
    <w:rsid w:val="00434CFE"/>
    <w:rsid w:val="00434FB6"/>
    <w:rsid w:val="0043525F"/>
    <w:rsid w:val="004353E2"/>
    <w:rsid w:val="00435517"/>
    <w:rsid w:val="0043585C"/>
    <w:rsid w:val="00435894"/>
    <w:rsid w:val="004358E4"/>
    <w:rsid w:val="00435A8F"/>
    <w:rsid w:val="00435D2E"/>
    <w:rsid w:val="00435E7D"/>
    <w:rsid w:val="00436057"/>
    <w:rsid w:val="00436412"/>
    <w:rsid w:val="00436856"/>
    <w:rsid w:val="004369D2"/>
    <w:rsid w:val="00436B60"/>
    <w:rsid w:val="00436E80"/>
    <w:rsid w:val="00436F06"/>
    <w:rsid w:val="00437057"/>
    <w:rsid w:val="00437115"/>
    <w:rsid w:val="004372B5"/>
    <w:rsid w:val="004373B9"/>
    <w:rsid w:val="004373D8"/>
    <w:rsid w:val="00437460"/>
    <w:rsid w:val="00437A52"/>
    <w:rsid w:val="00437B3C"/>
    <w:rsid w:val="00437E4E"/>
    <w:rsid w:val="00437F03"/>
    <w:rsid w:val="00437F36"/>
    <w:rsid w:val="00437F57"/>
    <w:rsid w:val="0044023A"/>
    <w:rsid w:val="00440478"/>
    <w:rsid w:val="004407E3"/>
    <w:rsid w:val="004409FE"/>
    <w:rsid w:val="00440A14"/>
    <w:rsid w:val="00440A47"/>
    <w:rsid w:val="00440CAF"/>
    <w:rsid w:val="00440CDA"/>
    <w:rsid w:val="00441080"/>
    <w:rsid w:val="004414A0"/>
    <w:rsid w:val="004415BA"/>
    <w:rsid w:val="0044196C"/>
    <w:rsid w:val="00441A56"/>
    <w:rsid w:val="00441BC0"/>
    <w:rsid w:val="00441C81"/>
    <w:rsid w:val="00441CE7"/>
    <w:rsid w:val="00441D9B"/>
    <w:rsid w:val="00441E0F"/>
    <w:rsid w:val="00442049"/>
    <w:rsid w:val="00442068"/>
    <w:rsid w:val="0044206A"/>
    <w:rsid w:val="004420A1"/>
    <w:rsid w:val="00442665"/>
    <w:rsid w:val="004427F8"/>
    <w:rsid w:val="00442B21"/>
    <w:rsid w:val="00442D22"/>
    <w:rsid w:val="00442F8A"/>
    <w:rsid w:val="00442FFE"/>
    <w:rsid w:val="0044314D"/>
    <w:rsid w:val="00443354"/>
    <w:rsid w:val="00443627"/>
    <w:rsid w:val="004437C5"/>
    <w:rsid w:val="004438C5"/>
    <w:rsid w:val="00443F0F"/>
    <w:rsid w:val="00443FE2"/>
    <w:rsid w:val="00444130"/>
    <w:rsid w:val="0044415B"/>
    <w:rsid w:val="0044421E"/>
    <w:rsid w:val="004446D2"/>
    <w:rsid w:val="00444772"/>
    <w:rsid w:val="00444824"/>
    <w:rsid w:val="0044486E"/>
    <w:rsid w:val="00444AA1"/>
    <w:rsid w:val="00444B12"/>
    <w:rsid w:val="00444B48"/>
    <w:rsid w:val="00444C46"/>
    <w:rsid w:val="00444D51"/>
    <w:rsid w:val="00444EF8"/>
    <w:rsid w:val="004451CE"/>
    <w:rsid w:val="004454A6"/>
    <w:rsid w:val="004455A4"/>
    <w:rsid w:val="0044579B"/>
    <w:rsid w:val="00445A38"/>
    <w:rsid w:val="00445ABD"/>
    <w:rsid w:val="00445D27"/>
    <w:rsid w:val="00445E31"/>
    <w:rsid w:val="0044617B"/>
    <w:rsid w:val="00446293"/>
    <w:rsid w:val="00446323"/>
    <w:rsid w:val="00446399"/>
    <w:rsid w:val="00446463"/>
    <w:rsid w:val="004465BB"/>
    <w:rsid w:val="004469E8"/>
    <w:rsid w:val="00446E97"/>
    <w:rsid w:val="00447353"/>
    <w:rsid w:val="0044750B"/>
    <w:rsid w:val="0044764F"/>
    <w:rsid w:val="00447F97"/>
    <w:rsid w:val="00447FE6"/>
    <w:rsid w:val="00450015"/>
    <w:rsid w:val="004502B6"/>
    <w:rsid w:val="004504EC"/>
    <w:rsid w:val="00450578"/>
    <w:rsid w:val="00450758"/>
    <w:rsid w:val="00450858"/>
    <w:rsid w:val="004508E5"/>
    <w:rsid w:val="00450926"/>
    <w:rsid w:val="00450C2B"/>
    <w:rsid w:val="00450C99"/>
    <w:rsid w:val="00450E35"/>
    <w:rsid w:val="00450E4B"/>
    <w:rsid w:val="0045107F"/>
    <w:rsid w:val="0045136B"/>
    <w:rsid w:val="00451AED"/>
    <w:rsid w:val="00451B07"/>
    <w:rsid w:val="00451B7F"/>
    <w:rsid w:val="00451E5C"/>
    <w:rsid w:val="00452000"/>
    <w:rsid w:val="00452006"/>
    <w:rsid w:val="00452209"/>
    <w:rsid w:val="004522FD"/>
    <w:rsid w:val="00452352"/>
    <w:rsid w:val="0045255F"/>
    <w:rsid w:val="00452618"/>
    <w:rsid w:val="00452624"/>
    <w:rsid w:val="004527C6"/>
    <w:rsid w:val="004528C0"/>
    <w:rsid w:val="00452F93"/>
    <w:rsid w:val="004530CB"/>
    <w:rsid w:val="0045328E"/>
    <w:rsid w:val="00454145"/>
    <w:rsid w:val="00454210"/>
    <w:rsid w:val="0045422F"/>
    <w:rsid w:val="004542C8"/>
    <w:rsid w:val="0045434B"/>
    <w:rsid w:val="004549E1"/>
    <w:rsid w:val="00454A0E"/>
    <w:rsid w:val="00454D45"/>
    <w:rsid w:val="00454D92"/>
    <w:rsid w:val="00454DB8"/>
    <w:rsid w:val="00454F7D"/>
    <w:rsid w:val="00455234"/>
    <w:rsid w:val="004552BF"/>
    <w:rsid w:val="0045535F"/>
    <w:rsid w:val="0045556C"/>
    <w:rsid w:val="00455AD5"/>
    <w:rsid w:val="00455F54"/>
    <w:rsid w:val="00455F55"/>
    <w:rsid w:val="00456096"/>
    <w:rsid w:val="00456445"/>
    <w:rsid w:val="004564AB"/>
    <w:rsid w:val="004568C3"/>
    <w:rsid w:val="00456BB2"/>
    <w:rsid w:val="00456D8F"/>
    <w:rsid w:val="0045701E"/>
    <w:rsid w:val="00457861"/>
    <w:rsid w:val="00457C18"/>
    <w:rsid w:val="00460119"/>
    <w:rsid w:val="00460209"/>
    <w:rsid w:val="004604A7"/>
    <w:rsid w:val="00460588"/>
    <w:rsid w:val="00460623"/>
    <w:rsid w:val="00460790"/>
    <w:rsid w:val="004609EF"/>
    <w:rsid w:val="00460BB1"/>
    <w:rsid w:val="00460C5B"/>
    <w:rsid w:val="00460EA6"/>
    <w:rsid w:val="00460F7D"/>
    <w:rsid w:val="00460FE3"/>
    <w:rsid w:val="004611A8"/>
    <w:rsid w:val="00461449"/>
    <w:rsid w:val="00461478"/>
    <w:rsid w:val="00461772"/>
    <w:rsid w:val="0046199D"/>
    <w:rsid w:val="00461D81"/>
    <w:rsid w:val="00461EEF"/>
    <w:rsid w:val="004620CC"/>
    <w:rsid w:val="00462292"/>
    <w:rsid w:val="0046242C"/>
    <w:rsid w:val="004625C0"/>
    <w:rsid w:val="00462A02"/>
    <w:rsid w:val="00462FA2"/>
    <w:rsid w:val="00462FEB"/>
    <w:rsid w:val="0046307E"/>
    <w:rsid w:val="0046328B"/>
    <w:rsid w:val="004634F1"/>
    <w:rsid w:val="00463713"/>
    <w:rsid w:val="00463B4A"/>
    <w:rsid w:val="00463DFF"/>
    <w:rsid w:val="00463E11"/>
    <w:rsid w:val="0046402B"/>
    <w:rsid w:val="0046426B"/>
    <w:rsid w:val="0046426D"/>
    <w:rsid w:val="00464408"/>
    <w:rsid w:val="0046448C"/>
    <w:rsid w:val="004648FE"/>
    <w:rsid w:val="00464981"/>
    <w:rsid w:val="00465654"/>
    <w:rsid w:val="00465B1B"/>
    <w:rsid w:val="00465B4D"/>
    <w:rsid w:val="00465B6D"/>
    <w:rsid w:val="00465F18"/>
    <w:rsid w:val="004660AD"/>
    <w:rsid w:val="004668E2"/>
    <w:rsid w:val="00466BAC"/>
    <w:rsid w:val="00466BE2"/>
    <w:rsid w:val="00466F93"/>
    <w:rsid w:val="0046716C"/>
    <w:rsid w:val="00467932"/>
    <w:rsid w:val="00467E04"/>
    <w:rsid w:val="00467E70"/>
    <w:rsid w:val="00467EFF"/>
    <w:rsid w:val="0047004A"/>
    <w:rsid w:val="00470136"/>
    <w:rsid w:val="00470512"/>
    <w:rsid w:val="00470637"/>
    <w:rsid w:val="00470748"/>
    <w:rsid w:val="00470855"/>
    <w:rsid w:val="004708E5"/>
    <w:rsid w:val="00470967"/>
    <w:rsid w:val="00470ADD"/>
    <w:rsid w:val="00470AE8"/>
    <w:rsid w:val="004713E5"/>
    <w:rsid w:val="004716F1"/>
    <w:rsid w:val="0047170C"/>
    <w:rsid w:val="004717F7"/>
    <w:rsid w:val="00471B75"/>
    <w:rsid w:val="004722CD"/>
    <w:rsid w:val="0047236B"/>
    <w:rsid w:val="0047245E"/>
    <w:rsid w:val="004724EE"/>
    <w:rsid w:val="0047253C"/>
    <w:rsid w:val="004728A7"/>
    <w:rsid w:val="004729D1"/>
    <w:rsid w:val="00472C96"/>
    <w:rsid w:val="004730DA"/>
    <w:rsid w:val="004732FF"/>
    <w:rsid w:val="00473353"/>
    <w:rsid w:val="004736D3"/>
    <w:rsid w:val="0047379D"/>
    <w:rsid w:val="004738C6"/>
    <w:rsid w:val="00473933"/>
    <w:rsid w:val="004740A6"/>
    <w:rsid w:val="00474318"/>
    <w:rsid w:val="00474466"/>
    <w:rsid w:val="00474682"/>
    <w:rsid w:val="0047468B"/>
    <w:rsid w:val="00474BDE"/>
    <w:rsid w:val="00474BE1"/>
    <w:rsid w:val="00474CD9"/>
    <w:rsid w:val="00474D40"/>
    <w:rsid w:val="0047513C"/>
    <w:rsid w:val="004754C7"/>
    <w:rsid w:val="00475658"/>
    <w:rsid w:val="004756A4"/>
    <w:rsid w:val="00476407"/>
    <w:rsid w:val="004764CD"/>
    <w:rsid w:val="0047655D"/>
    <w:rsid w:val="004766D3"/>
    <w:rsid w:val="00476869"/>
    <w:rsid w:val="004769A8"/>
    <w:rsid w:val="004769E9"/>
    <w:rsid w:val="00476BA4"/>
    <w:rsid w:val="00476C23"/>
    <w:rsid w:val="00476E6B"/>
    <w:rsid w:val="00476E9D"/>
    <w:rsid w:val="00476F13"/>
    <w:rsid w:val="00477582"/>
    <w:rsid w:val="0047769E"/>
    <w:rsid w:val="00477BFD"/>
    <w:rsid w:val="004804AE"/>
    <w:rsid w:val="004806E8"/>
    <w:rsid w:val="0048076C"/>
    <w:rsid w:val="00480ACD"/>
    <w:rsid w:val="00480D24"/>
    <w:rsid w:val="00480D82"/>
    <w:rsid w:val="004810F2"/>
    <w:rsid w:val="004812C2"/>
    <w:rsid w:val="00481439"/>
    <w:rsid w:val="00481459"/>
    <w:rsid w:val="0048152E"/>
    <w:rsid w:val="00481D08"/>
    <w:rsid w:val="00482052"/>
    <w:rsid w:val="0048208C"/>
    <w:rsid w:val="004823EC"/>
    <w:rsid w:val="00482565"/>
    <w:rsid w:val="0048282D"/>
    <w:rsid w:val="00482B35"/>
    <w:rsid w:val="00482F1D"/>
    <w:rsid w:val="00482F5D"/>
    <w:rsid w:val="00483028"/>
    <w:rsid w:val="00483169"/>
    <w:rsid w:val="0048357A"/>
    <w:rsid w:val="0048386F"/>
    <w:rsid w:val="00483968"/>
    <w:rsid w:val="00483E12"/>
    <w:rsid w:val="004842B7"/>
    <w:rsid w:val="004843A8"/>
    <w:rsid w:val="00484811"/>
    <w:rsid w:val="00484A95"/>
    <w:rsid w:val="00484B9C"/>
    <w:rsid w:val="00484BDD"/>
    <w:rsid w:val="00484FAD"/>
    <w:rsid w:val="00485531"/>
    <w:rsid w:val="00485845"/>
    <w:rsid w:val="00485AF1"/>
    <w:rsid w:val="00485C38"/>
    <w:rsid w:val="00485E35"/>
    <w:rsid w:val="00485FA2"/>
    <w:rsid w:val="0048605B"/>
    <w:rsid w:val="0048607F"/>
    <w:rsid w:val="00486370"/>
    <w:rsid w:val="0048650B"/>
    <w:rsid w:val="004868B4"/>
    <w:rsid w:val="004868F0"/>
    <w:rsid w:val="00486D39"/>
    <w:rsid w:val="004873FA"/>
    <w:rsid w:val="004875DC"/>
    <w:rsid w:val="004879CB"/>
    <w:rsid w:val="0049011A"/>
    <w:rsid w:val="00490157"/>
    <w:rsid w:val="00490473"/>
    <w:rsid w:val="00490634"/>
    <w:rsid w:val="00490666"/>
    <w:rsid w:val="0049070D"/>
    <w:rsid w:val="00490804"/>
    <w:rsid w:val="0049093A"/>
    <w:rsid w:val="00490C25"/>
    <w:rsid w:val="00490FBF"/>
    <w:rsid w:val="00491382"/>
    <w:rsid w:val="004913D1"/>
    <w:rsid w:val="004914AF"/>
    <w:rsid w:val="0049165E"/>
    <w:rsid w:val="00491693"/>
    <w:rsid w:val="004918AE"/>
    <w:rsid w:val="00491954"/>
    <w:rsid w:val="00491A52"/>
    <w:rsid w:val="00491F89"/>
    <w:rsid w:val="00492086"/>
    <w:rsid w:val="0049227D"/>
    <w:rsid w:val="00492341"/>
    <w:rsid w:val="00492421"/>
    <w:rsid w:val="00492425"/>
    <w:rsid w:val="00492463"/>
    <w:rsid w:val="00492606"/>
    <w:rsid w:val="0049265A"/>
    <w:rsid w:val="00492765"/>
    <w:rsid w:val="00492985"/>
    <w:rsid w:val="004929BC"/>
    <w:rsid w:val="00493045"/>
    <w:rsid w:val="004930A8"/>
    <w:rsid w:val="00493170"/>
    <w:rsid w:val="00493181"/>
    <w:rsid w:val="00493198"/>
    <w:rsid w:val="00493239"/>
    <w:rsid w:val="0049340F"/>
    <w:rsid w:val="00493A59"/>
    <w:rsid w:val="00493BC0"/>
    <w:rsid w:val="00493D2D"/>
    <w:rsid w:val="00493DCF"/>
    <w:rsid w:val="00494397"/>
    <w:rsid w:val="00494478"/>
    <w:rsid w:val="004944F4"/>
    <w:rsid w:val="0049475B"/>
    <w:rsid w:val="00494922"/>
    <w:rsid w:val="00494A57"/>
    <w:rsid w:val="0049501B"/>
    <w:rsid w:val="00495089"/>
    <w:rsid w:val="0049546F"/>
    <w:rsid w:val="00495562"/>
    <w:rsid w:val="0049580A"/>
    <w:rsid w:val="00495875"/>
    <w:rsid w:val="00495B6C"/>
    <w:rsid w:val="00496104"/>
    <w:rsid w:val="004962A7"/>
    <w:rsid w:val="00496345"/>
    <w:rsid w:val="00496BED"/>
    <w:rsid w:val="00496DD6"/>
    <w:rsid w:val="00496E07"/>
    <w:rsid w:val="00496FB4"/>
    <w:rsid w:val="004970C5"/>
    <w:rsid w:val="0049771D"/>
    <w:rsid w:val="004977FF"/>
    <w:rsid w:val="004979EF"/>
    <w:rsid w:val="00497A0E"/>
    <w:rsid w:val="00497DE4"/>
    <w:rsid w:val="00497E40"/>
    <w:rsid w:val="00497F3B"/>
    <w:rsid w:val="004A02FA"/>
    <w:rsid w:val="004A0300"/>
    <w:rsid w:val="004A05D8"/>
    <w:rsid w:val="004A08F9"/>
    <w:rsid w:val="004A0DA6"/>
    <w:rsid w:val="004A0DDB"/>
    <w:rsid w:val="004A0FD5"/>
    <w:rsid w:val="004A1073"/>
    <w:rsid w:val="004A190E"/>
    <w:rsid w:val="004A192B"/>
    <w:rsid w:val="004A1DFD"/>
    <w:rsid w:val="004A1E4B"/>
    <w:rsid w:val="004A21B4"/>
    <w:rsid w:val="004A2218"/>
    <w:rsid w:val="004A24F8"/>
    <w:rsid w:val="004A28DF"/>
    <w:rsid w:val="004A295F"/>
    <w:rsid w:val="004A2A12"/>
    <w:rsid w:val="004A2E06"/>
    <w:rsid w:val="004A31A5"/>
    <w:rsid w:val="004A31F2"/>
    <w:rsid w:val="004A34EC"/>
    <w:rsid w:val="004A38AD"/>
    <w:rsid w:val="004A393A"/>
    <w:rsid w:val="004A3976"/>
    <w:rsid w:val="004A3C46"/>
    <w:rsid w:val="004A3E54"/>
    <w:rsid w:val="004A3FBE"/>
    <w:rsid w:val="004A4205"/>
    <w:rsid w:val="004A43EC"/>
    <w:rsid w:val="004A4739"/>
    <w:rsid w:val="004A4892"/>
    <w:rsid w:val="004A4964"/>
    <w:rsid w:val="004A4A86"/>
    <w:rsid w:val="004A4BF2"/>
    <w:rsid w:val="004A5479"/>
    <w:rsid w:val="004A54BB"/>
    <w:rsid w:val="004A54E3"/>
    <w:rsid w:val="004A5558"/>
    <w:rsid w:val="004A572A"/>
    <w:rsid w:val="004A594F"/>
    <w:rsid w:val="004A5BF5"/>
    <w:rsid w:val="004A5CA5"/>
    <w:rsid w:val="004A5CCF"/>
    <w:rsid w:val="004A6195"/>
    <w:rsid w:val="004A622B"/>
    <w:rsid w:val="004A63FE"/>
    <w:rsid w:val="004A6A33"/>
    <w:rsid w:val="004A6C00"/>
    <w:rsid w:val="004A7799"/>
    <w:rsid w:val="004A7844"/>
    <w:rsid w:val="004A788F"/>
    <w:rsid w:val="004A7AAD"/>
    <w:rsid w:val="004A7C6E"/>
    <w:rsid w:val="004B037B"/>
    <w:rsid w:val="004B04D4"/>
    <w:rsid w:val="004B0564"/>
    <w:rsid w:val="004B05D2"/>
    <w:rsid w:val="004B05DC"/>
    <w:rsid w:val="004B0859"/>
    <w:rsid w:val="004B08C7"/>
    <w:rsid w:val="004B0BDE"/>
    <w:rsid w:val="004B109D"/>
    <w:rsid w:val="004B145C"/>
    <w:rsid w:val="004B1476"/>
    <w:rsid w:val="004B14CB"/>
    <w:rsid w:val="004B173E"/>
    <w:rsid w:val="004B19E8"/>
    <w:rsid w:val="004B1BBB"/>
    <w:rsid w:val="004B1D55"/>
    <w:rsid w:val="004B1F39"/>
    <w:rsid w:val="004B1FB6"/>
    <w:rsid w:val="004B2554"/>
    <w:rsid w:val="004B25A8"/>
    <w:rsid w:val="004B2681"/>
    <w:rsid w:val="004B27A6"/>
    <w:rsid w:val="004B27E3"/>
    <w:rsid w:val="004B2881"/>
    <w:rsid w:val="004B2915"/>
    <w:rsid w:val="004B2E5F"/>
    <w:rsid w:val="004B31A7"/>
    <w:rsid w:val="004B34AE"/>
    <w:rsid w:val="004B34BC"/>
    <w:rsid w:val="004B3759"/>
    <w:rsid w:val="004B3B7F"/>
    <w:rsid w:val="004B3DA9"/>
    <w:rsid w:val="004B3F86"/>
    <w:rsid w:val="004B45C7"/>
    <w:rsid w:val="004B469C"/>
    <w:rsid w:val="004B47C7"/>
    <w:rsid w:val="004B4A0B"/>
    <w:rsid w:val="004B4DCE"/>
    <w:rsid w:val="004B4E87"/>
    <w:rsid w:val="004B4EAB"/>
    <w:rsid w:val="004B50DC"/>
    <w:rsid w:val="004B5463"/>
    <w:rsid w:val="004B55EA"/>
    <w:rsid w:val="004B5735"/>
    <w:rsid w:val="004B5B75"/>
    <w:rsid w:val="004B5E7E"/>
    <w:rsid w:val="004B5EB6"/>
    <w:rsid w:val="004B61A1"/>
    <w:rsid w:val="004B61D7"/>
    <w:rsid w:val="004B6476"/>
    <w:rsid w:val="004B6574"/>
    <w:rsid w:val="004B6745"/>
    <w:rsid w:val="004B6821"/>
    <w:rsid w:val="004B6BB7"/>
    <w:rsid w:val="004B6C44"/>
    <w:rsid w:val="004B713E"/>
    <w:rsid w:val="004B72B6"/>
    <w:rsid w:val="004B7388"/>
    <w:rsid w:val="004B73BD"/>
    <w:rsid w:val="004B75DC"/>
    <w:rsid w:val="004B7682"/>
    <w:rsid w:val="004B7C50"/>
    <w:rsid w:val="004B7D1D"/>
    <w:rsid w:val="004B7E65"/>
    <w:rsid w:val="004C00F1"/>
    <w:rsid w:val="004C023D"/>
    <w:rsid w:val="004C0589"/>
    <w:rsid w:val="004C05EF"/>
    <w:rsid w:val="004C092D"/>
    <w:rsid w:val="004C0AEE"/>
    <w:rsid w:val="004C0DF0"/>
    <w:rsid w:val="004C0E21"/>
    <w:rsid w:val="004C159C"/>
    <w:rsid w:val="004C1730"/>
    <w:rsid w:val="004C1AB9"/>
    <w:rsid w:val="004C1AC4"/>
    <w:rsid w:val="004C1B3F"/>
    <w:rsid w:val="004C1D4E"/>
    <w:rsid w:val="004C1D4F"/>
    <w:rsid w:val="004C1DE9"/>
    <w:rsid w:val="004C1F9B"/>
    <w:rsid w:val="004C218B"/>
    <w:rsid w:val="004C2492"/>
    <w:rsid w:val="004C256F"/>
    <w:rsid w:val="004C2926"/>
    <w:rsid w:val="004C2989"/>
    <w:rsid w:val="004C2A5F"/>
    <w:rsid w:val="004C3179"/>
    <w:rsid w:val="004C3430"/>
    <w:rsid w:val="004C34D6"/>
    <w:rsid w:val="004C378A"/>
    <w:rsid w:val="004C385F"/>
    <w:rsid w:val="004C3A53"/>
    <w:rsid w:val="004C3BE8"/>
    <w:rsid w:val="004C406A"/>
    <w:rsid w:val="004C4118"/>
    <w:rsid w:val="004C45BF"/>
    <w:rsid w:val="004C46D4"/>
    <w:rsid w:val="004C494A"/>
    <w:rsid w:val="004C4BBB"/>
    <w:rsid w:val="004C4CCE"/>
    <w:rsid w:val="004C4EB7"/>
    <w:rsid w:val="004C5169"/>
    <w:rsid w:val="004C5176"/>
    <w:rsid w:val="004C520C"/>
    <w:rsid w:val="004C5516"/>
    <w:rsid w:val="004C58B3"/>
    <w:rsid w:val="004C6028"/>
    <w:rsid w:val="004C62CE"/>
    <w:rsid w:val="004C6A92"/>
    <w:rsid w:val="004C6B84"/>
    <w:rsid w:val="004C701E"/>
    <w:rsid w:val="004C7066"/>
    <w:rsid w:val="004C7067"/>
    <w:rsid w:val="004C718C"/>
    <w:rsid w:val="004C76AC"/>
    <w:rsid w:val="004C77E9"/>
    <w:rsid w:val="004C7933"/>
    <w:rsid w:val="004C7949"/>
    <w:rsid w:val="004C7953"/>
    <w:rsid w:val="004C7A70"/>
    <w:rsid w:val="004C7BD2"/>
    <w:rsid w:val="004C7C12"/>
    <w:rsid w:val="004D0015"/>
    <w:rsid w:val="004D0074"/>
    <w:rsid w:val="004D0579"/>
    <w:rsid w:val="004D05A6"/>
    <w:rsid w:val="004D0740"/>
    <w:rsid w:val="004D086A"/>
    <w:rsid w:val="004D08D9"/>
    <w:rsid w:val="004D0D05"/>
    <w:rsid w:val="004D1255"/>
    <w:rsid w:val="004D1268"/>
    <w:rsid w:val="004D12DC"/>
    <w:rsid w:val="004D14D7"/>
    <w:rsid w:val="004D1A80"/>
    <w:rsid w:val="004D1BB6"/>
    <w:rsid w:val="004D1BFF"/>
    <w:rsid w:val="004D1E0E"/>
    <w:rsid w:val="004D2666"/>
    <w:rsid w:val="004D26B4"/>
    <w:rsid w:val="004D26F2"/>
    <w:rsid w:val="004D27DC"/>
    <w:rsid w:val="004D2868"/>
    <w:rsid w:val="004D286F"/>
    <w:rsid w:val="004D2B66"/>
    <w:rsid w:val="004D2CB1"/>
    <w:rsid w:val="004D2DD5"/>
    <w:rsid w:val="004D3626"/>
    <w:rsid w:val="004D39D6"/>
    <w:rsid w:val="004D3DFA"/>
    <w:rsid w:val="004D3E28"/>
    <w:rsid w:val="004D3F03"/>
    <w:rsid w:val="004D3F50"/>
    <w:rsid w:val="004D4159"/>
    <w:rsid w:val="004D42CB"/>
    <w:rsid w:val="004D4471"/>
    <w:rsid w:val="004D4629"/>
    <w:rsid w:val="004D4717"/>
    <w:rsid w:val="004D4772"/>
    <w:rsid w:val="004D49EA"/>
    <w:rsid w:val="004D4AB5"/>
    <w:rsid w:val="004D4C06"/>
    <w:rsid w:val="004D4ED0"/>
    <w:rsid w:val="004D50BB"/>
    <w:rsid w:val="004D5310"/>
    <w:rsid w:val="004D55AD"/>
    <w:rsid w:val="004D57C6"/>
    <w:rsid w:val="004D5864"/>
    <w:rsid w:val="004D5C1A"/>
    <w:rsid w:val="004D5C9E"/>
    <w:rsid w:val="004D5F0E"/>
    <w:rsid w:val="004D6155"/>
    <w:rsid w:val="004D62E9"/>
    <w:rsid w:val="004D6318"/>
    <w:rsid w:val="004D66E0"/>
    <w:rsid w:val="004D6B86"/>
    <w:rsid w:val="004D6F29"/>
    <w:rsid w:val="004D721F"/>
    <w:rsid w:val="004D74BD"/>
    <w:rsid w:val="004D77B1"/>
    <w:rsid w:val="004D79DB"/>
    <w:rsid w:val="004E0176"/>
    <w:rsid w:val="004E0293"/>
    <w:rsid w:val="004E036C"/>
    <w:rsid w:val="004E06B7"/>
    <w:rsid w:val="004E0811"/>
    <w:rsid w:val="004E09C1"/>
    <w:rsid w:val="004E0D76"/>
    <w:rsid w:val="004E12F1"/>
    <w:rsid w:val="004E1623"/>
    <w:rsid w:val="004E180B"/>
    <w:rsid w:val="004E1A56"/>
    <w:rsid w:val="004E1D56"/>
    <w:rsid w:val="004E1ED2"/>
    <w:rsid w:val="004E230E"/>
    <w:rsid w:val="004E239B"/>
    <w:rsid w:val="004E2882"/>
    <w:rsid w:val="004E28FE"/>
    <w:rsid w:val="004E2B2B"/>
    <w:rsid w:val="004E2DD4"/>
    <w:rsid w:val="004E2E5B"/>
    <w:rsid w:val="004E2E7E"/>
    <w:rsid w:val="004E2F78"/>
    <w:rsid w:val="004E3620"/>
    <w:rsid w:val="004E3644"/>
    <w:rsid w:val="004E39AD"/>
    <w:rsid w:val="004E43A6"/>
    <w:rsid w:val="004E451D"/>
    <w:rsid w:val="004E45C9"/>
    <w:rsid w:val="004E478B"/>
    <w:rsid w:val="004E4973"/>
    <w:rsid w:val="004E4AAA"/>
    <w:rsid w:val="004E4DBB"/>
    <w:rsid w:val="004E4DFA"/>
    <w:rsid w:val="004E50D8"/>
    <w:rsid w:val="004E557B"/>
    <w:rsid w:val="004E578F"/>
    <w:rsid w:val="004E57F8"/>
    <w:rsid w:val="004E590F"/>
    <w:rsid w:val="004E5A5D"/>
    <w:rsid w:val="004E5BA5"/>
    <w:rsid w:val="004E60E3"/>
    <w:rsid w:val="004E61BD"/>
    <w:rsid w:val="004E6251"/>
    <w:rsid w:val="004E65F6"/>
    <w:rsid w:val="004E66E4"/>
    <w:rsid w:val="004E689B"/>
    <w:rsid w:val="004E6916"/>
    <w:rsid w:val="004E6936"/>
    <w:rsid w:val="004E694F"/>
    <w:rsid w:val="004E6BA1"/>
    <w:rsid w:val="004E7145"/>
    <w:rsid w:val="004E7400"/>
    <w:rsid w:val="004E7410"/>
    <w:rsid w:val="004E79D7"/>
    <w:rsid w:val="004E7A3C"/>
    <w:rsid w:val="004E7D68"/>
    <w:rsid w:val="004E7E17"/>
    <w:rsid w:val="004E7F76"/>
    <w:rsid w:val="004F0478"/>
    <w:rsid w:val="004F067C"/>
    <w:rsid w:val="004F073B"/>
    <w:rsid w:val="004F0A18"/>
    <w:rsid w:val="004F0A88"/>
    <w:rsid w:val="004F0DE3"/>
    <w:rsid w:val="004F0E98"/>
    <w:rsid w:val="004F1173"/>
    <w:rsid w:val="004F1474"/>
    <w:rsid w:val="004F1512"/>
    <w:rsid w:val="004F1B0D"/>
    <w:rsid w:val="004F1BFD"/>
    <w:rsid w:val="004F1D02"/>
    <w:rsid w:val="004F22B5"/>
    <w:rsid w:val="004F231A"/>
    <w:rsid w:val="004F23D4"/>
    <w:rsid w:val="004F24DB"/>
    <w:rsid w:val="004F2577"/>
    <w:rsid w:val="004F29B1"/>
    <w:rsid w:val="004F2E49"/>
    <w:rsid w:val="004F306F"/>
    <w:rsid w:val="004F317E"/>
    <w:rsid w:val="004F32E8"/>
    <w:rsid w:val="004F33AC"/>
    <w:rsid w:val="004F3675"/>
    <w:rsid w:val="004F37C0"/>
    <w:rsid w:val="004F3D04"/>
    <w:rsid w:val="004F3DD0"/>
    <w:rsid w:val="004F3EC4"/>
    <w:rsid w:val="004F4289"/>
    <w:rsid w:val="004F4896"/>
    <w:rsid w:val="004F4C6C"/>
    <w:rsid w:val="004F4CE7"/>
    <w:rsid w:val="004F5010"/>
    <w:rsid w:val="004F51D4"/>
    <w:rsid w:val="004F5339"/>
    <w:rsid w:val="004F534E"/>
    <w:rsid w:val="004F553F"/>
    <w:rsid w:val="004F560E"/>
    <w:rsid w:val="004F56B9"/>
    <w:rsid w:val="004F56C0"/>
    <w:rsid w:val="004F5912"/>
    <w:rsid w:val="004F5975"/>
    <w:rsid w:val="004F5D6F"/>
    <w:rsid w:val="004F5E7C"/>
    <w:rsid w:val="004F5F53"/>
    <w:rsid w:val="004F604E"/>
    <w:rsid w:val="004F6080"/>
    <w:rsid w:val="004F69DD"/>
    <w:rsid w:val="004F6AF2"/>
    <w:rsid w:val="004F6EC8"/>
    <w:rsid w:val="004F7060"/>
    <w:rsid w:val="004F7187"/>
    <w:rsid w:val="004F76EF"/>
    <w:rsid w:val="004F7911"/>
    <w:rsid w:val="004F7992"/>
    <w:rsid w:val="004F7BD6"/>
    <w:rsid w:val="004F7D66"/>
    <w:rsid w:val="004F7E40"/>
    <w:rsid w:val="0050027B"/>
    <w:rsid w:val="005007E8"/>
    <w:rsid w:val="00500A40"/>
    <w:rsid w:val="00500C38"/>
    <w:rsid w:val="00500CE8"/>
    <w:rsid w:val="00500F06"/>
    <w:rsid w:val="00501198"/>
    <w:rsid w:val="005013E4"/>
    <w:rsid w:val="00501585"/>
    <w:rsid w:val="0050167F"/>
    <w:rsid w:val="00501683"/>
    <w:rsid w:val="005017DB"/>
    <w:rsid w:val="005019FB"/>
    <w:rsid w:val="00501CBF"/>
    <w:rsid w:val="00501E98"/>
    <w:rsid w:val="00501F2F"/>
    <w:rsid w:val="00501FD4"/>
    <w:rsid w:val="0050216A"/>
    <w:rsid w:val="00502389"/>
    <w:rsid w:val="005023B4"/>
    <w:rsid w:val="00502C65"/>
    <w:rsid w:val="00502F25"/>
    <w:rsid w:val="00503298"/>
    <w:rsid w:val="005032AC"/>
    <w:rsid w:val="00503318"/>
    <w:rsid w:val="00503568"/>
    <w:rsid w:val="00503B40"/>
    <w:rsid w:val="00503D58"/>
    <w:rsid w:val="00504118"/>
    <w:rsid w:val="0050453A"/>
    <w:rsid w:val="005045E0"/>
    <w:rsid w:val="00504716"/>
    <w:rsid w:val="005049C7"/>
    <w:rsid w:val="00504C7C"/>
    <w:rsid w:val="00504D8B"/>
    <w:rsid w:val="00504E7C"/>
    <w:rsid w:val="0050517F"/>
    <w:rsid w:val="005054E8"/>
    <w:rsid w:val="005059DA"/>
    <w:rsid w:val="00505A19"/>
    <w:rsid w:val="00505B24"/>
    <w:rsid w:val="00505BA6"/>
    <w:rsid w:val="00505BDF"/>
    <w:rsid w:val="00505D01"/>
    <w:rsid w:val="00506082"/>
    <w:rsid w:val="0050609D"/>
    <w:rsid w:val="0050611A"/>
    <w:rsid w:val="00506381"/>
    <w:rsid w:val="0050645A"/>
    <w:rsid w:val="005064E2"/>
    <w:rsid w:val="00506558"/>
    <w:rsid w:val="00506D21"/>
    <w:rsid w:val="00506F35"/>
    <w:rsid w:val="005071C9"/>
    <w:rsid w:val="0050742F"/>
    <w:rsid w:val="00507486"/>
    <w:rsid w:val="0050786D"/>
    <w:rsid w:val="00507E57"/>
    <w:rsid w:val="00510078"/>
    <w:rsid w:val="005105F7"/>
    <w:rsid w:val="00510A4B"/>
    <w:rsid w:val="00510D0A"/>
    <w:rsid w:val="00510F62"/>
    <w:rsid w:val="005112B2"/>
    <w:rsid w:val="0051149E"/>
    <w:rsid w:val="00511860"/>
    <w:rsid w:val="00511A38"/>
    <w:rsid w:val="00511B9C"/>
    <w:rsid w:val="00511F59"/>
    <w:rsid w:val="00511FA6"/>
    <w:rsid w:val="00511FEE"/>
    <w:rsid w:val="0051226E"/>
    <w:rsid w:val="005123C3"/>
    <w:rsid w:val="005124C8"/>
    <w:rsid w:val="0051285C"/>
    <w:rsid w:val="00512B10"/>
    <w:rsid w:val="00513539"/>
    <w:rsid w:val="0051356D"/>
    <w:rsid w:val="005137E2"/>
    <w:rsid w:val="00513E1F"/>
    <w:rsid w:val="0051402B"/>
    <w:rsid w:val="005143AC"/>
    <w:rsid w:val="00514F2C"/>
    <w:rsid w:val="00515446"/>
    <w:rsid w:val="00515657"/>
    <w:rsid w:val="00515AFF"/>
    <w:rsid w:val="00516007"/>
    <w:rsid w:val="00516120"/>
    <w:rsid w:val="005162D9"/>
    <w:rsid w:val="00516AF6"/>
    <w:rsid w:val="00516CDD"/>
    <w:rsid w:val="00516E80"/>
    <w:rsid w:val="00517440"/>
    <w:rsid w:val="0051744B"/>
    <w:rsid w:val="005174E4"/>
    <w:rsid w:val="00517590"/>
    <w:rsid w:val="00517A79"/>
    <w:rsid w:val="00517B7E"/>
    <w:rsid w:val="00517EF0"/>
    <w:rsid w:val="0052055A"/>
    <w:rsid w:val="00520647"/>
    <w:rsid w:val="005206F2"/>
    <w:rsid w:val="00520BCD"/>
    <w:rsid w:val="00520C36"/>
    <w:rsid w:val="00521010"/>
    <w:rsid w:val="005214EF"/>
    <w:rsid w:val="00521805"/>
    <w:rsid w:val="005218D3"/>
    <w:rsid w:val="00521945"/>
    <w:rsid w:val="00521C9B"/>
    <w:rsid w:val="005222C5"/>
    <w:rsid w:val="0052232D"/>
    <w:rsid w:val="00522514"/>
    <w:rsid w:val="0052257E"/>
    <w:rsid w:val="00522957"/>
    <w:rsid w:val="00522CD4"/>
    <w:rsid w:val="00522CFA"/>
    <w:rsid w:val="00522F6C"/>
    <w:rsid w:val="00523168"/>
    <w:rsid w:val="005233E8"/>
    <w:rsid w:val="005235A7"/>
    <w:rsid w:val="005235D7"/>
    <w:rsid w:val="0052375B"/>
    <w:rsid w:val="00523D09"/>
    <w:rsid w:val="00524006"/>
    <w:rsid w:val="005243C1"/>
    <w:rsid w:val="005245A2"/>
    <w:rsid w:val="005246BF"/>
    <w:rsid w:val="00524A51"/>
    <w:rsid w:val="00524DA8"/>
    <w:rsid w:val="00524E0F"/>
    <w:rsid w:val="0052505E"/>
    <w:rsid w:val="00525202"/>
    <w:rsid w:val="00525394"/>
    <w:rsid w:val="0052584A"/>
    <w:rsid w:val="005258D3"/>
    <w:rsid w:val="00525C31"/>
    <w:rsid w:val="00526332"/>
    <w:rsid w:val="00526370"/>
    <w:rsid w:val="00526395"/>
    <w:rsid w:val="005263D1"/>
    <w:rsid w:val="005264FA"/>
    <w:rsid w:val="00526670"/>
    <w:rsid w:val="00526939"/>
    <w:rsid w:val="00526A3D"/>
    <w:rsid w:val="00526CAB"/>
    <w:rsid w:val="00526EDB"/>
    <w:rsid w:val="00526F16"/>
    <w:rsid w:val="005271BB"/>
    <w:rsid w:val="00527472"/>
    <w:rsid w:val="0052748C"/>
    <w:rsid w:val="005274A4"/>
    <w:rsid w:val="00527634"/>
    <w:rsid w:val="005276A6"/>
    <w:rsid w:val="005277EA"/>
    <w:rsid w:val="005278FB"/>
    <w:rsid w:val="0052791C"/>
    <w:rsid w:val="0052791F"/>
    <w:rsid w:val="00527BDF"/>
    <w:rsid w:val="00527E1F"/>
    <w:rsid w:val="00527F5F"/>
    <w:rsid w:val="0053034B"/>
    <w:rsid w:val="00530858"/>
    <w:rsid w:val="00530A6E"/>
    <w:rsid w:val="00530BDC"/>
    <w:rsid w:val="005311D4"/>
    <w:rsid w:val="00531206"/>
    <w:rsid w:val="00531554"/>
    <w:rsid w:val="00531635"/>
    <w:rsid w:val="005316B9"/>
    <w:rsid w:val="00531854"/>
    <w:rsid w:val="00531C05"/>
    <w:rsid w:val="00531C36"/>
    <w:rsid w:val="00531F11"/>
    <w:rsid w:val="0053205D"/>
    <w:rsid w:val="005324C3"/>
    <w:rsid w:val="005325F1"/>
    <w:rsid w:val="0053282A"/>
    <w:rsid w:val="005329CE"/>
    <w:rsid w:val="00532A3E"/>
    <w:rsid w:val="00532CA7"/>
    <w:rsid w:val="00532DD2"/>
    <w:rsid w:val="00532F00"/>
    <w:rsid w:val="00532F59"/>
    <w:rsid w:val="0053303E"/>
    <w:rsid w:val="00533236"/>
    <w:rsid w:val="005338B3"/>
    <w:rsid w:val="00533B69"/>
    <w:rsid w:val="00533C72"/>
    <w:rsid w:val="00533DEB"/>
    <w:rsid w:val="005345CC"/>
    <w:rsid w:val="00534AB4"/>
    <w:rsid w:val="00534BAA"/>
    <w:rsid w:val="0053501F"/>
    <w:rsid w:val="0053528A"/>
    <w:rsid w:val="00535A56"/>
    <w:rsid w:val="00535CFD"/>
    <w:rsid w:val="00535F13"/>
    <w:rsid w:val="00535FF9"/>
    <w:rsid w:val="005360F1"/>
    <w:rsid w:val="0053624B"/>
    <w:rsid w:val="0053640B"/>
    <w:rsid w:val="0053662E"/>
    <w:rsid w:val="005367D4"/>
    <w:rsid w:val="00536867"/>
    <w:rsid w:val="00536953"/>
    <w:rsid w:val="00536961"/>
    <w:rsid w:val="005369F1"/>
    <w:rsid w:val="005372A6"/>
    <w:rsid w:val="005374D7"/>
    <w:rsid w:val="00537AED"/>
    <w:rsid w:val="00537DE3"/>
    <w:rsid w:val="00537FAE"/>
    <w:rsid w:val="00540483"/>
    <w:rsid w:val="005407D3"/>
    <w:rsid w:val="00540B43"/>
    <w:rsid w:val="00540D47"/>
    <w:rsid w:val="0054101E"/>
    <w:rsid w:val="005411B9"/>
    <w:rsid w:val="005414D4"/>
    <w:rsid w:val="005414F5"/>
    <w:rsid w:val="0054160E"/>
    <w:rsid w:val="0054197E"/>
    <w:rsid w:val="00541C81"/>
    <w:rsid w:val="0054218B"/>
    <w:rsid w:val="00542275"/>
    <w:rsid w:val="0054260A"/>
    <w:rsid w:val="00542747"/>
    <w:rsid w:val="005429E0"/>
    <w:rsid w:val="00542B11"/>
    <w:rsid w:val="00542D6E"/>
    <w:rsid w:val="00542D8A"/>
    <w:rsid w:val="00542DEF"/>
    <w:rsid w:val="00542E99"/>
    <w:rsid w:val="00543238"/>
    <w:rsid w:val="00543515"/>
    <w:rsid w:val="005435C7"/>
    <w:rsid w:val="0054366B"/>
    <w:rsid w:val="00543957"/>
    <w:rsid w:val="00543A42"/>
    <w:rsid w:val="00543BC0"/>
    <w:rsid w:val="00543C4F"/>
    <w:rsid w:val="0054402B"/>
    <w:rsid w:val="0054415B"/>
    <w:rsid w:val="00544164"/>
    <w:rsid w:val="005443FF"/>
    <w:rsid w:val="005444B0"/>
    <w:rsid w:val="0054462B"/>
    <w:rsid w:val="00544724"/>
    <w:rsid w:val="005447C9"/>
    <w:rsid w:val="00544A68"/>
    <w:rsid w:val="00544E43"/>
    <w:rsid w:val="00544E98"/>
    <w:rsid w:val="0054501B"/>
    <w:rsid w:val="0054543F"/>
    <w:rsid w:val="005458F1"/>
    <w:rsid w:val="00545CFC"/>
    <w:rsid w:val="00545DC0"/>
    <w:rsid w:val="00545E42"/>
    <w:rsid w:val="00545FB8"/>
    <w:rsid w:val="0054608B"/>
    <w:rsid w:val="005464E4"/>
    <w:rsid w:val="00546647"/>
    <w:rsid w:val="0054688D"/>
    <w:rsid w:val="00546A82"/>
    <w:rsid w:val="00546BF7"/>
    <w:rsid w:val="00547232"/>
    <w:rsid w:val="0054746B"/>
    <w:rsid w:val="005474B5"/>
    <w:rsid w:val="0054783D"/>
    <w:rsid w:val="00547971"/>
    <w:rsid w:val="00547E8F"/>
    <w:rsid w:val="00547FC0"/>
    <w:rsid w:val="005500CC"/>
    <w:rsid w:val="005503D5"/>
    <w:rsid w:val="00550CE0"/>
    <w:rsid w:val="00550E1F"/>
    <w:rsid w:val="00551091"/>
    <w:rsid w:val="005513EC"/>
    <w:rsid w:val="0055188C"/>
    <w:rsid w:val="00551BAE"/>
    <w:rsid w:val="00551D74"/>
    <w:rsid w:val="00551F00"/>
    <w:rsid w:val="00551F1B"/>
    <w:rsid w:val="00552041"/>
    <w:rsid w:val="005521DD"/>
    <w:rsid w:val="0055242B"/>
    <w:rsid w:val="00552585"/>
    <w:rsid w:val="005525DE"/>
    <w:rsid w:val="00552764"/>
    <w:rsid w:val="00552819"/>
    <w:rsid w:val="00552BF0"/>
    <w:rsid w:val="00552ED5"/>
    <w:rsid w:val="00552F73"/>
    <w:rsid w:val="00553416"/>
    <w:rsid w:val="00553486"/>
    <w:rsid w:val="005536AE"/>
    <w:rsid w:val="005537CE"/>
    <w:rsid w:val="00553B0F"/>
    <w:rsid w:val="00553D96"/>
    <w:rsid w:val="00553F6C"/>
    <w:rsid w:val="005540F4"/>
    <w:rsid w:val="005541CE"/>
    <w:rsid w:val="005543E5"/>
    <w:rsid w:val="0055467B"/>
    <w:rsid w:val="005546CC"/>
    <w:rsid w:val="005546D7"/>
    <w:rsid w:val="0055472B"/>
    <w:rsid w:val="00554771"/>
    <w:rsid w:val="0055482F"/>
    <w:rsid w:val="0055494B"/>
    <w:rsid w:val="00554DFA"/>
    <w:rsid w:val="0055536C"/>
    <w:rsid w:val="005554A3"/>
    <w:rsid w:val="0055592F"/>
    <w:rsid w:val="0055598B"/>
    <w:rsid w:val="00555C56"/>
    <w:rsid w:val="00555CE3"/>
    <w:rsid w:val="00555D2F"/>
    <w:rsid w:val="00555FFD"/>
    <w:rsid w:val="0055616E"/>
    <w:rsid w:val="00556639"/>
    <w:rsid w:val="00556667"/>
    <w:rsid w:val="00556806"/>
    <w:rsid w:val="00556B0C"/>
    <w:rsid w:val="00556B1C"/>
    <w:rsid w:val="00556CDF"/>
    <w:rsid w:val="00556D86"/>
    <w:rsid w:val="00556EA1"/>
    <w:rsid w:val="005570FC"/>
    <w:rsid w:val="005573AC"/>
    <w:rsid w:val="005574FF"/>
    <w:rsid w:val="00557ADD"/>
    <w:rsid w:val="00557B6C"/>
    <w:rsid w:val="00557C69"/>
    <w:rsid w:val="00560114"/>
    <w:rsid w:val="00560358"/>
    <w:rsid w:val="005603EA"/>
    <w:rsid w:val="005603F0"/>
    <w:rsid w:val="00560477"/>
    <w:rsid w:val="00560521"/>
    <w:rsid w:val="00560661"/>
    <w:rsid w:val="0056071B"/>
    <w:rsid w:val="0056075D"/>
    <w:rsid w:val="0056082F"/>
    <w:rsid w:val="005609E4"/>
    <w:rsid w:val="00560B1F"/>
    <w:rsid w:val="00560E44"/>
    <w:rsid w:val="00560E52"/>
    <w:rsid w:val="00561061"/>
    <w:rsid w:val="00561077"/>
    <w:rsid w:val="005610F8"/>
    <w:rsid w:val="00561524"/>
    <w:rsid w:val="00561999"/>
    <w:rsid w:val="00561A50"/>
    <w:rsid w:val="00561C24"/>
    <w:rsid w:val="00561D67"/>
    <w:rsid w:val="00561FD4"/>
    <w:rsid w:val="00562096"/>
    <w:rsid w:val="00562721"/>
    <w:rsid w:val="00562AA8"/>
    <w:rsid w:val="00562DA0"/>
    <w:rsid w:val="00563252"/>
    <w:rsid w:val="0056346E"/>
    <w:rsid w:val="0056361A"/>
    <w:rsid w:val="00563676"/>
    <w:rsid w:val="00563920"/>
    <w:rsid w:val="00563AC6"/>
    <w:rsid w:val="00563C51"/>
    <w:rsid w:val="00563FE5"/>
    <w:rsid w:val="0056413B"/>
    <w:rsid w:val="0056435E"/>
    <w:rsid w:val="0056437B"/>
    <w:rsid w:val="0056446D"/>
    <w:rsid w:val="00564592"/>
    <w:rsid w:val="005645F1"/>
    <w:rsid w:val="00564613"/>
    <w:rsid w:val="0056461C"/>
    <w:rsid w:val="00564725"/>
    <w:rsid w:val="005648CA"/>
    <w:rsid w:val="00564970"/>
    <w:rsid w:val="0056499C"/>
    <w:rsid w:val="00564BDE"/>
    <w:rsid w:val="00565058"/>
    <w:rsid w:val="00565614"/>
    <w:rsid w:val="005657BB"/>
    <w:rsid w:val="005657F8"/>
    <w:rsid w:val="00565ACC"/>
    <w:rsid w:val="00565BDE"/>
    <w:rsid w:val="00565CB4"/>
    <w:rsid w:val="00565CE0"/>
    <w:rsid w:val="00565CFC"/>
    <w:rsid w:val="00566490"/>
    <w:rsid w:val="005668D1"/>
    <w:rsid w:val="00566A1E"/>
    <w:rsid w:val="00566D8C"/>
    <w:rsid w:val="0056708E"/>
    <w:rsid w:val="0056742D"/>
    <w:rsid w:val="00567538"/>
    <w:rsid w:val="005678CD"/>
    <w:rsid w:val="00567F57"/>
    <w:rsid w:val="0057005E"/>
    <w:rsid w:val="005706F0"/>
    <w:rsid w:val="0057091E"/>
    <w:rsid w:val="00570951"/>
    <w:rsid w:val="00570A41"/>
    <w:rsid w:val="00570AB2"/>
    <w:rsid w:val="00570C7E"/>
    <w:rsid w:val="00570E0C"/>
    <w:rsid w:val="00570F61"/>
    <w:rsid w:val="00570FBA"/>
    <w:rsid w:val="00570FF4"/>
    <w:rsid w:val="0057127F"/>
    <w:rsid w:val="0057131E"/>
    <w:rsid w:val="00571395"/>
    <w:rsid w:val="005713D0"/>
    <w:rsid w:val="005719BB"/>
    <w:rsid w:val="00571D04"/>
    <w:rsid w:val="00571F5E"/>
    <w:rsid w:val="005723C8"/>
    <w:rsid w:val="00572518"/>
    <w:rsid w:val="005728CC"/>
    <w:rsid w:val="0057294A"/>
    <w:rsid w:val="00572F4D"/>
    <w:rsid w:val="00573096"/>
    <w:rsid w:val="00573959"/>
    <w:rsid w:val="00573A0F"/>
    <w:rsid w:val="00573EB6"/>
    <w:rsid w:val="00573F89"/>
    <w:rsid w:val="00574199"/>
    <w:rsid w:val="005749C1"/>
    <w:rsid w:val="00574C48"/>
    <w:rsid w:val="00574C82"/>
    <w:rsid w:val="00574E8E"/>
    <w:rsid w:val="00574FBB"/>
    <w:rsid w:val="00574FED"/>
    <w:rsid w:val="005751F9"/>
    <w:rsid w:val="00575480"/>
    <w:rsid w:val="00575722"/>
    <w:rsid w:val="00575B72"/>
    <w:rsid w:val="00576031"/>
    <w:rsid w:val="005760A8"/>
    <w:rsid w:val="00576335"/>
    <w:rsid w:val="00576519"/>
    <w:rsid w:val="005768D0"/>
    <w:rsid w:val="00576913"/>
    <w:rsid w:val="00576A3C"/>
    <w:rsid w:val="00576F02"/>
    <w:rsid w:val="00576FD6"/>
    <w:rsid w:val="005770DA"/>
    <w:rsid w:val="00577108"/>
    <w:rsid w:val="005775FB"/>
    <w:rsid w:val="0057786B"/>
    <w:rsid w:val="005779C8"/>
    <w:rsid w:val="00577ACF"/>
    <w:rsid w:val="00577B92"/>
    <w:rsid w:val="00577D96"/>
    <w:rsid w:val="00577E93"/>
    <w:rsid w:val="00580222"/>
    <w:rsid w:val="00580258"/>
    <w:rsid w:val="005807BD"/>
    <w:rsid w:val="00580BDC"/>
    <w:rsid w:val="00580C22"/>
    <w:rsid w:val="00580E40"/>
    <w:rsid w:val="00580F64"/>
    <w:rsid w:val="0058102E"/>
    <w:rsid w:val="005812E6"/>
    <w:rsid w:val="005814DD"/>
    <w:rsid w:val="0058154E"/>
    <w:rsid w:val="005816E1"/>
    <w:rsid w:val="00581740"/>
    <w:rsid w:val="00581922"/>
    <w:rsid w:val="00581A34"/>
    <w:rsid w:val="00581C19"/>
    <w:rsid w:val="00582245"/>
    <w:rsid w:val="005825CB"/>
    <w:rsid w:val="00582754"/>
    <w:rsid w:val="00582810"/>
    <w:rsid w:val="00582853"/>
    <w:rsid w:val="00582BC9"/>
    <w:rsid w:val="0058312C"/>
    <w:rsid w:val="005833DF"/>
    <w:rsid w:val="00583477"/>
    <w:rsid w:val="00583544"/>
    <w:rsid w:val="00583594"/>
    <w:rsid w:val="00583738"/>
    <w:rsid w:val="005838A2"/>
    <w:rsid w:val="005839D5"/>
    <w:rsid w:val="00583ACE"/>
    <w:rsid w:val="00583DB3"/>
    <w:rsid w:val="0058428A"/>
    <w:rsid w:val="005844AB"/>
    <w:rsid w:val="005844C0"/>
    <w:rsid w:val="005844DA"/>
    <w:rsid w:val="0058453B"/>
    <w:rsid w:val="00584938"/>
    <w:rsid w:val="00584DEC"/>
    <w:rsid w:val="00584E25"/>
    <w:rsid w:val="0058502B"/>
    <w:rsid w:val="005850CA"/>
    <w:rsid w:val="0058512F"/>
    <w:rsid w:val="0058540A"/>
    <w:rsid w:val="00585617"/>
    <w:rsid w:val="00585791"/>
    <w:rsid w:val="005857A8"/>
    <w:rsid w:val="005859AC"/>
    <w:rsid w:val="00585CA7"/>
    <w:rsid w:val="00585D8D"/>
    <w:rsid w:val="00585E1C"/>
    <w:rsid w:val="005860F3"/>
    <w:rsid w:val="00586144"/>
    <w:rsid w:val="00586235"/>
    <w:rsid w:val="0058634A"/>
    <w:rsid w:val="00586D8E"/>
    <w:rsid w:val="00586F40"/>
    <w:rsid w:val="00587118"/>
    <w:rsid w:val="0058711A"/>
    <w:rsid w:val="0058731A"/>
    <w:rsid w:val="005873F2"/>
    <w:rsid w:val="0058752F"/>
    <w:rsid w:val="005877F7"/>
    <w:rsid w:val="0058780F"/>
    <w:rsid w:val="00587A3B"/>
    <w:rsid w:val="00587F43"/>
    <w:rsid w:val="00590017"/>
    <w:rsid w:val="005900CA"/>
    <w:rsid w:val="00590434"/>
    <w:rsid w:val="0059074C"/>
    <w:rsid w:val="00590B37"/>
    <w:rsid w:val="00590E0D"/>
    <w:rsid w:val="00591085"/>
    <w:rsid w:val="005910DB"/>
    <w:rsid w:val="00591341"/>
    <w:rsid w:val="0059147C"/>
    <w:rsid w:val="00591977"/>
    <w:rsid w:val="00591A05"/>
    <w:rsid w:val="00591CD4"/>
    <w:rsid w:val="00591D64"/>
    <w:rsid w:val="00591D7E"/>
    <w:rsid w:val="00591EA2"/>
    <w:rsid w:val="00591FDC"/>
    <w:rsid w:val="00592042"/>
    <w:rsid w:val="005920BB"/>
    <w:rsid w:val="00592127"/>
    <w:rsid w:val="0059227A"/>
    <w:rsid w:val="005922D2"/>
    <w:rsid w:val="005925B9"/>
    <w:rsid w:val="005925F2"/>
    <w:rsid w:val="0059265F"/>
    <w:rsid w:val="005928A3"/>
    <w:rsid w:val="00592CE1"/>
    <w:rsid w:val="00593279"/>
    <w:rsid w:val="0059334E"/>
    <w:rsid w:val="005933F2"/>
    <w:rsid w:val="00593508"/>
    <w:rsid w:val="0059357C"/>
    <w:rsid w:val="0059361A"/>
    <w:rsid w:val="00593A13"/>
    <w:rsid w:val="00593AE1"/>
    <w:rsid w:val="00593C7D"/>
    <w:rsid w:val="00593D93"/>
    <w:rsid w:val="00593FE3"/>
    <w:rsid w:val="0059463A"/>
    <w:rsid w:val="00594707"/>
    <w:rsid w:val="00594866"/>
    <w:rsid w:val="0059493E"/>
    <w:rsid w:val="00594B61"/>
    <w:rsid w:val="00594BA8"/>
    <w:rsid w:val="00594F96"/>
    <w:rsid w:val="005954DD"/>
    <w:rsid w:val="00595580"/>
    <w:rsid w:val="005956C2"/>
    <w:rsid w:val="00595A43"/>
    <w:rsid w:val="00595A56"/>
    <w:rsid w:val="00595E05"/>
    <w:rsid w:val="00595EF4"/>
    <w:rsid w:val="00596263"/>
    <w:rsid w:val="005966EA"/>
    <w:rsid w:val="00596861"/>
    <w:rsid w:val="0059698F"/>
    <w:rsid w:val="00596C25"/>
    <w:rsid w:val="00596DC2"/>
    <w:rsid w:val="0059732B"/>
    <w:rsid w:val="0059736E"/>
    <w:rsid w:val="0059755A"/>
    <w:rsid w:val="00597673"/>
    <w:rsid w:val="005979F9"/>
    <w:rsid w:val="00597CDD"/>
    <w:rsid w:val="00597DA4"/>
    <w:rsid w:val="00597EB3"/>
    <w:rsid w:val="005A0040"/>
    <w:rsid w:val="005A0480"/>
    <w:rsid w:val="005A0582"/>
    <w:rsid w:val="005A06C1"/>
    <w:rsid w:val="005A09C0"/>
    <w:rsid w:val="005A09C4"/>
    <w:rsid w:val="005A0C6E"/>
    <w:rsid w:val="005A101A"/>
    <w:rsid w:val="005A11C2"/>
    <w:rsid w:val="005A12E2"/>
    <w:rsid w:val="005A199E"/>
    <w:rsid w:val="005A1E5C"/>
    <w:rsid w:val="005A21AA"/>
    <w:rsid w:val="005A2291"/>
    <w:rsid w:val="005A2A28"/>
    <w:rsid w:val="005A2A29"/>
    <w:rsid w:val="005A2BDB"/>
    <w:rsid w:val="005A2EEA"/>
    <w:rsid w:val="005A31FB"/>
    <w:rsid w:val="005A3202"/>
    <w:rsid w:val="005A33E5"/>
    <w:rsid w:val="005A3C17"/>
    <w:rsid w:val="005A3D74"/>
    <w:rsid w:val="005A3E40"/>
    <w:rsid w:val="005A3F29"/>
    <w:rsid w:val="005A41F3"/>
    <w:rsid w:val="005A420B"/>
    <w:rsid w:val="005A4339"/>
    <w:rsid w:val="005A4504"/>
    <w:rsid w:val="005A467E"/>
    <w:rsid w:val="005A49D2"/>
    <w:rsid w:val="005A4AC6"/>
    <w:rsid w:val="005A4DD1"/>
    <w:rsid w:val="005A4ED9"/>
    <w:rsid w:val="005A4FE7"/>
    <w:rsid w:val="005A50A5"/>
    <w:rsid w:val="005A5238"/>
    <w:rsid w:val="005A556C"/>
    <w:rsid w:val="005A59F5"/>
    <w:rsid w:val="005A5C28"/>
    <w:rsid w:val="005A5D1A"/>
    <w:rsid w:val="005A614C"/>
    <w:rsid w:val="005A6255"/>
    <w:rsid w:val="005A678C"/>
    <w:rsid w:val="005A6A43"/>
    <w:rsid w:val="005A6ACF"/>
    <w:rsid w:val="005A6DB6"/>
    <w:rsid w:val="005A6DD4"/>
    <w:rsid w:val="005A71E6"/>
    <w:rsid w:val="005A7482"/>
    <w:rsid w:val="005A7B88"/>
    <w:rsid w:val="005A7F0D"/>
    <w:rsid w:val="005B0388"/>
    <w:rsid w:val="005B03DC"/>
    <w:rsid w:val="005B0634"/>
    <w:rsid w:val="005B087C"/>
    <w:rsid w:val="005B0ED7"/>
    <w:rsid w:val="005B0F32"/>
    <w:rsid w:val="005B0F3B"/>
    <w:rsid w:val="005B0F6C"/>
    <w:rsid w:val="005B10B4"/>
    <w:rsid w:val="005B1523"/>
    <w:rsid w:val="005B168B"/>
    <w:rsid w:val="005B1883"/>
    <w:rsid w:val="005B1983"/>
    <w:rsid w:val="005B1E0B"/>
    <w:rsid w:val="005B1E7F"/>
    <w:rsid w:val="005B1F1C"/>
    <w:rsid w:val="005B2022"/>
    <w:rsid w:val="005B22BA"/>
    <w:rsid w:val="005B2322"/>
    <w:rsid w:val="005B252E"/>
    <w:rsid w:val="005B2697"/>
    <w:rsid w:val="005B2828"/>
    <w:rsid w:val="005B2889"/>
    <w:rsid w:val="005B28B7"/>
    <w:rsid w:val="005B2A06"/>
    <w:rsid w:val="005B2A27"/>
    <w:rsid w:val="005B2AB1"/>
    <w:rsid w:val="005B2C65"/>
    <w:rsid w:val="005B2CCE"/>
    <w:rsid w:val="005B32E6"/>
    <w:rsid w:val="005B333A"/>
    <w:rsid w:val="005B35BB"/>
    <w:rsid w:val="005B3640"/>
    <w:rsid w:val="005B3869"/>
    <w:rsid w:val="005B3A1F"/>
    <w:rsid w:val="005B3B02"/>
    <w:rsid w:val="005B3B83"/>
    <w:rsid w:val="005B3C5E"/>
    <w:rsid w:val="005B3D21"/>
    <w:rsid w:val="005B3DF3"/>
    <w:rsid w:val="005B3F03"/>
    <w:rsid w:val="005B41E7"/>
    <w:rsid w:val="005B436D"/>
    <w:rsid w:val="005B453F"/>
    <w:rsid w:val="005B45B5"/>
    <w:rsid w:val="005B482D"/>
    <w:rsid w:val="005B48C3"/>
    <w:rsid w:val="005B4ABC"/>
    <w:rsid w:val="005B5305"/>
    <w:rsid w:val="005B5469"/>
    <w:rsid w:val="005B5645"/>
    <w:rsid w:val="005B584A"/>
    <w:rsid w:val="005B5B1D"/>
    <w:rsid w:val="005B6443"/>
    <w:rsid w:val="005B67D5"/>
    <w:rsid w:val="005B68DE"/>
    <w:rsid w:val="005B6924"/>
    <w:rsid w:val="005B6B3A"/>
    <w:rsid w:val="005B7067"/>
    <w:rsid w:val="005B7170"/>
    <w:rsid w:val="005B776B"/>
    <w:rsid w:val="005B7AE2"/>
    <w:rsid w:val="005B7BEB"/>
    <w:rsid w:val="005C05DC"/>
    <w:rsid w:val="005C069D"/>
    <w:rsid w:val="005C0739"/>
    <w:rsid w:val="005C0939"/>
    <w:rsid w:val="005C107D"/>
    <w:rsid w:val="005C1176"/>
    <w:rsid w:val="005C12C9"/>
    <w:rsid w:val="005C1324"/>
    <w:rsid w:val="005C15B8"/>
    <w:rsid w:val="005C1626"/>
    <w:rsid w:val="005C16FA"/>
    <w:rsid w:val="005C1853"/>
    <w:rsid w:val="005C1B79"/>
    <w:rsid w:val="005C1E02"/>
    <w:rsid w:val="005C1F37"/>
    <w:rsid w:val="005C21F6"/>
    <w:rsid w:val="005C2492"/>
    <w:rsid w:val="005C24DC"/>
    <w:rsid w:val="005C2764"/>
    <w:rsid w:val="005C277D"/>
    <w:rsid w:val="005C290C"/>
    <w:rsid w:val="005C2B2B"/>
    <w:rsid w:val="005C2C26"/>
    <w:rsid w:val="005C30C7"/>
    <w:rsid w:val="005C30D8"/>
    <w:rsid w:val="005C329A"/>
    <w:rsid w:val="005C32AE"/>
    <w:rsid w:val="005C3465"/>
    <w:rsid w:val="005C3501"/>
    <w:rsid w:val="005C353E"/>
    <w:rsid w:val="005C390B"/>
    <w:rsid w:val="005C39AA"/>
    <w:rsid w:val="005C3BE7"/>
    <w:rsid w:val="005C3D8F"/>
    <w:rsid w:val="005C3F5B"/>
    <w:rsid w:val="005C3F5C"/>
    <w:rsid w:val="005C4095"/>
    <w:rsid w:val="005C427D"/>
    <w:rsid w:val="005C438B"/>
    <w:rsid w:val="005C44C3"/>
    <w:rsid w:val="005C4839"/>
    <w:rsid w:val="005C4943"/>
    <w:rsid w:val="005C5269"/>
    <w:rsid w:val="005C531B"/>
    <w:rsid w:val="005C573C"/>
    <w:rsid w:val="005C58E1"/>
    <w:rsid w:val="005C5B60"/>
    <w:rsid w:val="005C5CC2"/>
    <w:rsid w:val="005C5D77"/>
    <w:rsid w:val="005C5EE4"/>
    <w:rsid w:val="005C6278"/>
    <w:rsid w:val="005C6337"/>
    <w:rsid w:val="005C6414"/>
    <w:rsid w:val="005C6480"/>
    <w:rsid w:val="005C659A"/>
    <w:rsid w:val="005C6883"/>
    <w:rsid w:val="005C6E6D"/>
    <w:rsid w:val="005C6F05"/>
    <w:rsid w:val="005C6FB1"/>
    <w:rsid w:val="005C7122"/>
    <w:rsid w:val="005C7337"/>
    <w:rsid w:val="005C734A"/>
    <w:rsid w:val="005C7993"/>
    <w:rsid w:val="005C7AB7"/>
    <w:rsid w:val="005C7B95"/>
    <w:rsid w:val="005C7BA2"/>
    <w:rsid w:val="005D00A6"/>
    <w:rsid w:val="005D0258"/>
    <w:rsid w:val="005D0331"/>
    <w:rsid w:val="005D036A"/>
    <w:rsid w:val="005D03C4"/>
    <w:rsid w:val="005D0912"/>
    <w:rsid w:val="005D0A28"/>
    <w:rsid w:val="005D0A4D"/>
    <w:rsid w:val="005D0A9A"/>
    <w:rsid w:val="005D0DDE"/>
    <w:rsid w:val="005D0FB6"/>
    <w:rsid w:val="005D0FBB"/>
    <w:rsid w:val="005D155A"/>
    <w:rsid w:val="005D1681"/>
    <w:rsid w:val="005D195F"/>
    <w:rsid w:val="005D1BC6"/>
    <w:rsid w:val="005D21AE"/>
    <w:rsid w:val="005D21EE"/>
    <w:rsid w:val="005D238F"/>
    <w:rsid w:val="005D247D"/>
    <w:rsid w:val="005D256C"/>
    <w:rsid w:val="005D29C5"/>
    <w:rsid w:val="005D2C20"/>
    <w:rsid w:val="005D3070"/>
    <w:rsid w:val="005D3110"/>
    <w:rsid w:val="005D31D5"/>
    <w:rsid w:val="005D35A9"/>
    <w:rsid w:val="005D37DC"/>
    <w:rsid w:val="005D3990"/>
    <w:rsid w:val="005D4007"/>
    <w:rsid w:val="005D40F2"/>
    <w:rsid w:val="005D410A"/>
    <w:rsid w:val="005D44BB"/>
    <w:rsid w:val="005D49AF"/>
    <w:rsid w:val="005D4A18"/>
    <w:rsid w:val="005D4BD5"/>
    <w:rsid w:val="005D4CD2"/>
    <w:rsid w:val="005D4F76"/>
    <w:rsid w:val="005D5280"/>
    <w:rsid w:val="005D5461"/>
    <w:rsid w:val="005D5558"/>
    <w:rsid w:val="005D558C"/>
    <w:rsid w:val="005D5734"/>
    <w:rsid w:val="005D5835"/>
    <w:rsid w:val="005D594F"/>
    <w:rsid w:val="005D59F9"/>
    <w:rsid w:val="005D5E32"/>
    <w:rsid w:val="005D5F21"/>
    <w:rsid w:val="005D60A2"/>
    <w:rsid w:val="005D671A"/>
    <w:rsid w:val="005D6982"/>
    <w:rsid w:val="005D6997"/>
    <w:rsid w:val="005D69A8"/>
    <w:rsid w:val="005D6ACF"/>
    <w:rsid w:val="005D6B18"/>
    <w:rsid w:val="005D705B"/>
    <w:rsid w:val="005D719D"/>
    <w:rsid w:val="005D7474"/>
    <w:rsid w:val="005D7575"/>
    <w:rsid w:val="005D76D2"/>
    <w:rsid w:val="005D777D"/>
    <w:rsid w:val="005D7BB8"/>
    <w:rsid w:val="005D7BDC"/>
    <w:rsid w:val="005D7EEC"/>
    <w:rsid w:val="005E0067"/>
    <w:rsid w:val="005E025A"/>
    <w:rsid w:val="005E0448"/>
    <w:rsid w:val="005E0578"/>
    <w:rsid w:val="005E0BEA"/>
    <w:rsid w:val="005E0C85"/>
    <w:rsid w:val="005E0E72"/>
    <w:rsid w:val="005E0EB4"/>
    <w:rsid w:val="005E0FC8"/>
    <w:rsid w:val="005E1096"/>
    <w:rsid w:val="005E117B"/>
    <w:rsid w:val="005E133E"/>
    <w:rsid w:val="005E171A"/>
    <w:rsid w:val="005E179A"/>
    <w:rsid w:val="005E1AC5"/>
    <w:rsid w:val="005E1BFC"/>
    <w:rsid w:val="005E2092"/>
    <w:rsid w:val="005E2368"/>
    <w:rsid w:val="005E2376"/>
    <w:rsid w:val="005E2B82"/>
    <w:rsid w:val="005E2E44"/>
    <w:rsid w:val="005E303F"/>
    <w:rsid w:val="005E3139"/>
    <w:rsid w:val="005E372B"/>
    <w:rsid w:val="005E3D08"/>
    <w:rsid w:val="005E3FDA"/>
    <w:rsid w:val="005E4005"/>
    <w:rsid w:val="005E4199"/>
    <w:rsid w:val="005E429A"/>
    <w:rsid w:val="005E4543"/>
    <w:rsid w:val="005E4BD3"/>
    <w:rsid w:val="005E4E66"/>
    <w:rsid w:val="005E534C"/>
    <w:rsid w:val="005E54AF"/>
    <w:rsid w:val="005E55C8"/>
    <w:rsid w:val="005E560A"/>
    <w:rsid w:val="005E5E95"/>
    <w:rsid w:val="005E5FA7"/>
    <w:rsid w:val="005E6376"/>
    <w:rsid w:val="005E63B1"/>
    <w:rsid w:val="005E6C5D"/>
    <w:rsid w:val="005E6CD8"/>
    <w:rsid w:val="005E6ED0"/>
    <w:rsid w:val="005E71F2"/>
    <w:rsid w:val="005E73F8"/>
    <w:rsid w:val="005E7609"/>
    <w:rsid w:val="005E7809"/>
    <w:rsid w:val="005F0068"/>
    <w:rsid w:val="005F01FD"/>
    <w:rsid w:val="005F0277"/>
    <w:rsid w:val="005F03F5"/>
    <w:rsid w:val="005F0476"/>
    <w:rsid w:val="005F05D2"/>
    <w:rsid w:val="005F068C"/>
    <w:rsid w:val="005F081C"/>
    <w:rsid w:val="005F09BD"/>
    <w:rsid w:val="005F0B1D"/>
    <w:rsid w:val="005F0C71"/>
    <w:rsid w:val="005F0F67"/>
    <w:rsid w:val="005F130D"/>
    <w:rsid w:val="005F1320"/>
    <w:rsid w:val="005F1343"/>
    <w:rsid w:val="005F1477"/>
    <w:rsid w:val="005F14F8"/>
    <w:rsid w:val="005F155A"/>
    <w:rsid w:val="005F1AD9"/>
    <w:rsid w:val="005F1BA5"/>
    <w:rsid w:val="005F1BE3"/>
    <w:rsid w:val="005F20CF"/>
    <w:rsid w:val="005F2224"/>
    <w:rsid w:val="005F232E"/>
    <w:rsid w:val="005F244A"/>
    <w:rsid w:val="005F25FB"/>
    <w:rsid w:val="005F2690"/>
    <w:rsid w:val="005F27AA"/>
    <w:rsid w:val="005F2967"/>
    <w:rsid w:val="005F2FD3"/>
    <w:rsid w:val="005F303E"/>
    <w:rsid w:val="005F3212"/>
    <w:rsid w:val="005F3542"/>
    <w:rsid w:val="005F3548"/>
    <w:rsid w:val="005F3C04"/>
    <w:rsid w:val="005F3F9F"/>
    <w:rsid w:val="005F419E"/>
    <w:rsid w:val="005F423D"/>
    <w:rsid w:val="005F4352"/>
    <w:rsid w:val="005F4404"/>
    <w:rsid w:val="005F4504"/>
    <w:rsid w:val="005F4522"/>
    <w:rsid w:val="005F4736"/>
    <w:rsid w:val="005F480B"/>
    <w:rsid w:val="005F489C"/>
    <w:rsid w:val="005F49AD"/>
    <w:rsid w:val="005F4AD0"/>
    <w:rsid w:val="005F4C82"/>
    <w:rsid w:val="005F4DBA"/>
    <w:rsid w:val="005F4DFB"/>
    <w:rsid w:val="005F4EFD"/>
    <w:rsid w:val="005F4FEA"/>
    <w:rsid w:val="005F51B8"/>
    <w:rsid w:val="005F52C8"/>
    <w:rsid w:val="005F5356"/>
    <w:rsid w:val="005F5473"/>
    <w:rsid w:val="005F5541"/>
    <w:rsid w:val="005F55E0"/>
    <w:rsid w:val="005F5753"/>
    <w:rsid w:val="005F5B06"/>
    <w:rsid w:val="005F5EE4"/>
    <w:rsid w:val="005F6157"/>
    <w:rsid w:val="005F61BF"/>
    <w:rsid w:val="005F61FB"/>
    <w:rsid w:val="005F65C0"/>
    <w:rsid w:val="005F6B07"/>
    <w:rsid w:val="005F6B70"/>
    <w:rsid w:val="005F6CF1"/>
    <w:rsid w:val="005F6E2D"/>
    <w:rsid w:val="005F703D"/>
    <w:rsid w:val="005F72F6"/>
    <w:rsid w:val="005F7529"/>
    <w:rsid w:val="005F7819"/>
    <w:rsid w:val="005F790D"/>
    <w:rsid w:val="005F7954"/>
    <w:rsid w:val="005F7998"/>
    <w:rsid w:val="005F7B24"/>
    <w:rsid w:val="005F7BCF"/>
    <w:rsid w:val="005F7BDA"/>
    <w:rsid w:val="005F7E6B"/>
    <w:rsid w:val="005F7FEF"/>
    <w:rsid w:val="00600072"/>
    <w:rsid w:val="006002FC"/>
    <w:rsid w:val="00600357"/>
    <w:rsid w:val="00600780"/>
    <w:rsid w:val="00600884"/>
    <w:rsid w:val="006009BA"/>
    <w:rsid w:val="00600A12"/>
    <w:rsid w:val="00600CD3"/>
    <w:rsid w:val="00600D37"/>
    <w:rsid w:val="00601075"/>
    <w:rsid w:val="00601077"/>
    <w:rsid w:val="0060114C"/>
    <w:rsid w:val="00601373"/>
    <w:rsid w:val="0060144F"/>
    <w:rsid w:val="00601456"/>
    <w:rsid w:val="006014FA"/>
    <w:rsid w:val="0060186A"/>
    <w:rsid w:val="00601B9E"/>
    <w:rsid w:val="00601F2C"/>
    <w:rsid w:val="00602370"/>
    <w:rsid w:val="00602611"/>
    <w:rsid w:val="006026A0"/>
    <w:rsid w:val="006027AA"/>
    <w:rsid w:val="00602B97"/>
    <w:rsid w:val="00602DEF"/>
    <w:rsid w:val="00602F7D"/>
    <w:rsid w:val="0060300B"/>
    <w:rsid w:val="006030B4"/>
    <w:rsid w:val="006030BF"/>
    <w:rsid w:val="0060326F"/>
    <w:rsid w:val="006038E0"/>
    <w:rsid w:val="006039D7"/>
    <w:rsid w:val="00603A69"/>
    <w:rsid w:val="00603B6E"/>
    <w:rsid w:val="00603EEA"/>
    <w:rsid w:val="00604069"/>
    <w:rsid w:val="006043C5"/>
    <w:rsid w:val="006047D1"/>
    <w:rsid w:val="00604AB8"/>
    <w:rsid w:val="00604B10"/>
    <w:rsid w:val="00604D52"/>
    <w:rsid w:val="0060506C"/>
    <w:rsid w:val="006050D7"/>
    <w:rsid w:val="00605135"/>
    <w:rsid w:val="0060554B"/>
    <w:rsid w:val="00605C12"/>
    <w:rsid w:val="00605CE0"/>
    <w:rsid w:val="006063D9"/>
    <w:rsid w:val="006065D2"/>
    <w:rsid w:val="006065F6"/>
    <w:rsid w:val="006069CC"/>
    <w:rsid w:val="00606A65"/>
    <w:rsid w:val="00606B55"/>
    <w:rsid w:val="00606CFC"/>
    <w:rsid w:val="00607629"/>
    <w:rsid w:val="00607B39"/>
    <w:rsid w:val="00607B5D"/>
    <w:rsid w:val="00610293"/>
    <w:rsid w:val="006104E5"/>
    <w:rsid w:val="00610742"/>
    <w:rsid w:val="006107E6"/>
    <w:rsid w:val="00610A43"/>
    <w:rsid w:val="00610BB7"/>
    <w:rsid w:val="00610CD7"/>
    <w:rsid w:val="006111F1"/>
    <w:rsid w:val="006113F4"/>
    <w:rsid w:val="00611B65"/>
    <w:rsid w:val="00611E61"/>
    <w:rsid w:val="00612071"/>
    <w:rsid w:val="00612398"/>
    <w:rsid w:val="006125C1"/>
    <w:rsid w:val="0061265E"/>
    <w:rsid w:val="0061268F"/>
    <w:rsid w:val="006126B9"/>
    <w:rsid w:val="006126CE"/>
    <w:rsid w:val="00612825"/>
    <w:rsid w:val="00612B12"/>
    <w:rsid w:val="00612B53"/>
    <w:rsid w:val="00612EA2"/>
    <w:rsid w:val="00612EBB"/>
    <w:rsid w:val="00613000"/>
    <w:rsid w:val="0061320C"/>
    <w:rsid w:val="00613229"/>
    <w:rsid w:val="0061335C"/>
    <w:rsid w:val="00613652"/>
    <w:rsid w:val="00613BBF"/>
    <w:rsid w:val="00613D5B"/>
    <w:rsid w:val="00613D7B"/>
    <w:rsid w:val="00613DC3"/>
    <w:rsid w:val="00614633"/>
    <w:rsid w:val="00614C23"/>
    <w:rsid w:val="00614EDE"/>
    <w:rsid w:val="0061517C"/>
    <w:rsid w:val="00615251"/>
    <w:rsid w:val="0061558B"/>
    <w:rsid w:val="0061584F"/>
    <w:rsid w:val="006158BE"/>
    <w:rsid w:val="00615AD6"/>
    <w:rsid w:val="00615ADD"/>
    <w:rsid w:val="00615D28"/>
    <w:rsid w:val="00616479"/>
    <w:rsid w:val="006164D1"/>
    <w:rsid w:val="00616525"/>
    <w:rsid w:val="00616751"/>
    <w:rsid w:val="00616767"/>
    <w:rsid w:val="0061680D"/>
    <w:rsid w:val="00616B4D"/>
    <w:rsid w:val="0061709A"/>
    <w:rsid w:val="006171A4"/>
    <w:rsid w:val="00617385"/>
    <w:rsid w:val="0061738E"/>
    <w:rsid w:val="00617501"/>
    <w:rsid w:val="0061773B"/>
    <w:rsid w:val="006179E6"/>
    <w:rsid w:val="00617D81"/>
    <w:rsid w:val="0062010E"/>
    <w:rsid w:val="00620493"/>
    <w:rsid w:val="00620786"/>
    <w:rsid w:val="00620A83"/>
    <w:rsid w:val="00620E72"/>
    <w:rsid w:val="006210C6"/>
    <w:rsid w:val="0062121D"/>
    <w:rsid w:val="00621266"/>
    <w:rsid w:val="006215E4"/>
    <w:rsid w:val="00621603"/>
    <w:rsid w:val="00621654"/>
    <w:rsid w:val="00621827"/>
    <w:rsid w:val="00621D50"/>
    <w:rsid w:val="00621E34"/>
    <w:rsid w:val="00621F7B"/>
    <w:rsid w:val="00622603"/>
    <w:rsid w:val="00622D98"/>
    <w:rsid w:val="00622F20"/>
    <w:rsid w:val="00622F49"/>
    <w:rsid w:val="0062351E"/>
    <w:rsid w:val="006239F3"/>
    <w:rsid w:val="00623BB2"/>
    <w:rsid w:val="00623D42"/>
    <w:rsid w:val="00623D72"/>
    <w:rsid w:val="00623E14"/>
    <w:rsid w:val="00623EF1"/>
    <w:rsid w:val="0062430F"/>
    <w:rsid w:val="00624761"/>
    <w:rsid w:val="00624903"/>
    <w:rsid w:val="00624B21"/>
    <w:rsid w:val="00624BDB"/>
    <w:rsid w:val="00624E0C"/>
    <w:rsid w:val="00624FAF"/>
    <w:rsid w:val="00625027"/>
    <w:rsid w:val="00625411"/>
    <w:rsid w:val="006254A6"/>
    <w:rsid w:val="00625508"/>
    <w:rsid w:val="00625614"/>
    <w:rsid w:val="00625662"/>
    <w:rsid w:val="00625B76"/>
    <w:rsid w:val="00625D39"/>
    <w:rsid w:val="00625D6D"/>
    <w:rsid w:val="00625F6C"/>
    <w:rsid w:val="00625F88"/>
    <w:rsid w:val="00625FA1"/>
    <w:rsid w:val="006263C2"/>
    <w:rsid w:val="00626494"/>
    <w:rsid w:val="0062698A"/>
    <w:rsid w:val="00626A2B"/>
    <w:rsid w:val="00626ADC"/>
    <w:rsid w:val="00627075"/>
    <w:rsid w:val="006270A8"/>
    <w:rsid w:val="0062759A"/>
    <w:rsid w:val="0062779B"/>
    <w:rsid w:val="006278A7"/>
    <w:rsid w:val="00627A38"/>
    <w:rsid w:val="00627B79"/>
    <w:rsid w:val="00627F73"/>
    <w:rsid w:val="0063004C"/>
    <w:rsid w:val="00630096"/>
    <w:rsid w:val="00630550"/>
    <w:rsid w:val="00630597"/>
    <w:rsid w:val="00630701"/>
    <w:rsid w:val="00630900"/>
    <w:rsid w:val="00630D2E"/>
    <w:rsid w:val="00630D55"/>
    <w:rsid w:val="00630F92"/>
    <w:rsid w:val="006310EB"/>
    <w:rsid w:val="0063137B"/>
    <w:rsid w:val="0063154B"/>
    <w:rsid w:val="00631687"/>
    <w:rsid w:val="00631BBC"/>
    <w:rsid w:val="00631C1A"/>
    <w:rsid w:val="00631C70"/>
    <w:rsid w:val="00631C75"/>
    <w:rsid w:val="00631DAC"/>
    <w:rsid w:val="00631DDA"/>
    <w:rsid w:val="00631DF0"/>
    <w:rsid w:val="006321E2"/>
    <w:rsid w:val="00632420"/>
    <w:rsid w:val="00632468"/>
    <w:rsid w:val="00632887"/>
    <w:rsid w:val="00632BA6"/>
    <w:rsid w:val="00632E02"/>
    <w:rsid w:val="00632F44"/>
    <w:rsid w:val="0063358E"/>
    <w:rsid w:val="006336EF"/>
    <w:rsid w:val="00633816"/>
    <w:rsid w:val="006338A8"/>
    <w:rsid w:val="00633A2E"/>
    <w:rsid w:val="00633BFE"/>
    <w:rsid w:val="006340FA"/>
    <w:rsid w:val="006346A3"/>
    <w:rsid w:val="00634796"/>
    <w:rsid w:val="00634894"/>
    <w:rsid w:val="00634B03"/>
    <w:rsid w:val="00634BA5"/>
    <w:rsid w:val="00634DF7"/>
    <w:rsid w:val="00634E60"/>
    <w:rsid w:val="00634F07"/>
    <w:rsid w:val="00635065"/>
    <w:rsid w:val="00635318"/>
    <w:rsid w:val="006353B7"/>
    <w:rsid w:val="006356DE"/>
    <w:rsid w:val="00635894"/>
    <w:rsid w:val="006358D7"/>
    <w:rsid w:val="006358E1"/>
    <w:rsid w:val="006359CE"/>
    <w:rsid w:val="00635AAC"/>
    <w:rsid w:val="00635B9A"/>
    <w:rsid w:val="00635CAB"/>
    <w:rsid w:val="0063601E"/>
    <w:rsid w:val="006363AE"/>
    <w:rsid w:val="0063645D"/>
    <w:rsid w:val="00636621"/>
    <w:rsid w:val="00636920"/>
    <w:rsid w:val="00636A3F"/>
    <w:rsid w:val="00636F69"/>
    <w:rsid w:val="0063727D"/>
    <w:rsid w:val="0063747E"/>
    <w:rsid w:val="006374A4"/>
    <w:rsid w:val="0063769E"/>
    <w:rsid w:val="00637705"/>
    <w:rsid w:val="006377C6"/>
    <w:rsid w:val="00637877"/>
    <w:rsid w:val="00637A08"/>
    <w:rsid w:val="00637A3E"/>
    <w:rsid w:val="00637EE0"/>
    <w:rsid w:val="00640371"/>
    <w:rsid w:val="0064049E"/>
    <w:rsid w:val="00640615"/>
    <w:rsid w:val="006407CD"/>
    <w:rsid w:val="006408BD"/>
    <w:rsid w:val="00640A70"/>
    <w:rsid w:val="00640F54"/>
    <w:rsid w:val="00640F98"/>
    <w:rsid w:val="00640FE0"/>
    <w:rsid w:val="006412F7"/>
    <w:rsid w:val="0064160F"/>
    <w:rsid w:val="00641AF0"/>
    <w:rsid w:val="00642677"/>
    <w:rsid w:val="0064286C"/>
    <w:rsid w:val="00642920"/>
    <w:rsid w:val="0064299D"/>
    <w:rsid w:val="00642A15"/>
    <w:rsid w:val="00642BC8"/>
    <w:rsid w:val="00642CC3"/>
    <w:rsid w:val="00642CE7"/>
    <w:rsid w:val="00642DAC"/>
    <w:rsid w:val="00643309"/>
    <w:rsid w:val="00643B99"/>
    <w:rsid w:val="00643CFA"/>
    <w:rsid w:val="0064410F"/>
    <w:rsid w:val="00644270"/>
    <w:rsid w:val="00644595"/>
    <w:rsid w:val="006446D6"/>
    <w:rsid w:val="00644A8D"/>
    <w:rsid w:val="00644C42"/>
    <w:rsid w:val="00644F45"/>
    <w:rsid w:val="00645021"/>
    <w:rsid w:val="006452CD"/>
    <w:rsid w:val="006453CF"/>
    <w:rsid w:val="0064552E"/>
    <w:rsid w:val="00645847"/>
    <w:rsid w:val="00645DFF"/>
    <w:rsid w:val="006460B5"/>
    <w:rsid w:val="00646403"/>
    <w:rsid w:val="00646433"/>
    <w:rsid w:val="0064654C"/>
    <w:rsid w:val="0064680A"/>
    <w:rsid w:val="00646835"/>
    <w:rsid w:val="00646888"/>
    <w:rsid w:val="0064690F"/>
    <w:rsid w:val="006469B7"/>
    <w:rsid w:val="006469C4"/>
    <w:rsid w:val="00646B41"/>
    <w:rsid w:val="00646C47"/>
    <w:rsid w:val="00646FAA"/>
    <w:rsid w:val="0064719C"/>
    <w:rsid w:val="00647512"/>
    <w:rsid w:val="00647573"/>
    <w:rsid w:val="00647787"/>
    <w:rsid w:val="00647A7C"/>
    <w:rsid w:val="00647F59"/>
    <w:rsid w:val="00647F70"/>
    <w:rsid w:val="00650047"/>
    <w:rsid w:val="0065044E"/>
    <w:rsid w:val="006504AB"/>
    <w:rsid w:val="0065059C"/>
    <w:rsid w:val="00650761"/>
    <w:rsid w:val="00650A56"/>
    <w:rsid w:val="00650F0D"/>
    <w:rsid w:val="0065102D"/>
    <w:rsid w:val="006512CF"/>
    <w:rsid w:val="00651354"/>
    <w:rsid w:val="00651421"/>
    <w:rsid w:val="00651938"/>
    <w:rsid w:val="00651A56"/>
    <w:rsid w:val="00651BF4"/>
    <w:rsid w:val="00651D61"/>
    <w:rsid w:val="00651F6D"/>
    <w:rsid w:val="00651FDD"/>
    <w:rsid w:val="00652237"/>
    <w:rsid w:val="006525E4"/>
    <w:rsid w:val="00652727"/>
    <w:rsid w:val="006529A1"/>
    <w:rsid w:val="00652BE3"/>
    <w:rsid w:val="00652D4D"/>
    <w:rsid w:val="00653A9C"/>
    <w:rsid w:val="00654214"/>
    <w:rsid w:val="00654D76"/>
    <w:rsid w:val="00654EEA"/>
    <w:rsid w:val="00655183"/>
    <w:rsid w:val="006551DA"/>
    <w:rsid w:val="0065555E"/>
    <w:rsid w:val="006556F7"/>
    <w:rsid w:val="00655819"/>
    <w:rsid w:val="00655A55"/>
    <w:rsid w:val="00655EF9"/>
    <w:rsid w:val="00655F94"/>
    <w:rsid w:val="00656038"/>
    <w:rsid w:val="006562D5"/>
    <w:rsid w:val="00656444"/>
    <w:rsid w:val="006568C4"/>
    <w:rsid w:val="006568D2"/>
    <w:rsid w:val="00656995"/>
    <w:rsid w:val="00656DEE"/>
    <w:rsid w:val="006573D1"/>
    <w:rsid w:val="00657503"/>
    <w:rsid w:val="0065775C"/>
    <w:rsid w:val="006579A7"/>
    <w:rsid w:val="00657AB8"/>
    <w:rsid w:val="00657BC8"/>
    <w:rsid w:val="00657CF4"/>
    <w:rsid w:val="00657E46"/>
    <w:rsid w:val="00657EA9"/>
    <w:rsid w:val="00657F09"/>
    <w:rsid w:val="00657FA9"/>
    <w:rsid w:val="00660077"/>
    <w:rsid w:val="006603C5"/>
    <w:rsid w:val="0066059B"/>
    <w:rsid w:val="0066079E"/>
    <w:rsid w:val="00660AB4"/>
    <w:rsid w:val="00660E14"/>
    <w:rsid w:val="0066114E"/>
    <w:rsid w:val="0066152C"/>
    <w:rsid w:val="0066184B"/>
    <w:rsid w:val="006618B5"/>
    <w:rsid w:val="00661BB9"/>
    <w:rsid w:val="00662348"/>
    <w:rsid w:val="0066286F"/>
    <w:rsid w:val="00662B19"/>
    <w:rsid w:val="00662E8C"/>
    <w:rsid w:val="00662F4B"/>
    <w:rsid w:val="00663157"/>
    <w:rsid w:val="00663598"/>
    <w:rsid w:val="0066398B"/>
    <w:rsid w:val="006639B4"/>
    <w:rsid w:val="00663AE3"/>
    <w:rsid w:val="006642A5"/>
    <w:rsid w:val="00664367"/>
    <w:rsid w:val="006643DA"/>
    <w:rsid w:val="00664858"/>
    <w:rsid w:val="00664937"/>
    <w:rsid w:val="00664CA0"/>
    <w:rsid w:val="00664EAD"/>
    <w:rsid w:val="00664EB1"/>
    <w:rsid w:val="00664EE6"/>
    <w:rsid w:val="00665273"/>
    <w:rsid w:val="006657F5"/>
    <w:rsid w:val="00665840"/>
    <w:rsid w:val="006659A4"/>
    <w:rsid w:val="00665AEE"/>
    <w:rsid w:val="00665B02"/>
    <w:rsid w:val="00665C6D"/>
    <w:rsid w:val="00665CBB"/>
    <w:rsid w:val="00665DEB"/>
    <w:rsid w:val="00665FFA"/>
    <w:rsid w:val="00666B21"/>
    <w:rsid w:val="00666BA8"/>
    <w:rsid w:val="00666E0D"/>
    <w:rsid w:val="00667258"/>
    <w:rsid w:val="00667336"/>
    <w:rsid w:val="00667604"/>
    <w:rsid w:val="0066761A"/>
    <w:rsid w:val="006679BD"/>
    <w:rsid w:val="00667A1D"/>
    <w:rsid w:val="00667CBF"/>
    <w:rsid w:val="00670099"/>
    <w:rsid w:val="0067041B"/>
    <w:rsid w:val="0067092A"/>
    <w:rsid w:val="006709AB"/>
    <w:rsid w:val="00670B47"/>
    <w:rsid w:val="00670B84"/>
    <w:rsid w:val="00671090"/>
    <w:rsid w:val="006711C4"/>
    <w:rsid w:val="006714E4"/>
    <w:rsid w:val="00671AEB"/>
    <w:rsid w:val="00671CDE"/>
    <w:rsid w:val="00671F63"/>
    <w:rsid w:val="006721D8"/>
    <w:rsid w:val="006721F9"/>
    <w:rsid w:val="006722E4"/>
    <w:rsid w:val="00672340"/>
    <w:rsid w:val="006729D1"/>
    <w:rsid w:val="00672C44"/>
    <w:rsid w:val="006732B2"/>
    <w:rsid w:val="006738FD"/>
    <w:rsid w:val="006739E7"/>
    <w:rsid w:val="00673A9F"/>
    <w:rsid w:val="00673AE1"/>
    <w:rsid w:val="00673B46"/>
    <w:rsid w:val="00673F01"/>
    <w:rsid w:val="00673F5F"/>
    <w:rsid w:val="00673F73"/>
    <w:rsid w:val="00673FBD"/>
    <w:rsid w:val="0067402E"/>
    <w:rsid w:val="0067437A"/>
    <w:rsid w:val="0067439E"/>
    <w:rsid w:val="006743F5"/>
    <w:rsid w:val="00674578"/>
    <w:rsid w:val="0067476C"/>
    <w:rsid w:val="00674CA5"/>
    <w:rsid w:val="00674D3F"/>
    <w:rsid w:val="00674F3C"/>
    <w:rsid w:val="00675325"/>
    <w:rsid w:val="0067537E"/>
    <w:rsid w:val="006753B6"/>
    <w:rsid w:val="0067549B"/>
    <w:rsid w:val="00675531"/>
    <w:rsid w:val="00675759"/>
    <w:rsid w:val="00675FB0"/>
    <w:rsid w:val="00675FBA"/>
    <w:rsid w:val="0067605F"/>
    <w:rsid w:val="006760A3"/>
    <w:rsid w:val="00676199"/>
    <w:rsid w:val="00676476"/>
    <w:rsid w:val="00676491"/>
    <w:rsid w:val="006766DE"/>
    <w:rsid w:val="00676AF6"/>
    <w:rsid w:val="00676B64"/>
    <w:rsid w:val="00677687"/>
    <w:rsid w:val="00677728"/>
    <w:rsid w:val="00677827"/>
    <w:rsid w:val="00677F7B"/>
    <w:rsid w:val="006800F4"/>
    <w:rsid w:val="006804AF"/>
    <w:rsid w:val="0068058F"/>
    <w:rsid w:val="00680598"/>
    <w:rsid w:val="0068067C"/>
    <w:rsid w:val="0068084C"/>
    <w:rsid w:val="00680C33"/>
    <w:rsid w:val="00680EA8"/>
    <w:rsid w:val="00680EB8"/>
    <w:rsid w:val="0068129C"/>
    <w:rsid w:val="006814BE"/>
    <w:rsid w:val="0068173D"/>
    <w:rsid w:val="00681851"/>
    <w:rsid w:val="006819AB"/>
    <w:rsid w:val="00681F2F"/>
    <w:rsid w:val="00681FB9"/>
    <w:rsid w:val="00682420"/>
    <w:rsid w:val="006824C7"/>
    <w:rsid w:val="00682C9B"/>
    <w:rsid w:val="0068302F"/>
    <w:rsid w:val="006830C2"/>
    <w:rsid w:val="00683150"/>
    <w:rsid w:val="00683508"/>
    <w:rsid w:val="006836CD"/>
    <w:rsid w:val="006839F7"/>
    <w:rsid w:val="00683BF8"/>
    <w:rsid w:val="00683DE6"/>
    <w:rsid w:val="00683F0F"/>
    <w:rsid w:val="00683F25"/>
    <w:rsid w:val="0068415E"/>
    <w:rsid w:val="006841E2"/>
    <w:rsid w:val="00684753"/>
    <w:rsid w:val="00684770"/>
    <w:rsid w:val="006848F6"/>
    <w:rsid w:val="00684AB3"/>
    <w:rsid w:val="00684BA0"/>
    <w:rsid w:val="0068505E"/>
    <w:rsid w:val="00685205"/>
    <w:rsid w:val="0068521D"/>
    <w:rsid w:val="00685817"/>
    <w:rsid w:val="0068593C"/>
    <w:rsid w:val="006859C7"/>
    <w:rsid w:val="006860E0"/>
    <w:rsid w:val="00686189"/>
    <w:rsid w:val="006863AA"/>
    <w:rsid w:val="006864A8"/>
    <w:rsid w:val="0068682A"/>
    <w:rsid w:val="0068693D"/>
    <w:rsid w:val="00686CE1"/>
    <w:rsid w:val="00686E07"/>
    <w:rsid w:val="00686FB8"/>
    <w:rsid w:val="00687275"/>
    <w:rsid w:val="0068739B"/>
    <w:rsid w:val="00687A89"/>
    <w:rsid w:val="00687B45"/>
    <w:rsid w:val="00687B56"/>
    <w:rsid w:val="00687D85"/>
    <w:rsid w:val="00687DFF"/>
    <w:rsid w:val="00690181"/>
    <w:rsid w:val="006904DD"/>
    <w:rsid w:val="00690502"/>
    <w:rsid w:val="006905BE"/>
    <w:rsid w:val="0069068A"/>
    <w:rsid w:val="0069069B"/>
    <w:rsid w:val="006907B7"/>
    <w:rsid w:val="00690877"/>
    <w:rsid w:val="0069095E"/>
    <w:rsid w:val="00690BED"/>
    <w:rsid w:val="00690EAD"/>
    <w:rsid w:val="00690F2C"/>
    <w:rsid w:val="006913FF"/>
    <w:rsid w:val="00691488"/>
    <w:rsid w:val="00691518"/>
    <w:rsid w:val="006915AA"/>
    <w:rsid w:val="00691A63"/>
    <w:rsid w:val="00691C10"/>
    <w:rsid w:val="00691C15"/>
    <w:rsid w:val="00691CA9"/>
    <w:rsid w:val="00691D11"/>
    <w:rsid w:val="00692167"/>
    <w:rsid w:val="0069219F"/>
    <w:rsid w:val="00692223"/>
    <w:rsid w:val="0069239D"/>
    <w:rsid w:val="006923D6"/>
    <w:rsid w:val="006925F8"/>
    <w:rsid w:val="00692E4E"/>
    <w:rsid w:val="00692E6D"/>
    <w:rsid w:val="006931AC"/>
    <w:rsid w:val="00693221"/>
    <w:rsid w:val="006935CF"/>
    <w:rsid w:val="006936D5"/>
    <w:rsid w:val="00693A65"/>
    <w:rsid w:val="00693D25"/>
    <w:rsid w:val="00693F3B"/>
    <w:rsid w:val="00694165"/>
    <w:rsid w:val="00694337"/>
    <w:rsid w:val="00694507"/>
    <w:rsid w:val="00694BA7"/>
    <w:rsid w:val="00694ECA"/>
    <w:rsid w:val="00694EE5"/>
    <w:rsid w:val="00695961"/>
    <w:rsid w:val="006959CD"/>
    <w:rsid w:val="006959DF"/>
    <w:rsid w:val="006959EA"/>
    <w:rsid w:val="006966B1"/>
    <w:rsid w:val="006966CB"/>
    <w:rsid w:val="0069670F"/>
    <w:rsid w:val="0069693D"/>
    <w:rsid w:val="00696ACE"/>
    <w:rsid w:val="00696E1B"/>
    <w:rsid w:val="00697013"/>
    <w:rsid w:val="006970E2"/>
    <w:rsid w:val="00697268"/>
    <w:rsid w:val="00697340"/>
    <w:rsid w:val="00697597"/>
    <w:rsid w:val="006976F6"/>
    <w:rsid w:val="00697704"/>
    <w:rsid w:val="00697727"/>
    <w:rsid w:val="0069786E"/>
    <w:rsid w:val="0069793A"/>
    <w:rsid w:val="00697A18"/>
    <w:rsid w:val="00697B38"/>
    <w:rsid w:val="00697F46"/>
    <w:rsid w:val="006A01DC"/>
    <w:rsid w:val="006A029A"/>
    <w:rsid w:val="006A0441"/>
    <w:rsid w:val="006A056E"/>
    <w:rsid w:val="006A05BB"/>
    <w:rsid w:val="006A08D4"/>
    <w:rsid w:val="006A0EBB"/>
    <w:rsid w:val="006A0F57"/>
    <w:rsid w:val="006A1211"/>
    <w:rsid w:val="006A1257"/>
    <w:rsid w:val="006A1843"/>
    <w:rsid w:val="006A18FF"/>
    <w:rsid w:val="006A198D"/>
    <w:rsid w:val="006A1DFB"/>
    <w:rsid w:val="006A2420"/>
    <w:rsid w:val="006A25E4"/>
    <w:rsid w:val="006A2642"/>
    <w:rsid w:val="006A2B3B"/>
    <w:rsid w:val="006A2BE0"/>
    <w:rsid w:val="006A3260"/>
    <w:rsid w:val="006A32F7"/>
    <w:rsid w:val="006A3980"/>
    <w:rsid w:val="006A399C"/>
    <w:rsid w:val="006A39D3"/>
    <w:rsid w:val="006A3AC8"/>
    <w:rsid w:val="006A3C68"/>
    <w:rsid w:val="006A3CF5"/>
    <w:rsid w:val="006A3D07"/>
    <w:rsid w:val="006A3D44"/>
    <w:rsid w:val="006A3F52"/>
    <w:rsid w:val="006A3FAC"/>
    <w:rsid w:val="006A410D"/>
    <w:rsid w:val="006A4545"/>
    <w:rsid w:val="006A4582"/>
    <w:rsid w:val="006A4863"/>
    <w:rsid w:val="006A490B"/>
    <w:rsid w:val="006A4A2D"/>
    <w:rsid w:val="006A4AF6"/>
    <w:rsid w:val="006A4CA8"/>
    <w:rsid w:val="006A4FC7"/>
    <w:rsid w:val="006A533E"/>
    <w:rsid w:val="006A5510"/>
    <w:rsid w:val="006A56B2"/>
    <w:rsid w:val="006A5CE2"/>
    <w:rsid w:val="006A5DA5"/>
    <w:rsid w:val="006A5FD6"/>
    <w:rsid w:val="006A61E3"/>
    <w:rsid w:val="006A6B70"/>
    <w:rsid w:val="006A6BA9"/>
    <w:rsid w:val="006A6CD5"/>
    <w:rsid w:val="006A6F52"/>
    <w:rsid w:val="006A71A0"/>
    <w:rsid w:val="006A71F7"/>
    <w:rsid w:val="006A7329"/>
    <w:rsid w:val="006A743C"/>
    <w:rsid w:val="006A7675"/>
    <w:rsid w:val="006A7943"/>
    <w:rsid w:val="006A7947"/>
    <w:rsid w:val="006A79B2"/>
    <w:rsid w:val="006A7C1C"/>
    <w:rsid w:val="006A7C52"/>
    <w:rsid w:val="006A7E18"/>
    <w:rsid w:val="006A7E77"/>
    <w:rsid w:val="006B006B"/>
    <w:rsid w:val="006B0558"/>
    <w:rsid w:val="006B06BD"/>
    <w:rsid w:val="006B0718"/>
    <w:rsid w:val="006B0905"/>
    <w:rsid w:val="006B0956"/>
    <w:rsid w:val="006B0BB2"/>
    <w:rsid w:val="006B0CA0"/>
    <w:rsid w:val="006B1118"/>
    <w:rsid w:val="006B113A"/>
    <w:rsid w:val="006B1551"/>
    <w:rsid w:val="006B1661"/>
    <w:rsid w:val="006B1667"/>
    <w:rsid w:val="006B1685"/>
    <w:rsid w:val="006B1C23"/>
    <w:rsid w:val="006B1DA2"/>
    <w:rsid w:val="006B2085"/>
    <w:rsid w:val="006B214D"/>
    <w:rsid w:val="006B231A"/>
    <w:rsid w:val="006B24C6"/>
    <w:rsid w:val="006B2891"/>
    <w:rsid w:val="006B2B35"/>
    <w:rsid w:val="006B2C05"/>
    <w:rsid w:val="006B2C1C"/>
    <w:rsid w:val="006B2C54"/>
    <w:rsid w:val="006B2E19"/>
    <w:rsid w:val="006B3409"/>
    <w:rsid w:val="006B3534"/>
    <w:rsid w:val="006B3A34"/>
    <w:rsid w:val="006B3AA9"/>
    <w:rsid w:val="006B3C89"/>
    <w:rsid w:val="006B4414"/>
    <w:rsid w:val="006B4567"/>
    <w:rsid w:val="006B47EC"/>
    <w:rsid w:val="006B4BBA"/>
    <w:rsid w:val="006B4BF1"/>
    <w:rsid w:val="006B4EAD"/>
    <w:rsid w:val="006B4FC2"/>
    <w:rsid w:val="006B5022"/>
    <w:rsid w:val="006B508B"/>
    <w:rsid w:val="006B50BC"/>
    <w:rsid w:val="006B52F6"/>
    <w:rsid w:val="006B54AC"/>
    <w:rsid w:val="006B54CD"/>
    <w:rsid w:val="006B592C"/>
    <w:rsid w:val="006B5C96"/>
    <w:rsid w:val="006B5E62"/>
    <w:rsid w:val="006B5FF6"/>
    <w:rsid w:val="006B60C8"/>
    <w:rsid w:val="006B6329"/>
    <w:rsid w:val="006B634F"/>
    <w:rsid w:val="006B6361"/>
    <w:rsid w:val="006B6519"/>
    <w:rsid w:val="006B65B9"/>
    <w:rsid w:val="006B664E"/>
    <w:rsid w:val="006B6712"/>
    <w:rsid w:val="006B67B3"/>
    <w:rsid w:val="006B67C9"/>
    <w:rsid w:val="006B6952"/>
    <w:rsid w:val="006B6B74"/>
    <w:rsid w:val="006B6CCC"/>
    <w:rsid w:val="006B7DDB"/>
    <w:rsid w:val="006B7E5C"/>
    <w:rsid w:val="006B7F05"/>
    <w:rsid w:val="006C07B6"/>
    <w:rsid w:val="006C0844"/>
    <w:rsid w:val="006C0B39"/>
    <w:rsid w:val="006C0D35"/>
    <w:rsid w:val="006C0D5A"/>
    <w:rsid w:val="006C0D81"/>
    <w:rsid w:val="006C1679"/>
    <w:rsid w:val="006C1884"/>
    <w:rsid w:val="006C1BBA"/>
    <w:rsid w:val="006C1EE7"/>
    <w:rsid w:val="006C1F3E"/>
    <w:rsid w:val="006C2456"/>
    <w:rsid w:val="006C24E4"/>
    <w:rsid w:val="006C2795"/>
    <w:rsid w:val="006C29C6"/>
    <w:rsid w:val="006C2B71"/>
    <w:rsid w:val="006C2FB8"/>
    <w:rsid w:val="006C3439"/>
    <w:rsid w:val="006C3496"/>
    <w:rsid w:val="006C3713"/>
    <w:rsid w:val="006C37CC"/>
    <w:rsid w:val="006C3A1D"/>
    <w:rsid w:val="006C3C60"/>
    <w:rsid w:val="006C3C64"/>
    <w:rsid w:val="006C3C76"/>
    <w:rsid w:val="006C3F19"/>
    <w:rsid w:val="006C425C"/>
    <w:rsid w:val="006C42A9"/>
    <w:rsid w:val="006C4685"/>
    <w:rsid w:val="006C4697"/>
    <w:rsid w:val="006C476C"/>
    <w:rsid w:val="006C47E4"/>
    <w:rsid w:val="006C4BCA"/>
    <w:rsid w:val="006C4DBC"/>
    <w:rsid w:val="006C4E07"/>
    <w:rsid w:val="006C5240"/>
    <w:rsid w:val="006C5937"/>
    <w:rsid w:val="006C60C7"/>
    <w:rsid w:val="006C6A79"/>
    <w:rsid w:val="006C6ABC"/>
    <w:rsid w:val="006C6EA3"/>
    <w:rsid w:val="006C7042"/>
    <w:rsid w:val="006C7127"/>
    <w:rsid w:val="006C714D"/>
    <w:rsid w:val="006C7354"/>
    <w:rsid w:val="006C73D4"/>
    <w:rsid w:val="006C73F4"/>
    <w:rsid w:val="006C74CD"/>
    <w:rsid w:val="006C75A8"/>
    <w:rsid w:val="006C7878"/>
    <w:rsid w:val="006C78D6"/>
    <w:rsid w:val="006C7C09"/>
    <w:rsid w:val="006C7D2A"/>
    <w:rsid w:val="006C7FC0"/>
    <w:rsid w:val="006D0045"/>
    <w:rsid w:val="006D056F"/>
    <w:rsid w:val="006D0F4B"/>
    <w:rsid w:val="006D10FE"/>
    <w:rsid w:val="006D13F0"/>
    <w:rsid w:val="006D16B3"/>
    <w:rsid w:val="006D1732"/>
    <w:rsid w:val="006D1AD8"/>
    <w:rsid w:val="006D1B28"/>
    <w:rsid w:val="006D205B"/>
    <w:rsid w:val="006D2236"/>
    <w:rsid w:val="006D3111"/>
    <w:rsid w:val="006D36DD"/>
    <w:rsid w:val="006D3882"/>
    <w:rsid w:val="006D3A27"/>
    <w:rsid w:val="006D3E2D"/>
    <w:rsid w:val="006D3E74"/>
    <w:rsid w:val="006D40CC"/>
    <w:rsid w:val="006D4164"/>
    <w:rsid w:val="006D4186"/>
    <w:rsid w:val="006D4533"/>
    <w:rsid w:val="006D467F"/>
    <w:rsid w:val="006D4FB7"/>
    <w:rsid w:val="006D528B"/>
    <w:rsid w:val="006D5428"/>
    <w:rsid w:val="006D54A1"/>
    <w:rsid w:val="006D571E"/>
    <w:rsid w:val="006D5CDB"/>
    <w:rsid w:val="006D600E"/>
    <w:rsid w:val="006D6326"/>
    <w:rsid w:val="006D64F8"/>
    <w:rsid w:val="006D6555"/>
    <w:rsid w:val="006D6676"/>
    <w:rsid w:val="006D6DA9"/>
    <w:rsid w:val="006D6E65"/>
    <w:rsid w:val="006D7213"/>
    <w:rsid w:val="006D7334"/>
    <w:rsid w:val="006D7345"/>
    <w:rsid w:val="006D735D"/>
    <w:rsid w:val="006D7851"/>
    <w:rsid w:val="006D79BE"/>
    <w:rsid w:val="006D79E7"/>
    <w:rsid w:val="006D7C76"/>
    <w:rsid w:val="006D7CA0"/>
    <w:rsid w:val="006D7E57"/>
    <w:rsid w:val="006E0104"/>
    <w:rsid w:val="006E015B"/>
    <w:rsid w:val="006E0489"/>
    <w:rsid w:val="006E0D69"/>
    <w:rsid w:val="006E0E0A"/>
    <w:rsid w:val="006E0E8C"/>
    <w:rsid w:val="006E0FF8"/>
    <w:rsid w:val="006E10B2"/>
    <w:rsid w:val="006E1232"/>
    <w:rsid w:val="006E1597"/>
    <w:rsid w:val="006E1779"/>
    <w:rsid w:val="006E18CB"/>
    <w:rsid w:val="006E18D1"/>
    <w:rsid w:val="006E1C72"/>
    <w:rsid w:val="006E1D82"/>
    <w:rsid w:val="006E2020"/>
    <w:rsid w:val="006E20DF"/>
    <w:rsid w:val="006E234A"/>
    <w:rsid w:val="006E25FB"/>
    <w:rsid w:val="006E2664"/>
    <w:rsid w:val="006E285C"/>
    <w:rsid w:val="006E2B24"/>
    <w:rsid w:val="006E2BA8"/>
    <w:rsid w:val="006E2BEE"/>
    <w:rsid w:val="006E30BA"/>
    <w:rsid w:val="006E3177"/>
    <w:rsid w:val="006E31A6"/>
    <w:rsid w:val="006E3587"/>
    <w:rsid w:val="006E3AD0"/>
    <w:rsid w:val="006E4048"/>
    <w:rsid w:val="006E417B"/>
    <w:rsid w:val="006E4219"/>
    <w:rsid w:val="006E421C"/>
    <w:rsid w:val="006E42CC"/>
    <w:rsid w:val="006E443F"/>
    <w:rsid w:val="006E4BEA"/>
    <w:rsid w:val="006E56DC"/>
    <w:rsid w:val="006E57C1"/>
    <w:rsid w:val="006E58CF"/>
    <w:rsid w:val="006E599D"/>
    <w:rsid w:val="006E59E3"/>
    <w:rsid w:val="006E59ED"/>
    <w:rsid w:val="006E5B82"/>
    <w:rsid w:val="006E5EC4"/>
    <w:rsid w:val="006E5FE0"/>
    <w:rsid w:val="006E602C"/>
    <w:rsid w:val="006E60FC"/>
    <w:rsid w:val="006E631B"/>
    <w:rsid w:val="006E63C8"/>
    <w:rsid w:val="006E6872"/>
    <w:rsid w:val="006E68AD"/>
    <w:rsid w:val="006E68F7"/>
    <w:rsid w:val="006E6C0F"/>
    <w:rsid w:val="006E7025"/>
    <w:rsid w:val="006E71D5"/>
    <w:rsid w:val="006E722F"/>
    <w:rsid w:val="006E7636"/>
    <w:rsid w:val="006E76E2"/>
    <w:rsid w:val="006E76FD"/>
    <w:rsid w:val="006E7B6A"/>
    <w:rsid w:val="006E7E5D"/>
    <w:rsid w:val="006E7EE3"/>
    <w:rsid w:val="006F037C"/>
    <w:rsid w:val="006F03FE"/>
    <w:rsid w:val="006F043A"/>
    <w:rsid w:val="006F0939"/>
    <w:rsid w:val="006F0990"/>
    <w:rsid w:val="006F1137"/>
    <w:rsid w:val="006F1232"/>
    <w:rsid w:val="006F159A"/>
    <w:rsid w:val="006F1925"/>
    <w:rsid w:val="006F1B46"/>
    <w:rsid w:val="006F1C71"/>
    <w:rsid w:val="006F2020"/>
    <w:rsid w:val="006F294F"/>
    <w:rsid w:val="006F2A93"/>
    <w:rsid w:val="006F2AD9"/>
    <w:rsid w:val="006F2E4E"/>
    <w:rsid w:val="006F2E90"/>
    <w:rsid w:val="006F2FBD"/>
    <w:rsid w:val="006F3297"/>
    <w:rsid w:val="006F3345"/>
    <w:rsid w:val="006F344D"/>
    <w:rsid w:val="006F34D0"/>
    <w:rsid w:val="006F3595"/>
    <w:rsid w:val="006F39AC"/>
    <w:rsid w:val="006F3A83"/>
    <w:rsid w:val="006F3D4A"/>
    <w:rsid w:val="006F44F5"/>
    <w:rsid w:val="006F4644"/>
    <w:rsid w:val="006F4686"/>
    <w:rsid w:val="006F47FB"/>
    <w:rsid w:val="006F4942"/>
    <w:rsid w:val="006F4BF3"/>
    <w:rsid w:val="006F4C93"/>
    <w:rsid w:val="006F4D83"/>
    <w:rsid w:val="006F50F1"/>
    <w:rsid w:val="006F51F2"/>
    <w:rsid w:val="006F52C7"/>
    <w:rsid w:val="006F534F"/>
    <w:rsid w:val="006F586C"/>
    <w:rsid w:val="006F5AEA"/>
    <w:rsid w:val="006F5C34"/>
    <w:rsid w:val="006F5DC1"/>
    <w:rsid w:val="006F60F1"/>
    <w:rsid w:val="006F627C"/>
    <w:rsid w:val="006F64AF"/>
    <w:rsid w:val="006F6958"/>
    <w:rsid w:val="006F6D9B"/>
    <w:rsid w:val="006F6EAF"/>
    <w:rsid w:val="006F70C5"/>
    <w:rsid w:val="006F7282"/>
    <w:rsid w:val="006F7730"/>
    <w:rsid w:val="006F7A7E"/>
    <w:rsid w:val="006F7AC0"/>
    <w:rsid w:val="006F7E5E"/>
    <w:rsid w:val="006F7FCE"/>
    <w:rsid w:val="007001BF"/>
    <w:rsid w:val="0070058B"/>
    <w:rsid w:val="007006BE"/>
    <w:rsid w:val="00700B92"/>
    <w:rsid w:val="00700DCB"/>
    <w:rsid w:val="00701069"/>
    <w:rsid w:val="00701123"/>
    <w:rsid w:val="00701216"/>
    <w:rsid w:val="00701228"/>
    <w:rsid w:val="007013E3"/>
    <w:rsid w:val="007013FA"/>
    <w:rsid w:val="007014C9"/>
    <w:rsid w:val="007016D4"/>
    <w:rsid w:val="00701886"/>
    <w:rsid w:val="00701977"/>
    <w:rsid w:val="007019F8"/>
    <w:rsid w:val="00701D29"/>
    <w:rsid w:val="00701ED6"/>
    <w:rsid w:val="00701F60"/>
    <w:rsid w:val="00702645"/>
    <w:rsid w:val="007026E0"/>
    <w:rsid w:val="00702CD2"/>
    <w:rsid w:val="00702CF2"/>
    <w:rsid w:val="00702EF3"/>
    <w:rsid w:val="00702F9F"/>
    <w:rsid w:val="00703376"/>
    <w:rsid w:val="0070340D"/>
    <w:rsid w:val="007036AF"/>
    <w:rsid w:val="007037E3"/>
    <w:rsid w:val="00703860"/>
    <w:rsid w:val="00703916"/>
    <w:rsid w:val="00703DAE"/>
    <w:rsid w:val="0070401C"/>
    <w:rsid w:val="0070403B"/>
    <w:rsid w:val="00704101"/>
    <w:rsid w:val="0070413B"/>
    <w:rsid w:val="007041C3"/>
    <w:rsid w:val="00704391"/>
    <w:rsid w:val="00704CA5"/>
    <w:rsid w:val="00704E10"/>
    <w:rsid w:val="00705420"/>
    <w:rsid w:val="00705438"/>
    <w:rsid w:val="00705443"/>
    <w:rsid w:val="00705463"/>
    <w:rsid w:val="00705678"/>
    <w:rsid w:val="007057A6"/>
    <w:rsid w:val="00705A84"/>
    <w:rsid w:val="00705A97"/>
    <w:rsid w:val="00705B25"/>
    <w:rsid w:val="00705FEA"/>
    <w:rsid w:val="007063DB"/>
    <w:rsid w:val="00706527"/>
    <w:rsid w:val="00706662"/>
    <w:rsid w:val="00706744"/>
    <w:rsid w:val="00706783"/>
    <w:rsid w:val="007067D0"/>
    <w:rsid w:val="00706BED"/>
    <w:rsid w:val="00706EFE"/>
    <w:rsid w:val="00707561"/>
    <w:rsid w:val="007077B0"/>
    <w:rsid w:val="00707938"/>
    <w:rsid w:val="007079D1"/>
    <w:rsid w:val="00707B1B"/>
    <w:rsid w:val="00707CE5"/>
    <w:rsid w:val="00710001"/>
    <w:rsid w:val="0071019C"/>
    <w:rsid w:val="007105B5"/>
    <w:rsid w:val="0071079A"/>
    <w:rsid w:val="00711427"/>
    <w:rsid w:val="007116A6"/>
    <w:rsid w:val="00711727"/>
    <w:rsid w:val="00711C69"/>
    <w:rsid w:val="00711E6F"/>
    <w:rsid w:val="00711F43"/>
    <w:rsid w:val="0071202D"/>
    <w:rsid w:val="0071245B"/>
    <w:rsid w:val="00712795"/>
    <w:rsid w:val="00712DA2"/>
    <w:rsid w:val="00713024"/>
    <w:rsid w:val="007131AF"/>
    <w:rsid w:val="0071393E"/>
    <w:rsid w:val="00713B50"/>
    <w:rsid w:val="00713B63"/>
    <w:rsid w:val="00713BB1"/>
    <w:rsid w:val="00713CC1"/>
    <w:rsid w:val="00713D3C"/>
    <w:rsid w:val="0071420A"/>
    <w:rsid w:val="00714213"/>
    <w:rsid w:val="007142DC"/>
    <w:rsid w:val="00714855"/>
    <w:rsid w:val="00714A5E"/>
    <w:rsid w:val="00714B97"/>
    <w:rsid w:val="00714CDB"/>
    <w:rsid w:val="00714E47"/>
    <w:rsid w:val="0071523D"/>
    <w:rsid w:val="00715905"/>
    <w:rsid w:val="00715ACF"/>
    <w:rsid w:val="00715BA6"/>
    <w:rsid w:val="00715C20"/>
    <w:rsid w:val="00715C4B"/>
    <w:rsid w:val="00716036"/>
    <w:rsid w:val="007162BE"/>
    <w:rsid w:val="0071633D"/>
    <w:rsid w:val="0071637A"/>
    <w:rsid w:val="007164E8"/>
    <w:rsid w:val="00716793"/>
    <w:rsid w:val="00716A18"/>
    <w:rsid w:val="00716A76"/>
    <w:rsid w:val="00716AF6"/>
    <w:rsid w:val="00716B16"/>
    <w:rsid w:val="00716EA0"/>
    <w:rsid w:val="00716EFF"/>
    <w:rsid w:val="00716F54"/>
    <w:rsid w:val="007173A9"/>
    <w:rsid w:val="007173C9"/>
    <w:rsid w:val="007173EB"/>
    <w:rsid w:val="007177C9"/>
    <w:rsid w:val="007178B4"/>
    <w:rsid w:val="00717B8B"/>
    <w:rsid w:val="00717F3B"/>
    <w:rsid w:val="00720485"/>
    <w:rsid w:val="00720539"/>
    <w:rsid w:val="00720D8B"/>
    <w:rsid w:val="007215CD"/>
    <w:rsid w:val="00721DC2"/>
    <w:rsid w:val="0072213F"/>
    <w:rsid w:val="0072254B"/>
    <w:rsid w:val="007226E6"/>
    <w:rsid w:val="00722834"/>
    <w:rsid w:val="00722929"/>
    <w:rsid w:val="00722CAC"/>
    <w:rsid w:val="00723059"/>
    <w:rsid w:val="00723582"/>
    <w:rsid w:val="00723A46"/>
    <w:rsid w:val="00723C2B"/>
    <w:rsid w:val="0072421C"/>
    <w:rsid w:val="00724224"/>
    <w:rsid w:val="00724739"/>
    <w:rsid w:val="007247C6"/>
    <w:rsid w:val="00724925"/>
    <w:rsid w:val="00724929"/>
    <w:rsid w:val="00724AC1"/>
    <w:rsid w:val="00724B5A"/>
    <w:rsid w:val="0072526C"/>
    <w:rsid w:val="00725368"/>
    <w:rsid w:val="00725688"/>
    <w:rsid w:val="007257EB"/>
    <w:rsid w:val="00725879"/>
    <w:rsid w:val="00725B8D"/>
    <w:rsid w:val="00725D25"/>
    <w:rsid w:val="00725D5D"/>
    <w:rsid w:val="0072636D"/>
    <w:rsid w:val="007266D4"/>
    <w:rsid w:val="007266E9"/>
    <w:rsid w:val="007266F1"/>
    <w:rsid w:val="00726B0D"/>
    <w:rsid w:val="00726E20"/>
    <w:rsid w:val="00726FE1"/>
    <w:rsid w:val="00727188"/>
    <w:rsid w:val="007274B8"/>
    <w:rsid w:val="007274FB"/>
    <w:rsid w:val="0072787B"/>
    <w:rsid w:val="00727A55"/>
    <w:rsid w:val="00727AF7"/>
    <w:rsid w:val="00727CA7"/>
    <w:rsid w:val="00727CCE"/>
    <w:rsid w:val="00727DF7"/>
    <w:rsid w:val="0073024D"/>
    <w:rsid w:val="007302CB"/>
    <w:rsid w:val="007304C0"/>
    <w:rsid w:val="0073092D"/>
    <w:rsid w:val="00730A69"/>
    <w:rsid w:val="00731002"/>
    <w:rsid w:val="00731114"/>
    <w:rsid w:val="00731152"/>
    <w:rsid w:val="007317BD"/>
    <w:rsid w:val="00731A9C"/>
    <w:rsid w:val="00731AA7"/>
    <w:rsid w:val="00731B92"/>
    <w:rsid w:val="00732009"/>
    <w:rsid w:val="00732165"/>
    <w:rsid w:val="0073254E"/>
    <w:rsid w:val="007329BE"/>
    <w:rsid w:val="007329C8"/>
    <w:rsid w:val="00732A74"/>
    <w:rsid w:val="00732AD1"/>
    <w:rsid w:val="00732B60"/>
    <w:rsid w:val="00732BCC"/>
    <w:rsid w:val="00732CC9"/>
    <w:rsid w:val="00732EDF"/>
    <w:rsid w:val="00732EE4"/>
    <w:rsid w:val="00732F40"/>
    <w:rsid w:val="00733107"/>
    <w:rsid w:val="007331EB"/>
    <w:rsid w:val="00733423"/>
    <w:rsid w:val="007336CB"/>
    <w:rsid w:val="00733758"/>
    <w:rsid w:val="0073395B"/>
    <w:rsid w:val="00733967"/>
    <w:rsid w:val="00733B6A"/>
    <w:rsid w:val="00733B84"/>
    <w:rsid w:val="00733DFB"/>
    <w:rsid w:val="00733F6C"/>
    <w:rsid w:val="00734180"/>
    <w:rsid w:val="007342CC"/>
    <w:rsid w:val="00734986"/>
    <w:rsid w:val="00734B89"/>
    <w:rsid w:val="00734B8E"/>
    <w:rsid w:val="00734D04"/>
    <w:rsid w:val="00734E13"/>
    <w:rsid w:val="0073515F"/>
    <w:rsid w:val="0073519B"/>
    <w:rsid w:val="007352D8"/>
    <w:rsid w:val="007353C6"/>
    <w:rsid w:val="00735B56"/>
    <w:rsid w:val="00735F60"/>
    <w:rsid w:val="007360BF"/>
    <w:rsid w:val="007362D0"/>
    <w:rsid w:val="0073668A"/>
    <w:rsid w:val="007367FA"/>
    <w:rsid w:val="0073683F"/>
    <w:rsid w:val="00736E54"/>
    <w:rsid w:val="00736F1D"/>
    <w:rsid w:val="007370FF"/>
    <w:rsid w:val="007373E9"/>
    <w:rsid w:val="0073757E"/>
    <w:rsid w:val="007376A3"/>
    <w:rsid w:val="007376C7"/>
    <w:rsid w:val="007377C6"/>
    <w:rsid w:val="00737812"/>
    <w:rsid w:val="00737C60"/>
    <w:rsid w:val="00737F97"/>
    <w:rsid w:val="007402DB"/>
    <w:rsid w:val="0074058F"/>
    <w:rsid w:val="00740767"/>
    <w:rsid w:val="007407D1"/>
    <w:rsid w:val="00740A04"/>
    <w:rsid w:val="00740DBC"/>
    <w:rsid w:val="0074108F"/>
    <w:rsid w:val="0074119F"/>
    <w:rsid w:val="0074126B"/>
    <w:rsid w:val="00741425"/>
    <w:rsid w:val="00741570"/>
    <w:rsid w:val="007417F1"/>
    <w:rsid w:val="0074194A"/>
    <w:rsid w:val="00742CEF"/>
    <w:rsid w:val="00742F85"/>
    <w:rsid w:val="007430CB"/>
    <w:rsid w:val="00743335"/>
    <w:rsid w:val="007436FB"/>
    <w:rsid w:val="00743904"/>
    <w:rsid w:val="00743A13"/>
    <w:rsid w:val="007443D7"/>
    <w:rsid w:val="0074443A"/>
    <w:rsid w:val="007444B9"/>
    <w:rsid w:val="0074464D"/>
    <w:rsid w:val="00744800"/>
    <w:rsid w:val="007448EC"/>
    <w:rsid w:val="007449C7"/>
    <w:rsid w:val="00744C3E"/>
    <w:rsid w:val="00744F7F"/>
    <w:rsid w:val="007451A4"/>
    <w:rsid w:val="00745478"/>
    <w:rsid w:val="007458D6"/>
    <w:rsid w:val="007459C8"/>
    <w:rsid w:val="0074601F"/>
    <w:rsid w:val="00746466"/>
    <w:rsid w:val="00746560"/>
    <w:rsid w:val="0074667A"/>
    <w:rsid w:val="00746784"/>
    <w:rsid w:val="00746AFE"/>
    <w:rsid w:val="00746C0D"/>
    <w:rsid w:val="00746E20"/>
    <w:rsid w:val="00746F1B"/>
    <w:rsid w:val="00747981"/>
    <w:rsid w:val="00747BB0"/>
    <w:rsid w:val="00747CCD"/>
    <w:rsid w:val="00747D96"/>
    <w:rsid w:val="00747DCD"/>
    <w:rsid w:val="00747F17"/>
    <w:rsid w:val="0075052E"/>
    <w:rsid w:val="007507A6"/>
    <w:rsid w:val="007507AA"/>
    <w:rsid w:val="00750BD9"/>
    <w:rsid w:val="00750C29"/>
    <w:rsid w:val="00750E6E"/>
    <w:rsid w:val="007511BD"/>
    <w:rsid w:val="007513F2"/>
    <w:rsid w:val="007516D3"/>
    <w:rsid w:val="0075177B"/>
    <w:rsid w:val="007518EF"/>
    <w:rsid w:val="0075194F"/>
    <w:rsid w:val="00751A0C"/>
    <w:rsid w:val="00751C5C"/>
    <w:rsid w:val="00751CDF"/>
    <w:rsid w:val="00751E5E"/>
    <w:rsid w:val="00751F69"/>
    <w:rsid w:val="007521E0"/>
    <w:rsid w:val="007522DD"/>
    <w:rsid w:val="00752463"/>
    <w:rsid w:val="007528A9"/>
    <w:rsid w:val="0075298A"/>
    <w:rsid w:val="00752AE3"/>
    <w:rsid w:val="00752B7C"/>
    <w:rsid w:val="00752E25"/>
    <w:rsid w:val="00753516"/>
    <w:rsid w:val="007535DE"/>
    <w:rsid w:val="00753BFF"/>
    <w:rsid w:val="00753C01"/>
    <w:rsid w:val="0075414E"/>
    <w:rsid w:val="0075429C"/>
    <w:rsid w:val="00754952"/>
    <w:rsid w:val="0075496F"/>
    <w:rsid w:val="00754DB4"/>
    <w:rsid w:val="00755044"/>
    <w:rsid w:val="007550D7"/>
    <w:rsid w:val="00755349"/>
    <w:rsid w:val="00755813"/>
    <w:rsid w:val="00755902"/>
    <w:rsid w:val="00755A62"/>
    <w:rsid w:val="00755D05"/>
    <w:rsid w:val="00755D0D"/>
    <w:rsid w:val="00755F99"/>
    <w:rsid w:val="007560FE"/>
    <w:rsid w:val="007569E1"/>
    <w:rsid w:val="00756D6D"/>
    <w:rsid w:val="00756FA4"/>
    <w:rsid w:val="0075732D"/>
    <w:rsid w:val="0075751E"/>
    <w:rsid w:val="007577C7"/>
    <w:rsid w:val="00757D6D"/>
    <w:rsid w:val="00757F71"/>
    <w:rsid w:val="00760261"/>
    <w:rsid w:val="00760427"/>
    <w:rsid w:val="0076062E"/>
    <w:rsid w:val="00760686"/>
    <w:rsid w:val="0076071E"/>
    <w:rsid w:val="007609E9"/>
    <w:rsid w:val="007609F1"/>
    <w:rsid w:val="007612DD"/>
    <w:rsid w:val="00761674"/>
    <w:rsid w:val="00761AB0"/>
    <w:rsid w:val="00761DB3"/>
    <w:rsid w:val="00761F9D"/>
    <w:rsid w:val="0076255C"/>
    <w:rsid w:val="00762824"/>
    <w:rsid w:val="007628C6"/>
    <w:rsid w:val="007628CA"/>
    <w:rsid w:val="00762E9D"/>
    <w:rsid w:val="00762FE4"/>
    <w:rsid w:val="00763720"/>
    <w:rsid w:val="00763874"/>
    <w:rsid w:val="00763C5C"/>
    <w:rsid w:val="00763DA6"/>
    <w:rsid w:val="00764210"/>
    <w:rsid w:val="0076452C"/>
    <w:rsid w:val="007646DF"/>
    <w:rsid w:val="00764EA0"/>
    <w:rsid w:val="00764F96"/>
    <w:rsid w:val="00765593"/>
    <w:rsid w:val="007655C2"/>
    <w:rsid w:val="00765AAD"/>
    <w:rsid w:val="00765CD1"/>
    <w:rsid w:val="0076601F"/>
    <w:rsid w:val="007660B8"/>
    <w:rsid w:val="00766693"/>
    <w:rsid w:val="007666AC"/>
    <w:rsid w:val="00766744"/>
    <w:rsid w:val="007668EE"/>
    <w:rsid w:val="007669BD"/>
    <w:rsid w:val="00766AA0"/>
    <w:rsid w:val="00766CC0"/>
    <w:rsid w:val="00766D05"/>
    <w:rsid w:val="0076704E"/>
    <w:rsid w:val="00767580"/>
    <w:rsid w:val="0076766B"/>
    <w:rsid w:val="00767CEE"/>
    <w:rsid w:val="00770097"/>
    <w:rsid w:val="00770732"/>
    <w:rsid w:val="00770855"/>
    <w:rsid w:val="007708D0"/>
    <w:rsid w:val="00770936"/>
    <w:rsid w:val="00770BDC"/>
    <w:rsid w:val="00770D00"/>
    <w:rsid w:val="00770D79"/>
    <w:rsid w:val="00770D80"/>
    <w:rsid w:val="00770DBE"/>
    <w:rsid w:val="00770FE3"/>
    <w:rsid w:val="0077102C"/>
    <w:rsid w:val="007710CD"/>
    <w:rsid w:val="0077114D"/>
    <w:rsid w:val="007711C3"/>
    <w:rsid w:val="007714C2"/>
    <w:rsid w:val="0077152B"/>
    <w:rsid w:val="00771538"/>
    <w:rsid w:val="00771625"/>
    <w:rsid w:val="0077191B"/>
    <w:rsid w:val="007719DE"/>
    <w:rsid w:val="00771E70"/>
    <w:rsid w:val="007720D0"/>
    <w:rsid w:val="007722F5"/>
    <w:rsid w:val="00772538"/>
    <w:rsid w:val="0077260E"/>
    <w:rsid w:val="007728B9"/>
    <w:rsid w:val="00772A87"/>
    <w:rsid w:val="00772D01"/>
    <w:rsid w:val="00772DE2"/>
    <w:rsid w:val="00772E4C"/>
    <w:rsid w:val="00772F17"/>
    <w:rsid w:val="00773256"/>
    <w:rsid w:val="007735D6"/>
    <w:rsid w:val="0077395C"/>
    <w:rsid w:val="00773DFC"/>
    <w:rsid w:val="00773E57"/>
    <w:rsid w:val="00773ECF"/>
    <w:rsid w:val="00773F4A"/>
    <w:rsid w:val="007742B9"/>
    <w:rsid w:val="007742C8"/>
    <w:rsid w:val="007747D2"/>
    <w:rsid w:val="007747D5"/>
    <w:rsid w:val="00774946"/>
    <w:rsid w:val="00774BF5"/>
    <w:rsid w:val="00774CA6"/>
    <w:rsid w:val="00774D5C"/>
    <w:rsid w:val="00774F16"/>
    <w:rsid w:val="007751CC"/>
    <w:rsid w:val="0077526B"/>
    <w:rsid w:val="007753A7"/>
    <w:rsid w:val="00775408"/>
    <w:rsid w:val="0077578D"/>
    <w:rsid w:val="00775A25"/>
    <w:rsid w:val="00775A7B"/>
    <w:rsid w:val="00775B79"/>
    <w:rsid w:val="00775BA0"/>
    <w:rsid w:val="00775C1F"/>
    <w:rsid w:val="007761FB"/>
    <w:rsid w:val="0077663B"/>
    <w:rsid w:val="00777065"/>
    <w:rsid w:val="007771DC"/>
    <w:rsid w:val="00777250"/>
    <w:rsid w:val="00777542"/>
    <w:rsid w:val="00777567"/>
    <w:rsid w:val="007776FC"/>
    <w:rsid w:val="00777771"/>
    <w:rsid w:val="00777B9A"/>
    <w:rsid w:val="00777BF8"/>
    <w:rsid w:val="00777C9A"/>
    <w:rsid w:val="00777E2C"/>
    <w:rsid w:val="00780119"/>
    <w:rsid w:val="0078012C"/>
    <w:rsid w:val="007801EC"/>
    <w:rsid w:val="00780287"/>
    <w:rsid w:val="007804FD"/>
    <w:rsid w:val="007808E3"/>
    <w:rsid w:val="00780AB9"/>
    <w:rsid w:val="00780F75"/>
    <w:rsid w:val="00781234"/>
    <w:rsid w:val="00781254"/>
    <w:rsid w:val="0078137B"/>
    <w:rsid w:val="007813FD"/>
    <w:rsid w:val="007816C3"/>
    <w:rsid w:val="0078178E"/>
    <w:rsid w:val="007817FE"/>
    <w:rsid w:val="00781A01"/>
    <w:rsid w:val="00781DF3"/>
    <w:rsid w:val="0078271D"/>
    <w:rsid w:val="00782E06"/>
    <w:rsid w:val="00783108"/>
    <w:rsid w:val="007833DD"/>
    <w:rsid w:val="0078353A"/>
    <w:rsid w:val="00783628"/>
    <w:rsid w:val="007836B1"/>
    <w:rsid w:val="00783BEF"/>
    <w:rsid w:val="00784030"/>
    <w:rsid w:val="00784612"/>
    <w:rsid w:val="0078474C"/>
    <w:rsid w:val="00784834"/>
    <w:rsid w:val="00784CB2"/>
    <w:rsid w:val="00784EAE"/>
    <w:rsid w:val="0078529E"/>
    <w:rsid w:val="00785413"/>
    <w:rsid w:val="0078546E"/>
    <w:rsid w:val="00785572"/>
    <w:rsid w:val="007858C9"/>
    <w:rsid w:val="007858F0"/>
    <w:rsid w:val="00785BDA"/>
    <w:rsid w:val="00785E5D"/>
    <w:rsid w:val="007860E6"/>
    <w:rsid w:val="00786116"/>
    <w:rsid w:val="007866A2"/>
    <w:rsid w:val="007868A0"/>
    <w:rsid w:val="007871E6"/>
    <w:rsid w:val="007871F4"/>
    <w:rsid w:val="00787220"/>
    <w:rsid w:val="007872E2"/>
    <w:rsid w:val="007875FD"/>
    <w:rsid w:val="00787930"/>
    <w:rsid w:val="0078797F"/>
    <w:rsid w:val="00787BA1"/>
    <w:rsid w:val="00787E24"/>
    <w:rsid w:val="00787E2C"/>
    <w:rsid w:val="00787EB2"/>
    <w:rsid w:val="00787FA5"/>
    <w:rsid w:val="0079037B"/>
    <w:rsid w:val="0079071E"/>
    <w:rsid w:val="0079079B"/>
    <w:rsid w:val="00790802"/>
    <w:rsid w:val="00790930"/>
    <w:rsid w:val="00790974"/>
    <w:rsid w:val="0079097E"/>
    <w:rsid w:val="00790AF5"/>
    <w:rsid w:val="00790E99"/>
    <w:rsid w:val="00791033"/>
    <w:rsid w:val="007910FB"/>
    <w:rsid w:val="00791408"/>
    <w:rsid w:val="00791705"/>
    <w:rsid w:val="007917CF"/>
    <w:rsid w:val="00791807"/>
    <w:rsid w:val="0079198C"/>
    <w:rsid w:val="00791B04"/>
    <w:rsid w:val="0079217E"/>
    <w:rsid w:val="0079234B"/>
    <w:rsid w:val="0079266F"/>
    <w:rsid w:val="00792A3E"/>
    <w:rsid w:val="00792CF6"/>
    <w:rsid w:val="00793112"/>
    <w:rsid w:val="0079368D"/>
    <w:rsid w:val="00793A62"/>
    <w:rsid w:val="00793CE7"/>
    <w:rsid w:val="00793D20"/>
    <w:rsid w:val="0079401E"/>
    <w:rsid w:val="00794148"/>
    <w:rsid w:val="00794202"/>
    <w:rsid w:val="0079447A"/>
    <w:rsid w:val="00794566"/>
    <w:rsid w:val="0079495D"/>
    <w:rsid w:val="00794B55"/>
    <w:rsid w:val="00794B78"/>
    <w:rsid w:val="00794C39"/>
    <w:rsid w:val="00794D07"/>
    <w:rsid w:val="00795226"/>
    <w:rsid w:val="00795354"/>
    <w:rsid w:val="0079543C"/>
    <w:rsid w:val="007956C7"/>
    <w:rsid w:val="007957BC"/>
    <w:rsid w:val="0079584F"/>
    <w:rsid w:val="00795970"/>
    <w:rsid w:val="007959B7"/>
    <w:rsid w:val="00795E10"/>
    <w:rsid w:val="00795E1E"/>
    <w:rsid w:val="00795F10"/>
    <w:rsid w:val="0079601C"/>
    <w:rsid w:val="00796164"/>
    <w:rsid w:val="00796417"/>
    <w:rsid w:val="007964E7"/>
    <w:rsid w:val="00796B54"/>
    <w:rsid w:val="00796DD8"/>
    <w:rsid w:val="007972A2"/>
    <w:rsid w:val="007978A5"/>
    <w:rsid w:val="0079793B"/>
    <w:rsid w:val="00797990"/>
    <w:rsid w:val="00797A75"/>
    <w:rsid w:val="00797D06"/>
    <w:rsid w:val="00797EFE"/>
    <w:rsid w:val="00797F11"/>
    <w:rsid w:val="00797FB4"/>
    <w:rsid w:val="007A004E"/>
    <w:rsid w:val="007A0112"/>
    <w:rsid w:val="007A0A70"/>
    <w:rsid w:val="007A0AF9"/>
    <w:rsid w:val="007A0EF2"/>
    <w:rsid w:val="007A11D7"/>
    <w:rsid w:val="007A1227"/>
    <w:rsid w:val="007A12D8"/>
    <w:rsid w:val="007A1369"/>
    <w:rsid w:val="007A15A2"/>
    <w:rsid w:val="007A1672"/>
    <w:rsid w:val="007A1699"/>
    <w:rsid w:val="007A16EF"/>
    <w:rsid w:val="007A1762"/>
    <w:rsid w:val="007A180C"/>
    <w:rsid w:val="007A1977"/>
    <w:rsid w:val="007A1E6D"/>
    <w:rsid w:val="007A2039"/>
    <w:rsid w:val="007A20A2"/>
    <w:rsid w:val="007A2CCF"/>
    <w:rsid w:val="007A2EC4"/>
    <w:rsid w:val="007A2FD9"/>
    <w:rsid w:val="007A3109"/>
    <w:rsid w:val="007A32C4"/>
    <w:rsid w:val="007A37FA"/>
    <w:rsid w:val="007A3C66"/>
    <w:rsid w:val="007A3CBB"/>
    <w:rsid w:val="007A3DFE"/>
    <w:rsid w:val="007A3FAC"/>
    <w:rsid w:val="007A4087"/>
    <w:rsid w:val="007A435B"/>
    <w:rsid w:val="007A438F"/>
    <w:rsid w:val="007A480D"/>
    <w:rsid w:val="007A4875"/>
    <w:rsid w:val="007A4ABC"/>
    <w:rsid w:val="007A4ABE"/>
    <w:rsid w:val="007A4AE2"/>
    <w:rsid w:val="007A4E94"/>
    <w:rsid w:val="007A4FFC"/>
    <w:rsid w:val="007A537E"/>
    <w:rsid w:val="007A5414"/>
    <w:rsid w:val="007A5474"/>
    <w:rsid w:val="007A5588"/>
    <w:rsid w:val="007A5803"/>
    <w:rsid w:val="007A58C9"/>
    <w:rsid w:val="007A598C"/>
    <w:rsid w:val="007A59C1"/>
    <w:rsid w:val="007A5B59"/>
    <w:rsid w:val="007A5BAE"/>
    <w:rsid w:val="007A5C16"/>
    <w:rsid w:val="007A5C21"/>
    <w:rsid w:val="007A5F40"/>
    <w:rsid w:val="007A60EE"/>
    <w:rsid w:val="007A6303"/>
    <w:rsid w:val="007A6436"/>
    <w:rsid w:val="007A680F"/>
    <w:rsid w:val="007A6B51"/>
    <w:rsid w:val="007A6F44"/>
    <w:rsid w:val="007A7031"/>
    <w:rsid w:val="007A7471"/>
    <w:rsid w:val="007A76FE"/>
    <w:rsid w:val="007A7A02"/>
    <w:rsid w:val="007A7A13"/>
    <w:rsid w:val="007A7B37"/>
    <w:rsid w:val="007A7C6D"/>
    <w:rsid w:val="007A7DAE"/>
    <w:rsid w:val="007A7E72"/>
    <w:rsid w:val="007B04B9"/>
    <w:rsid w:val="007B058E"/>
    <w:rsid w:val="007B09CD"/>
    <w:rsid w:val="007B1457"/>
    <w:rsid w:val="007B1775"/>
    <w:rsid w:val="007B17A4"/>
    <w:rsid w:val="007B1897"/>
    <w:rsid w:val="007B1905"/>
    <w:rsid w:val="007B1B0B"/>
    <w:rsid w:val="007B1C43"/>
    <w:rsid w:val="007B1E88"/>
    <w:rsid w:val="007B1F1C"/>
    <w:rsid w:val="007B1F20"/>
    <w:rsid w:val="007B251E"/>
    <w:rsid w:val="007B29B2"/>
    <w:rsid w:val="007B2A68"/>
    <w:rsid w:val="007B2AE7"/>
    <w:rsid w:val="007B2B30"/>
    <w:rsid w:val="007B2FB1"/>
    <w:rsid w:val="007B3181"/>
    <w:rsid w:val="007B337E"/>
    <w:rsid w:val="007B3932"/>
    <w:rsid w:val="007B3B80"/>
    <w:rsid w:val="007B3DAE"/>
    <w:rsid w:val="007B4094"/>
    <w:rsid w:val="007B40EE"/>
    <w:rsid w:val="007B432E"/>
    <w:rsid w:val="007B44D4"/>
    <w:rsid w:val="007B491E"/>
    <w:rsid w:val="007B4AFA"/>
    <w:rsid w:val="007B4E9E"/>
    <w:rsid w:val="007B522B"/>
    <w:rsid w:val="007B5394"/>
    <w:rsid w:val="007B544E"/>
    <w:rsid w:val="007B5C9C"/>
    <w:rsid w:val="007B5CA2"/>
    <w:rsid w:val="007B5CDB"/>
    <w:rsid w:val="007B5D8C"/>
    <w:rsid w:val="007B5DA9"/>
    <w:rsid w:val="007B5F7C"/>
    <w:rsid w:val="007B5FC1"/>
    <w:rsid w:val="007B6071"/>
    <w:rsid w:val="007B6671"/>
    <w:rsid w:val="007B6827"/>
    <w:rsid w:val="007B68AC"/>
    <w:rsid w:val="007B69E5"/>
    <w:rsid w:val="007B6C41"/>
    <w:rsid w:val="007B6F6C"/>
    <w:rsid w:val="007B6F7D"/>
    <w:rsid w:val="007B6FA7"/>
    <w:rsid w:val="007B6FC9"/>
    <w:rsid w:val="007B702E"/>
    <w:rsid w:val="007B715A"/>
    <w:rsid w:val="007B71FC"/>
    <w:rsid w:val="007B72C2"/>
    <w:rsid w:val="007B7850"/>
    <w:rsid w:val="007B78E4"/>
    <w:rsid w:val="007B7A2E"/>
    <w:rsid w:val="007B7AB4"/>
    <w:rsid w:val="007B7E12"/>
    <w:rsid w:val="007C056C"/>
    <w:rsid w:val="007C067D"/>
    <w:rsid w:val="007C06AD"/>
    <w:rsid w:val="007C070B"/>
    <w:rsid w:val="007C0744"/>
    <w:rsid w:val="007C0755"/>
    <w:rsid w:val="007C0E66"/>
    <w:rsid w:val="007C10D4"/>
    <w:rsid w:val="007C1115"/>
    <w:rsid w:val="007C11CB"/>
    <w:rsid w:val="007C13A2"/>
    <w:rsid w:val="007C1586"/>
    <w:rsid w:val="007C1793"/>
    <w:rsid w:val="007C17FB"/>
    <w:rsid w:val="007C1A32"/>
    <w:rsid w:val="007C1E88"/>
    <w:rsid w:val="007C213D"/>
    <w:rsid w:val="007C23E7"/>
    <w:rsid w:val="007C26B6"/>
    <w:rsid w:val="007C28F1"/>
    <w:rsid w:val="007C28F7"/>
    <w:rsid w:val="007C2928"/>
    <w:rsid w:val="007C29AC"/>
    <w:rsid w:val="007C2A50"/>
    <w:rsid w:val="007C2BB0"/>
    <w:rsid w:val="007C2BE7"/>
    <w:rsid w:val="007C2DE7"/>
    <w:rsid w:val="007C2FDD"/>
    <w:rsid w:val="007C31A6"/>
    <w:rsid w:val="007C333D"/>
    <w:rsid w:val="007C367E"/>
    <w:rsid w:val="007C36B4"/>
    <w:rsid w:val="007C36EE"/>
    <w:rsid w:val="007C37D4"/>
    <w:rsid w:val="007C3BAA"/>
    <w:rsid w:val="007C3EEB"/>
    <w:rsid w:val="007C4449"/>
    <w:rsid w:val="007C4515"/>
    <w:rsid w:val="007C48F3"/>
    <w:rsid w:val="007C4C4B"/>
    <w:rsid w:val="007C4EEB"/>
    <w:rsid w:val="007C5091"/>
    <w:rsid w:val="007C5822"/>
    <w:rsid w:val="007C5E89"/>
    <w:rsid w:val="007C5F5C"/>
    <w:rsid w:val="007C5F7E"/>
    <w:rsid w:val="007C6284"/>
    <w:rsid w:val="007C641F"/>
    <w:rsid w:val="007C67B0"/>
    <w:rsid w:val="007C68E1"/>
    <w:rsid w:val="007C6F66"/>
    <w:rsid w:val="007C7106"/>
    <w:rsid w:val="007C75CF"/>
    <w:rsid w:val="007C7749"/>
    <w:rsid w:val="007C77AB"/>
    <w:rsid w:val="007C7B34"/>
    <w:rsid w:val="007C7BEE"/>
    <w:rsid w:val="007C7E53"/>
    <w:rsid w:val="007C7F14"/>
    <w:rsid w:val="007D026A"/>
    <w:rsid w:val="007D045F"/>
    <w:rsid w:val="007D053C"/>
    <w:rsid w:val="007D0785"/>
    <w:rsid w:val="007D0A15"/>
    <w:rsid w:val="007D133C"/>
    <w:rsid w:val="007D1356"/>
    <w:rsid w:val="007D13FB"/>
    <w:rsid w:val="007D144E"/>
    <w:rsid w:val="007D1746"/>
    <w:rsid w:val="007D1A65"/>
    <w:rsid w:val="007D1AF0"/>
    <w:rsid w:val="007D1D90"/>
    <w:rsid w:val="007D1E61"/>
    <w:rsid w:val="007D2151"/>
    <w:rsid w:val="007D26F4"/>
    <w:rsid w:val="007D2A38"/>
    <w:rsid w:val="007D2BD3"/>
    <w:rsid w:val="007D2C20"/>
    <w:rsid w:val="007D3026"/>
    <w:rsid w:val="007D30B0"/>
    <w:rsid w:val="007D31B4"/>
    <w:rsid w:val="007D35CF"/>
    <w:rsid w:val="007D3795"/>
    <w:rsid w:val="007D3989"/>
    <w:rsid w:val="007D3D0E"/>
    <w:rsid w:val="007D3FE0"/>
    <w:rsid w:val="007D4455"/>
    <w:rsid w:val="007D445E"/>
    <w:rsid w:val="007D4B12"/>
    <w:rsid w:val="007D4C55"/>
    <w:rsid w:val="007D4C5E"/>
    <w:rsid w:val="007D4CC5"/>
    <w:rsid w:val="007D4E1B"/>
    <w:rsid w:val="007D4E99"/>
    <w:rsid w:val="007D5245"/>
    <w:rsid w:val="007D539B"/>
    <w:rsid w:val="007D5549"/>
    <w:rsid w:val="007D5A1E"/>
    <w:rsid w:val="007D5B6F"/>
    <w:rsid w:val="007D5B81"/>
    <w:rsid w:val="007D5EBD"/>
    <w:rsid w:val="007D6077"/>
    <w:rsid w:val="007D60C6"/>
    <w:rsid w:val="007D62D4"/>
    <w:rsid w:val="007D62F0"/>
    <w:rsid w:val="007D6323"/>
    <w:rsid w:val="007D6506"/>
    <w:rsid w:val="007D667E"/>
    <w:rsid w:val="007D6695"/>
    <w:rsid w:val="007D726E"/>
    <w:rsid w:val="007D77E3"/>
    <w:rsid w:val="007D7800"/>
    <w:rsid w:val="007D7966"/>
    <w:rsid w:val="007D7B6E"/>
    <w:rsid w:val="007D7C68"/>
    <w:rsid w:val="007D7D59"/>
    <w:rsid w:val="007E0059"/>
    <w:rsid w:val="007E036A"/>
    <w:rsid w:val="007E057B"/>
    <w:rsid w:val="007E09D1"/>
    <w:rsid w:val="007E0A4A"/>
    <w:rsid w:val="007E0E05"/>
    <w:rsid w:val="007E0EC0"/>
    <w:rsid w:val="007E0F02"/>
    <w:rsid w:val="007E11A3"/>
    <w:rsid w:val="007E151A"/>
    <w:rsid w:val="007E1977"/>
    <w:rsid w:val="007E1AA9"/>
    <w:rsid w:val="007E1C25"/>
    <w:rsid w:val="007E2557"/>
    <w:rsid w:val="007E2639"/>
    <w:rsid w:val="007E27B1"/>
    <w:rsid w:val="007E2875"/>
    <w:rsid w:val="007E2AE6"/>
    <w:rsid w:val="007E2C01"/>
    <w:rsid w:val="007E2D52"/>
    <w:rsid w:val="007E339D"/>
    <w:rsid w:val="007E33BD"/>
    <w:rsid w:val="007E36CE"/>
    <w:rsid w:val="007E380D"/>
    <w:rsid w:val="007E3864"/>
    <w:rsid w:val="007E3D4A"/>
    <w:rsid w:val="007E3DC6"/>
    <w:rsid w:val="007E4058"/>
    <w:rsid w:val="007E414F"/>
    <w:rsid w:val="007E4436"/>
    <w:rsid w:val="007E456A"/>
    <w:rsid w:val="007E480B"/>
    <w:rsid w:val="007E4D6C"/>
    <w:rsid w:val="007E51E3"/>
    <w:rsid w:val="007E533E"/>
    <w:rsid w:val="007E558D"/>
    <w:rsid w:val="007E5668"/>
    <w:rsid w:val="007E5C40"/>
    <w:rsid w:val="007E5E81"/>
    <w:rsid w:val="007E600D"/>
    <w:rsid w:val="007E6055"/>
    <w:rsid w:val="007E61DB"/>
    <w:rsid w:val="007E6345"/>
    <w:rsid w:val="007E638C"/>
    <w:rsid w:val="007E6401"/>
    <w:rsid w:val="007E6553"/>
    <w:rsid w:val="007E687F"/>
    <w:rsid w:val="007E68A1"/>
    <w:rsid w:val="007E68A9"/>
    <w:rsid w:val="007E6BEA"/>
    <w:rsid w:val="007E6C75"/>
    <w:rsid w:val="007E6CBE"/>
    <w:rsid w:val="007E6D83"/>
    <w:rsid w:val="007E6E43"/>
    <w:rsid w:val="007E7026"/>
    <w:rsid w:val="007E71C6"/>
    <w:rsid w:val="007E772B"/>
    <w:rsid w:val="007E7841"/>
    <w:rsid w:val="007E785B"/>
    <w:rsid w:val="007E78C0"/>
    <w:rsid w:val="007E7CA8"/>
    <w:rsid w:val="007E7EAF"/>
    <w:rsid w:val="007E7EEC"/>
    <w:rsid w:val="007F00CE"/>
    <w:rsid w:val="007F0530"/>
    <w:rsid w:val="007F0727"/>
    <w:rsid w:val="007F0906"/>
    <w:rsid w:val="007F09B6"/>
    <w:rsid w:val="007F0EC0"/>
    <w:rsid w:val="007F114C"/>
    <w:rsid w:val="007F1511"/>
    <w:rsid w:val="007F1658"/>
    <w:rsid w:val="007F1771"/>
    <w:rsid w:val="007F1B32"/>
    <w:rsid w:val="007F1B3F"/>
    <w:rsid w:val="007F1D4E"/>
    <w:rsid w:val="007F1E27"/>
    <w:rsid w:val="007F261E"/>
    <w:rsid w:val="007F2AC7"/>
    <w:rsid w:val="007F2BEF"/>
    <w:rsid w:val="007F2D56"/>
    <w:rsid w:val="007F2E3A"/>
    <w:rsid w:val="007F314A"/>
    <w:rsid w:val="007F32A7"/>
    <w:rsid w:val="007F3627"/>
    <w:rsid w:val="007F3B76"/>
    <w:rsid w:val="007F3CA8"/>
    <w:rsid w:val="007F3E0D"/>
    <w:rsid w:val="007F40FA"/>
    <w:rsid w:val="007F411A"/>
    <w:rsid w:val="007F4276"/>
    <w:rsid w:val="007F4281"/>
    <w:rsid w:val="007F42B9"/>
    <w:rsid w:val="007F47B3"/>
    <w:rsid w:val="007F4BB4"/>
    <w:rsid w:val="007F4EFF"/>
    <w:rsid w:val="007F4FDE"/>
    <w:rsid w:val="007F54AF"/>
    <w:rsid w:val="007F55B8"/>
    <w:rsid w:val="007F58C7"/>
    <w:rsid w:val="007F5B72"/>
    <w:rsid w:val="007F5BD1"/>
    <w:rsid w:val="007F5D28"/>
    <w:rsid w:val="007F5EA8"/>
    <w:rsid w:val="007F5F0E"/>
    <w:rsid w:val="007F608A"/>
    <w:rsid w:val="007F61EB"/>
    <w:rsid w:val="007F67E8"/>
    <w:rsid w:val="007F69BB"/>
    <w:rsid w:val="007F6A71"/>
    <w:rsid w:val="007F6AF9"/>
    <w:rsid w:val="007F6BD3"/>
    <w:rsid w:val="007F6C1C"/>
    <w:rsid w:val="007F71F8"/>
    <w:rsid w:val="007F73C4"/>
    <w:rsid w:val="007F75D8"/>
    <w:rsid w:val="007F76D6"/>
    <w:rsid w:val="007F77B2"/>
    <w:rsid w:val="007F79BE"/>
    <w:rsid w:val="007F7BD3"/>
    <w:rsid w:val="007F7D58"/>
    <w:rsid w:val="00800125"/>
    <w:rsid w:val="008004C6"/>
    <w:rsid w:val="00800511"/>
    <w:rsid w:val="008009D9"/>
    <w:rsid w:val="00800A7D"/>
    <w:rsid w:val="00800D69"/>
    <w:rsid w:val="00800E00"/>
    <w:rsid w:val="008012F8"/>
    <w:rsid w:val="00801676"/>
    <w:rsid w:val="00801EE9"/>
    <w:rsid w:val="00802061"/>
    <w:rsid w:val="008020F7"/>
    <w:rsid w:val="008021E0"/>
    <w:rsid w:val="008022B1"/>
    <w:rsid w:val="00802515"/>
    <w:rsid w:val="00802568"/>
    <w:rsid w:val="008028E4"/>
    <w:rsid w:val="00802BDD"/>
    <w:rsid w:val="00802EB9"/>
    <w:rsid w:val="008030D7"/>
    <w:rsid w:val="00803210"/>
    <w:rsid w:val="0080328F"/>
    <w:rsid w:val="0080330B"/>
    <w:rsid w:val="00803615"/>
    <w:rsid w:val="008037E6"/>
    <w:rsid w:val="008038B6"/>
    <w:rsid w:val="008039A5"/>
    <w:rsid w:val="00803A49"/>
    <w:rsid w:val="00803B7C"/>
    <w:rsid w:val="00803BB3"/>
    <w:rsid w:val="00803F80"/>
    <w:rsid w:val="00803FAF"/>
    <w:rsid w:val="00804057"/>
    <w:rsid w:val="00804266"/>
    <w:rsid w:val="00804292"/>
    <w:rsid w:val="008042AD"/>
    <w:rsid w:val="0080433D"/>
    <w:rsid w:val="00804429"/>
    <w:rsid w:val="00804704"/>
    <w:rsid w:val="00804767"/>
    <w:rsid w:val="008055C5"/>
    <w:rsid w:val="008058C4"/>
    <w:rsid w:val="0080594F"/>
    <w:rsid w:val="00805952"/>
    <w:rsid w:val="008059B5"/>
    <w:rsid w:val="00805AA5"/>
    <w:rsid w:val="00805FF0"/>
    <w:rsid w:val="008062D8"/>
    <w:rsid w:val="008063AA"/>
    <w:rsid w:val="008063FF"/>
    <w:rsid w:val="008064DB"/>
    <w:rsid w:val="008068BC"/>
    <w:rsid w:val="0080693D"/>
    <w:rsid w:val="0080699C"/>
    <w:rsid w:val="00806A30"/>
    <w:rsid w:val="0080715B"/>
    <w:rsid w:val="00807217"/>
    <w:rsid w:val="00807278"/>
    <w:rsid w:val="00807466"/>
    <w:rsid w:val="008074A2"/>
    <w:rsid w:val="008075F2"/>
    <w:rsid w:val="00807AEA"/>
    <w:rsid w:val="00807ECA"/>
    <w:rsid w:val="00807F61"/>
    <w:rsid w:val="00810239"/>
    <w:rsid w:val="008105C8"/>
    <w:rsid w:val="00810985"/>
    <w:rsid w:val="00810AFB"/>
    <w:rsid w:val="00810D2B"/>
    <w:rsid w:val="00810DA3"/>
    <w:rsid w:val="008114B6"/>
    <w:rsid w:val="008116F1"/>
    <w:rsid w:val="0081173D"/>
    <w:rsid w:val="00811822"/>
    <w:rsid w:val="008118D3"/>
    <w:rsid w:val="0081197E"/>
    <w:rsid w:val="00811A51"/>
    <w:rsid w:val="00811E46"/>
    <w:rsid w:val="00811EA7"/>
    <w:rsid w:val="00812030"/>
    <w:rsid w:val="0081242A"/>
    <w:rsid w:val="008125F2"/>
    <w:rsid w:val="008128FE"/>
    <w:rsid w:val="0081301A"/>
    <w:rsid w:val="008134FA"/>
    <w:rsid w:val="0081363C"/>
    <w:rsid w:val="0081368B"/>
    <w:rsid w:val="008137B8"/>
    <w:rsid w:val="00813D0B"/>
    <w:rsid w:val="00813F6A"/>
    <w:rsid w:val="00814148"/>
    <w:rsid w:val="00814399"/>
    <w:rsid w:val="00814B5C"/>
    <w:rsid w:val="00814B8D"/>
    <w:rsid w:val="00814CA2"/>
    <w:rsid w:val="00814D5C"/>
    <w:rsid w:val="008150FA"/>
    <w:rsid w:val="00815A39"/>
    <w:rsid w:val="008161CD"/>
    <w:rsid w:val="008165DA"/>
    <w:rsid w:val="00816800"/>
    <w:rsid w:val="008169A7"/>
    <w:rsid w:val="0081720C"/>
    <w:rsid w:val="00817270"/>
    <w:rsid w:val="008172CE"/>
    <w:rsid w:val="00817942"/>
    <w:rsid w:val="008200B4"/>
    <w:rsid w:val="00820181"/>
    <w:rsid w:val="00820908"/>
    <w:rsid w:val="00820B1D"/>
    <w:rsid w:val="00820D21"/>
    <w:rsid w:val="00820DED"/>
    <w:rsid w:val="0082118C"/>
    <w:rsid w:val="00821600"/>
    <w:rsid w:val="008219BB"/>
    <w:rsid w:val="008219CB"/>
    <w:rsid w:val="00821B6D"/>
    <w:rsid w:val="00821DD7"/>
    <w:rsid w:val="0082201E"/>
    <w:rsid w:val="008221B5"/>
    <w:rsid w:val="008224D1"/>
    <w:rsid w:val="0082285C"/>
    <w:rsid w:val="008229A6"/>
    <w:rsid w:val="008230B2"/>
    <w:rsid w:val="008230F7"/>
    <w:rsid w:val="0082363B"/>
    <w:rsid w:val="008239C1"/>
    <w:rsid w:val="008239E5"/>
    <w:rsid w:val="00823BFF"/>
    <w:rsid w:val="00823C6A"/>
    <w:rsid w:val="00823D39"/>
    <w:rsid w:val="00823E56"/>
    <w:rsid w:val="008242E5"/>
    <w:rsid w:val="00824884"/>
    <w:rsid w:val="00824972"/>
    <w:rsid w:val="008249B5"/>
    <w:rsid w:val="00824BC9"/>
    <w:rsid w:val="008250F0"/>
    <w:rsid w:val="0082512E"/>
    <w:rsid w:val="0082513F"/>
    <w:rsid w:val="00825206"/>
    <w:rsid w:val="008257F9"/>
    <w:rsid w:val="00825A1A"/>
    <w:rsid w:val="00825B79"/>
    <w:rsid w:val="00825C30"/>
    <w:rsid w:val="00825F25"/>
    <w:rsid w:val="0082604E"/>
    <w:rsid w:val="008260C1"/>
    <w:rsid w:val="0082640B"/>
    <w:rsid w:val="00826469"/>
    <w:rsid w:val="00826620"/>
    <w:rsid w:val="00826667"/>
    <w:rsid w:val="00826851"/>
    <w:rsid w:val="008268A2"/>
    <w:rsid w:val="00826918"/>
    <w:rsid w:val="008269F1"/>
    <w:rsid w:val="00826C77"/>
    <w:rsid w:val="00827050"/>
    <w:rsid w:val="0082711E"/>
    <w:rsid w:val="00827202"/>
    <w:rsid w:val="00827307"/>
    <w:rsid w:val="0082759E"/>
    <w:rsid w:val="00827975"/>
    <w:rsid w:val="00827A85"/>
    <w:rsid w:val="00827EF6"/>
    <w:rsid w:val="00830532"/>
    <w:rsid w:val="0083065D"/>
    <w:rsid w:val="008308CD"/>
    <w:rsid w:val="0083094B"/>
    <w:rsid w:val="008309D3"/>
    <w:rsid w:val="00830B64"/>
    <w:rsid w:val="00830C27"/>
    <w:rsid w:val="00830DFE"/>
    <w:rsid w:val="00830EA9"/>
    <w:rsid w:val="00831107"/>
    <w:rsid w:val="00831147"/>
    <w:rsid w:val="008311D7"/>
    <w:rsid w:val="008312EF"/>
    <w:rsid w:val="00831459"/>
    <w:rsid w:val="008315B1"/>
    <w:rsid w:val="0083161A"/>
    <w:rsid w:val="008316C2"/>
    <w:rsid w:val="0083189A"/>
    <w:rsid w:val="0083198E"/>
    <w:rsid w:val="00831A67"/>
    <w:rsid w:val="00831CCF"/>
    <w:rsid w:val="00831E42"/>
    <w:rsid w:val="00831F3B"/>
    <w:rsid w:val="0083202C"/>
    <w:rsid w:val="008320B7"/>
    <w:rsid w:val="00832818"/>
    <w:rsid w:val="00832989"/>
    <w:rsid w:val="008329FB"/>
    <w:rsid w:val="00832A04"/>
    <w:rsid w:val="00832A4B"/>
    <w:rsid w:val="00832D03"/>
    <w:rsid w:val="00832DF3"/>
    <w:rsid w:val="008331D9"/>
    <w:rsid w:val="008333B3"/>
    <w:rsid w:val="00833505"/>
    <w:rsid w:val="00833855"/>
    <w:rsid w:val="00833BB6"/>
    <w:rsid w:val="00833D08"/>
    <w:rsid w:val="00833F59"/>
    <w:rsid w:val="008340AA"/>
    <w:rsid w:val="00834136"/>
    <w:rsid w:val="00834167"/>
    <w:rsid w:val="0083447F"/>
    <w:rsid w:val="00834777"/>
    <w:rsid w:val="00834ED4"/>
    <w:rsid w:val="00834FBB"/>
    <w:rsid w:val="00835092"/>
    <w:rsid w:val="008356E3"/>
    <w:rsid w:val="00835741"/>
    <w:rsid w:val="00835A85"/>
    <w:rsid w:val="00835C5F"/>
    <w:rsid w:val="00835C95"/>
    <w:rsid w:val="00835CA9"/>
    <w:rsid w:val="0083601A"/>
    <w:rsid w:val="008360E2"/>
    <w:rsid w:val="008368FF"/>
    <w:rsid w:val="00836D62"/>
    <w:rsid w:val="00836DC5"/>
    <w:rsid w:val="00836EF2"/>
    <w:rsid w:val="0083707B"/>
    <w:rsid w:val="008371AB"/>
    <w:rsid w:val="00837C3F"/>
    <w:rsid w:val="00837E5E"/>
    <w:rsid w:val="00840141"/>
    <w:rsid w:val="00840547"/>
    <w:rsid w:val="008407DA"/>
    <w:rsid w:val="008407DB"/>
    <w:rsid w:val="008408B1"/>
    <w:rsid w:val="00841958"/>
    <w:rsid w:val="008419C4"/>
    <w:rsid w:val="00841B6C"/>
    <w:rsid w:val="00842154"/>
    <w:rsid w:val="00842306"/>
    <w:rsid w:val="008423D8"/>
    <w:rsid w:val="0084241F"/>
    <w:rsid w:val="0084262C"/>
    <w:rsid w:val="00842B9A"/>
    <w:rsid w:val="00842BCE"/>
    <w:rsid w:val="00842D4B"/>
    <w:rsid w:val="00842E65"/>
    <w:rsid w:val="00842E6E"/>
    <w:rsid w:val="00842F02"/>
    <w:rsid w:val="00843096"/>
    <w:rsid w:val="00843097"/>
    <w:rsid w:val="008431AE"/>
    <w:rsid w:val="00843430"/>
    <w:rsid w:val="0084346A"/>
    <w:rsid w:val="0084379C"/>
    <w:rsid w:val="0084393E"/>
    <w:rsid w:val="00843B13"/>
    <w:rsid w:val="00843E87"/>
    <w:rsid w:val="00843F9C"/>
    <w:rsid w:val="00844D0C"/>
    <w:rsid w:val="0084502C"/>
    <w:rsid w:val="00845083"/>
    <w:rsid w:val="008452A9"/>
    <w:rsid w:val="0084557A"/>
    <w:rsid w:val="0084569F"/>
    <w:rsid w:val="008456CE"/>
    <w:rsid w:val="00845705"/>
    <w:rsid w:val="00845759"/>
    <w:rsid w:val="008458AD"/>
    <w:rsid w:val="00845A62"/>
    <w:rsid w:val="00845AFE"/>
    <w:rsid w:val="00845B51"/>
    <w:rsid w:val="00845C84"/>
    <w:rsid w:val="00845EE4"/>
    <w:rsid w:val="008462D9"/>
    <w:rsid w:val="0084652F"/>
    <w:rsid w:val="0084662B"/>
    <w:rsid w:val="008466D8"/>
    <w:rsid w:val="0084678C"/>
    <w:rsid w:val="00846A1D"/>
    <w:rsid w:val="00846D36"/>
    <w:rsid w:val="00846D83"/>
    <w:rsid w:val="00846ED9"/>
    <w:rsid w:val="00847028"/>
    <w:rsid w:val="00847106"/>
    <w:rsid w:val="00847152"/>
    <w:rsid w:val="0084723A"/>
    <w:rsid w:val="0084733E"/>
    <w:rsid w:val="008475FC"/>
    <w:rsid w:val="008477B1"/>
    <w:rsid w:val="008478DC"/>
    <w:rsid w:val="00847C02"/>
    <w:rsid w:val="00847C2A"/>
    <w:rsid w:val="00847EB1"/>
    <w:rsid w:val="00850318"/>
    <w:rsid w:val="008504FB"/>
    <w:rsid w:val="00850521"/>
    <w:rsid w:val="00850672"/>
    <w:rsid w:val="008506E0"/>
    <w:rsid w:val="008506E3"/>
    <w:rsid w:val="00850A2D"/>
    <w:rsid w:val="00850D85"/>
    <w:rsid w:val="00850DA4"/>
    <w:rsid w:val="00851438"/>
    <w:rsid w:val="008514FA"/>
    <w:rsid w:val="00851648"/>
    <w:rsid w:val="0085181D"/>
    <w:rsid w:val="00851BEF"/>
    <w:rsid w:val="00851C04"/>
    <w:rsid w:val="00851E9C"/>
    <w:rsid w:val="0085221A"/>
    <w:rsid w:val="00852575"/>
    <w:rsid w:val="008525CA"/>
    <w:rsid w:val="00852669"/>
    <w:rsid w:val="00852681"/>
    <w:rsid w:val="0085290C"/>
    <w:rsid w:val="0085294E"/>
    <w:rsid w:val="008529F5"/>
    <w:rsid w:val="00852A72"/>
    <w:rsid w:val="00852BF3"/>
    <w:rsid w:val="00852F26"/>
    <w:rsid w:val="00852F81"/>
    <w:rsid w:val="00852FA9"/>
    <w:rsid w:val="00852FF2"/>
    <w:rsid w:val="0085312B"/>
    <w:rsid w:val="00853177"/>
    <w:rsid w:val="00853289"/>
    <w:rsid w:val="008532EC"/>
    <w:rsid w:val="008533FC"/>
    <w:rsid w:val="008535C7"/>
    <w:rsid w:val="008535D6"/>
    <w:rsid w:val="00853908"/>
    <w:rsid w:val="00853EB3"/>
    <w:rsid w:val="008542AC"/>
    <w:rsid w:val="0085457B"/>
    <w:rsid w:val="00854C6F"/>
    <w:rsid w:val="00854CE9"/>
    <w:rsid w:val="00854DFB"/>
    <w:rsid w:val="00854E71"/>
    <w:rsid w:val="00855706"/>
    <w:rsid w:val="008559F0"/>
    <w:rsid w:val="00855A84"/>
    <w:rsid w:val="00855B20"/>
    <w:rsid w:val="00855C0F"/>
    <w:rsid w:val="00855EA2"/>
    <w:rsid w:val="00855F66"/>
    <w:rsid w:val="008560C3"/>
    <w:rsid w:val="00856366"/>
    <w:rsid w:val="00856414"/>
    <w:rsid w:val="00856950"/>
    <w:rsid w:val="00856BE7"/>
    <w:rsid w:val="00856C2E"/>
    <w:rsid w:val="00856CCE"/>
    <w:rsid w:val="00856F17"/>
    <w:rsid w:val="0085745B"/>
    <w:rsid w:val="00857480"/>
    <w:rsid w:val="00857516"/>
    <w:rsid w:val="0085775C"/>
    <w:rsid w:val="00857890"/>
    <w:rsid w:val="008578DE"/>
    <w:rsid w:val="00857AA1"/>
    <w:rsid w:val="00857D8E"/>
    <w:rsid w:val="00857EEC"/>
    <w:rsid w:val="00860026"/>
    <w:rsid w:val="00860033"/>
    <w:rsid w:val="00860059"/>
    <w:rsid w:val="0086009C"/>
    <w:rsid w:val="00860372"/>
    <w:rsid w:val="008604B4"/>
    <w:rsid w:val="008604F2"/>
    <w:rsid w:val="008609A3"/>
    <w:rsid w:val="00860CCC"/>
    <w:rsid w:val="00860E0A"/>
    <w:rsid w:val="00860F6E"/>
    <w:rsid w:val="00860FE9"/>
    <w:rsid w:val="0086116A"/>
    <w:rsid w:val="00861179"/>
    <w:rsid w:val="0086134C"/>
    <w:rsid w:val="008613AD"/>
    <w:rsid w:val="008614B4"/>
    <w:rsid w:val="00861638"/>
    <w:rsid w:val="00861699"/>
    <w:rsid w:val="00861950"/>
    <w:rsid w:val="00861A52"/>
    <w:rsid w:val="00861A53"/>
    <w:rsid w:val="00861E93"/>
    <w:rsid w:val="00862109"/>
    <w:rsid w:val="008621BE"/>
    <w:rsid w:val="008622E3"/>
    <w:rsid w:val="00862597"/>
    <w:rsid w:val="00862713"/>
    <w:rsid w:val="008627F4"/>
    <w:rsid w:val="00862972"/>
    <w:rsid w:val="00862AA1"/>
    <w:rsid w:val="00862B69"/>
    <w:rsid w:val="00862C47"/>
    <w:rsid w:val="00862F27"/>
    <w:rsid w:val="00863194"/>
    <w:rsid w:val="00863427"/>
    <w:rsid w:val="008636AD"/>
    <w:rsid w:val="00863A4B"/>
    <w:rsid w:val="00863A72"/>
    <w:rsid w:val="00863BBF"/>
    <w:rsid w:val="00863C0B"/>
    <w:rsid w:val="00864117"/>
    <w:rsid w:val="00864192"/>
    <w:rsid w:val="008641C8"/>
    <w:rsid w:val="008641E2"/>
    <w:rsid w:val="008643B4"/>
    <w:rsid w:val="00864EFB"/>
    <w:rsid w:val="00865824"/>
    <w:rsid w:val="00865A16"/>
    <w:rsid w:val="00865A70"/>
    <w:rsid w:val="00865BC0"/>
    <w:rsid w:val="00865C03"/>
    <w:rsid w:val="00865CC2"/>
    <w:rsid w:val="00865E29"/>
    <w:rsid w:val="00865EA3"/>
    <w:rsid w:val="008660CB"/>
    <w:rsid w:val="00866158"/>
    <w:rsid w:val="0086621D"/>
    <w:rsid w:val="008662A0"/>
    <w:rsid w:val="008662A4"/>
    <w:rsid w:val="00866314"/>
    <w:rsid w:val="0086651A"/>
    <w:rsid w:val="008667A3"/>
    <w:rsid w:val="00866913"/>
    <w:rsid w:val="00866A16"/>
    <w:rsid w:val="00866EFD"/>
    <w:rsid w:val="00867063"/>
    <w:rsid w:val="00867182"/>
    <w:rsid w:val="00867278"/>
    <w:rsid w:val="008673BA"/>
    <w:rsid w:val="00867710"/>
    <w:rsid w:val="008677B3"/>
    <w:rsid w:val="00867A9D"/>
    <w:rsid w:val="00867CEF"/>
    <w:rsid w:val="00867E66"/>
    <w:rsid w:val="00870134"/>
    <w:rsid w:val="0087028F"/>
    <w:rsid w:val="008702D6"/>
    <w:rsid w:val="00870415"/>
    <w:rsid w:val="0087061D"/>
    <w:rsid w:val="0087073C"/>
    <w:rsid w:val="00870749"/>
    <w:rsid w:val="00870B7F"/>
    <w:rsid w:val="00871251"/>
    <w:rsid w:val="00871324"/>
    <w:rsid w:val="00871542"/>
    <w:rsid w:val="00871544"/>
    <w:rsid w:val="008717EE"/>
    <w:rsid w:val="008718C5"/>
    <w:rsid w:val="00871BE2"/>
    <w:rsid w:val="00871EA0"/>
    <w:rsid w:val="00872017"/>
    <w:rsid w:val="00872027"/>
    <w:rsid w:val="008721D5"/>
    <w:rsid w:val="00872700"/>
    <w:rsid w:val="00872B06"/>
    <w:rsid w:val="00872E8E"/>
    <w:rsid w:val="00872F33"/>
    <w:rsid w:val="008730B7"/>
    <w:rsid w:val="00873252"/>
    <w:rsid w:val="008736F1"/>
    <w:rsid w:val="00873A47"/>
    <w:rsid w:val="00873BB7"/>
    <w:rsid w:val="00873D6F"/>
    <w:rsid w:val="00873EED"/>
    <w:rsid w:val="008743A7"/>
    <w:rsid w:val="0087488C"/>
    <w:rsid w:val="00874A92"/>
    <w:rsid w:val="00874C57"/>
    <w:rsid w:val="00874F3B"/>
    <w:rsid w:val="008752B4"/>
    <w:rsid w:val="0087537A"/>
    <w:rsid w:val="0087545A"/>
    <w:rsid w:val="008756F0"/>
    <w:rsid w:val="00875A7D"/>
    <w:rsid w:val="00875B04"/>
    <w:rsid w:val="00875BF1"/>
    <w:rsid w:val="00875D3A"/>
    <w:rsid w:val="00875F36"/>
    <w:rsid w:val="00876216"/>
    <w:rsid w:val="008763CD"/>
    <w:rsid w:val="008763E8"/>
    <w:rsid w:val="008766BF"/>
    <w:rsid w:val="008766FA"/>
    <w:rsid w:val="00876744"/>
    <w:rsid w:val="00876F79"/>
    <w:rsid w:val="00877273"/>
    <w:rsid w:val="008773CF"/>
    <w:rsid w:val="00877643"/>
    <w:rsid w:val="008778B7"/>
    <w:rsid w:val="00877B19"/>
    <w:rsid w:val="00877C04"/>
    <w:rsid w:val="008804D3"/>
    <w:rsid w:val="008809B7"/>
    <w:rsid w:val="0088102A"/>
    <w:rsid w:val="00881049"/>
    <w:rsid w:val="0088126E"/>
    <w:rsid w:val="008814E7"/>
    <w:rsid w:val="0088159C"/>
    <w:rsid w:val="0088168A"/>
    <w:rsid w:val="008816BE"/>
    <w:rsid w:val="00881713"/>
    <w:rsid w:val="00881B3A"/>
    <w:rsid w:val="00881B81"/>
    <w:rsid w:val="00881BBF"/>
    <w:rsid w:val="00881BCA"/>
    <w:rsid w:val="00881C32"/>
    <w:rsid w:val="0088216B"/>
    <w:rsid w:val="0088217B"/>
    <w:rsid w:val="008821A0"/>
    <w:rsid w:val="00882218"/>
    <w:rsid w:val="00882365"/>
    <w:rsid w:val="0088260F"/>
    <w:rsid w:val="008826BD"/>
    <w:rsid w:val="00882771"/>
    <w:rsid w:val="00882841"/>
    <w:rsid w:val="008828FE"/>
    <w:rsid w:val="00882CC1"/>
    <w:rsid w:val="00882D37"/>
    <w:rsid w:val="00882E54"/>
    <w:rsid w:val="00882EBB"/>
    <w:rsid w:val="00882F20"/>
    <w:rsid w:val="008834B1"/>
    <w:rsid w:val="0088355C"/>
    <w:rsid w:val="008835FD"/>
    <w:rsid w:val="008837C2"/>
    <w:rsid w:val="00883962"/>
    <w:rsid w:val="00883E01"/>
    <w:rsid w:val="00883EEB"/>
    <w:rsid w:val="00883FC2"/>
    <w:rsid w:val="00884079"/>
    <w:rsid w:val="008841EA"/>
    <w:rsid w:val="008847D1"/>
    <w:rsid w:val="00884C0E"/>
    <w:rsid w:val="00884D50"/>
    <w:rsid w:val="00884F4B"/>
    <w:rsid w:val="00885019"/>
    <w:rsid w:val="00885104"/>
    <w:rsid w:val="0088515F"/>
    <w:rsid w:val="0088522F"/>
    <w:rsid w:val="008856A8"/>
    <w:rsid w:val="008857AB"/>
    <w:rsid w:val="00885870"/>
    <w:rsid w:val="00885B66"/>
    <w:rsid w:val="00885DD4"/>
    <w:rsid w:val="00885EDF"/>
    <w:rsid w:val="0088637F"/>
    <w:rsid w:val="0088689B"/>
    <w:rsid w:val="008869CD"/>
    <w:rsid w:val="00886B43"/>
    <w:rsid w:val="00886C8A"/>
    <w:rsid w:val="00886CD9"/>
    <w:rsid w:val="00886FB0"/>
    <w:rsid w:val="0088722A"/>
    <w:rsid w:val="0088727F"/>
    <w:rsid w:val="00887283"/>
    <w:rsid w:val="0088733F"/>
    <w:rsid w:val="00887653"/>
    <w:rsid w:val="00887A4A"/>
    <w:rsid w:val="00887E57"/>
    <w:rsid w:val="008901FC"/>
    <w:rsid w:val="0089088C"/>
    <w:rsid w:val="008909EA"/>
    <w:rsid w:val="00890C5A"/>
    <w:rsid w:val="00890E2C"/>
    <w:rsid w:val="0089111D"/>
    <w:rsid w:val="008914BE"/>
    <w:rsid w:val="0089184D"/>
    <w:rsid w:val="00891A88"/>
    <w:rsid w:val="00891AF2"/>
    <w:rsid w:val="00891EC8"/>
    <w:rsid w:val="00892485"/>
    <w:rsid w:val="00892609"/>
    <w:rsid w:val="00892738"/>
    <w:rsid w:val="008928E8"/>
    <w:rsid w:val="00892901"/>
    <w:rsid w:val="00892DAF"/>
    <w:rsid w:val="00893323"/>
    <w:rsid w:val="008933EC"/>
    <w:rsid w:val="008935F6"/>
    <w:rsid w:val="0089373F"/>
    <w:rsid w:val="00893D70"/>
    <w:rsid w:val="0089419A"/>
    <w:rsid w:val="008943D5"/>
    <w:rsid w:val="00894488"/>
    <w:rsid w:val="008947B7"/>
    <w:rsid w:val="00894882"/>
    <w:rsid w:val="00894ADE"/>
    <w:rsid w:val="00894C20"/>
    <w:rsid w:val="00894CCD"/>
    <w:rsid w:val="00894EEA"/>
    <w:rsid w:val="00894F17"/>
    <w:rsid w:val="00894F5F"/>
    <w:rsid w:val="008952E9"/>
    <w:rsid w:val="00895AED"/>
    <w:rsid w:val="00895B56"/>
    <w:rsid w:val="00895E13"/>
    <w:rsid w:val="00895EE9"/>
    <w:rsid w:val="00895FA4"/>
    <w:rsid w:val="008961CE"/>
    <w:rsid w:val="00896A11"/>
    <w:rsid w:val="00896C44"/>
    <w:rsid w:val="00896E31"/>
    <w:rsid w:val="00896E83"/>
    <w:rsid w:val="00896F11"/>
    <w:rsid w:val="0089709E"/>
    <w:rsid w:val="00897140"/>
    <w:rsid w:val="00897236"/>
    <w:rsid w:val="00897813"/>
    <w:rsid w:val="00897C75"/>
    <w:rsid w:val="00897D1B"/>
    <w:rsid w:val="00897F7C"/>
    <w:rsid w:val="008A0024"/>
    <w:rsid w:val="008A0200"/>
    <w:rsid w:val="008A07B3"/>
    <w:rsid w:val="008A0CE5"/>
    <w:rsid w:val="008A0DA8"/>
    <w:rsid w:val="008A0DBB"/>
    <w:rsid w:val="008A0F8B"/>
    <w:rsid w:val="008A13E8"/>
    <w:rsid w:val="008A1560"/>
    <w:rsid w:val="008A1805"/>
    <w:rsid w:val="008A1816"/>
    <w:rsid w:val="008A18B9"/>
    <w:rsid w:val="008A1A66"/>
    <w:rsid w:val="008A1BDC"/>
    <w:rsid w:val="008A1CC3"/>
    <w:rsid w:val="008A1CEC"/>
    <w:rsid w:val="008A1D2B"/>
    <w:rsid w:val="008A1D3A"/>
    <w:rsid w:val="008A2072"/>
    <w:rsid w:val="008A2264"/>
    <w:rsid w:val="008A23BB"/>
    <w:rsid w:val="008A26B4"/>
    <w:rsid w:val="008A2772"/>
    <w:rsid w:val="008A2974"/>
    <w:rsid w:val="008A2A42"/>
    <w:rsid w:val="008A2B6C"/>
    <w:rsid w:val="008A2F7B"/>
    <w:rsid w:val="008A3084"/>
    <w:rsid w:val="008A3609"/>
    <w:rsid w:val="008A36DA"/>
    <w:rsid w:val="008A3909"/>
    <w:rsid w:val="008A3AA3"/>
    <w:rsid w:val="008A3BC9"/>
    <w:rsid w:val="008A3CE0"/>
    <w:rsid w:val="008A3D09"/>
    <w:rsid w:val="008A3D21"/>
    <w:rsid w:val="008A3EBF"/>
    <w:rsid w:val="008A4061"/>
    <w:rsid w:val="008A4062"/>
    <w:rsid w:val="008A4121"/>
    <w:rsid w:val="008A429A"/>
    <w:rsid w:val="008A435B"/>
    <w:rsid w:val="008A46E7"/>
    <w:rsid w:val="008A47DC"/>
    <w:rsid w:val="008A4B0F"/>
    <w:rsid w:val="008A4D51"/>
    <w:rsid w:val="008A4E49"/>
    <w:rsid w:val="008A55E2"/>
    <w:rsid w:val="008A57D4"/>
    <w:rsid w:val="008A5B78"/>
    <w:rsid w:val="008A5FEB"/>
    <w:rsid w:val="008A6106"/>
    <w:rsid w:val="008A611A"/>
    <w:rsid w:val="008A670F"/>
    <w:rsid w:val="008A694C"/>
    <w:rsid w:val="008A7279"/>
    <w:rsid w:val="008A7481"/>
    <w:rsid w:val="008A7537"/>
    <w:rsid w:val="008A7543"/>
    <w:rsid w:val="008A78F3"/>
    <w:rsid w:val="008A79FC"/>
    <w:rsid w:val="008A7A58"/>
    <w:rsid w:val="008A7CDF"/>
    <w:rsid w:val="008A7F0E"/>
    <w:rsid w:val="008B00FC"/>
    <w:rsid w:val="008B03C3"/>
    <w:rsid w:val="008B040A"/>
    <w:rsid w:val="008B0505"/>
    <w:rsid w:val="008B06FF"/>
    <w:rsid w:val="008B09A3"/>
    <w:rsid w:val="008B0BAA"/>
    <w:rsid w:val="008B0BBD"/>
    <w:rsid w:val="008B0C90"/>
    <w:rsid w:val="008B0FE6"/>
    <w:rsid w:val="008B1024"/>
    <w:rsid w:val="008B10F9"/>
    <w:rsid w:val="008B1773"/>
    <w:rsid w:val="008B1AB3"/>
    <w:rsid w:val="008B1CB9"/>
    <w:rsid w:val="008B1E1D"/>
    <w:rsid w:val="008B1E62"/>
    <w:rsid w:val="008B2677"/>
    <w:rsid w:val="008B2BB7"/>
    <w:rsid w:val="008B2C94"/>
    <w:rsid w:val="008B2EA7"/>
    <w:rsid w:val="008B3164"/>
    <w:rsid w:val="008B3469"/>
    <w:rsid w:val="008B35D5"/>
    <w:rsid w:val="008B36A3"/>
    <w:rsid w:val="008B37E6"/>
    <w:rsid w:val="008B3845"/>
    <w:rsid w:val="008B389D"/>
    <w:rsid w:val="008B3BF1"/>
    <w:rsid w:val="008B3F99"/>
    <w:rsid w:val="008B3FF4"/>
    <w:rsid w:val="008B3FF8"/>
    <w:rsid w:val="008B4091"/>
    <w:rsid w:val="008B41EA"/>
    <w:rsid w:val="008B449B"/>
    <w:rsid w:val="008B477F"/>
    <w:rsid w:val="008B49CC"/>
    <w:rsid w:val="008B4C94"/>
    <w:rsid w:val="008B4F24"/>
    <w:rsid w:val="008B51F4"/>
    <w:rsid w:val="008B5440"/>
    <w:rsid w:val="008B545F"/>
    <w:rsid w:val="008B57B5"/>
    <w:rsid w:val="008B5AA7"/>
    <w:rsid w:val="008B5E70"/>
    <w:rsid w:val="008B5EC8"/>
    <w:rsid w:val="008B60EC"/>
    <w:rsid w:val="008B6210"/>
    <w:rsid w:val="008B6A7F"/>
    <w:rsid w:val="008B6C24"/>
    <w:rsid w:val="008B6DB2"/>
    <w:rsid w:val="008B70B4"/>
    <w:rsid w:val="008B718A"/>
    <w:rsid w:val="008B7373"/>
    <w:rsid w:val="008B73ED"/>
    <w:rsid w:val="008B74A4"/>
    <w:rsid w:val="008C0845"/>
    <w:rsid w:val="008C09C2"/>
    <w:rsid w:val="008C0CC8"/>
    <w:rsid w:val="008C0F3C"/>
    <w:rsid w:val="008C104F"/>
    <w:rsid w:val="008C1346"/>
    <w:rsid w:val="008C1398"/>
    <w:rsid w:val="008C1497"/>
    <w:rsid w:val="008C1B2B"/>
    <w:rsid w:val="008C1DDA"/>
    <w:rsid w:val="008C1EED"/>
    <w:rsid w:val="008C1F1E"/>
    <w:rsid w:val="008C2154"/>
    <w:rsid w:val="008C227D"/>
    <w:rsid w:val="008C2692"/>
    <w:rsid w:val="008C26A5"/>
    <w:rsid w:val="008C273A"/>
    <w:rsid w:val="008C3146"/>
    <w:rsid w:val="008C332E"/>
    <w:rsid w:val="008C343F"/>
    <w:rsid w:val="008C3BD1"/>
    <w:rsid w:val="008C3CDE"/>
    <w:rsid w:val="008C4564"/>
    <w:rsid w:val="008C4B36"/>
    <w:rsid w:val="008C4CBA"/>
    <w:rsid w:val="008C4F81"/>
    <w:rsid w:val="008C4FF6"/>
    <w:rsid w:val="008C5059"/>
    <w:rsid w:val="008C542F"/>
    <w:rsid w:val="008C59F9"/>
    <w:rsid w:val="008C5A29"/>
    <w:rsid w:val="008C5C0C"/>
    <w:rsid w:val="008C5C8F"/>
    <w:rsid w:val="008C5CD4"/>
    <w:rsid w:val="008C5CE2"/>
    <w:rsid w:val="008C5DB1"/>
    <w:rsid w:val="008C60AA"/>
    <w:rsid w:val="008C6232"/>
    <w:rsid w:val="008C62FE"/>
    <w:rsid w:val="008C654D"/>
    <w:rsid w:val="008C771B"/>
    <w:rsid w:val="008C7D91"/>
    <w:rsid w:val="008C7DF6"/>
    <w:rsid w:val="008D03E1"/>
    <w:rsid w:val="008D0575"/>
    <w:rsid w:val="008D06A3"/>
    <w:rsid w:val="008D06B1"/>
    <w:rsid w:val="008D0F56"/>
    <w:rsid w:val="008D10E2"/>
    <w:rsid w:val="008D1B4F"/>
    <w:rsid w:val="008D1B96"/>
    <w:rsid w:val="008D20E4"/>
    <w:rsid w:val="008D2110"/>
    <w:rsid w:val="008D2688"/>
    <w:rsid w:val="008D270F"/>
    <w:rsid w:val="008D28CF"/>
    <w:rsid w:val="008D2D21"/>
    <w:rsid w:val="008D2D65"/>
    <w:rsid w:val="008D3108"/>
    <w:rsid w:val="008D352C"/>
    <w:rsid w:val="008D39D8"/>
    <w:rsid w:val="008D3A73"/>
    <w:rsid w:val="008D3CAF"/>
    <w:rsid w:val="008D3E55"/>
    <w:rsid w:val="008D4034"/>
    <w:rsid w:val="008D4446"/>
    <w:rsid w:val="008D47E8"/>
    <w:rsid w:val="008D4E8D"/>
    <w:rsid w:val="008D4F01"/>
    <w:rsid w:val="008D5086"/>
    <w:rsid w:val="008D519B"/>
    <w:rsid w:val="008D520E"/>
    <w:rsid w:val="008D522F"/>
    <w:rsid w:val="008D54C5"/>
    <w:rsid w:val="008D54E0"/>
    <w:rsid w:val="008D59FD"/>
    <w:rsid w:val="008D5F07"/>
    <w:rsid w:val="008D5FFA"/>
    <w:rsid w:val="008D6004"/>
    <w:rsid w:val="008D6027"/>
    <w:rsid w:val="008D6082"/>
    <w:rsid w:val="008D6ADA"/>
    <w:rsid w:val="008D6D5A"/>
    <w:rsid w:val="008D7050"/>
    <w:rsid w:val="008D71F7"/>
    <w:rsid w:val="008D75EB"/>
    <w:rsid w:val="008D77EF"/>
    <w:rsid w:val="008D7854"/>
    <w:rsid w:val="008D7EE9"/>
    <w:rsid w:val="008E024E"/>
    <w:rsid w:val="008E0377"/>
    <w:rsid w:val="008E03E0"/>
    <w:rsid w:val="008E0467"/>
    <w:rsid w:val="008E0629"/>
    <w:rsid w:val="008E07F4"/>
    <w:rsid w:val="008E10B1"/>
    <w:rsid w:val="008E16A9"/>
    <w:rsid w:val="008E17BD"/>
    <w:rsid w:val="008E1802"/>
    <w:rsid w:val="008E1AFB"/>
    <w:rsid w:val="008E1E7F"/>
    <w:rsid w:val="008E201E"/>
    <w:rsid w:val="008E22F3"/>
    <w:rsid w:val="008E2626"/>
    <w:rsid w:val="008E2B52"/>
    <w:rsid w:val="008E2CD4"/>
    <w:rsid w:val="008E2FBC"/>
    <w:rsid w:val="008E3276"/>
    <w:rsid w:val="008E381A"/>
    <w:rsid w:val="008E399B"/>
    <w:rsid w:val="008E3CBD"/>
    <w:rsid w:val="008E3D34"/>
    <w:rsid w:val="008E4059"/>
    <w:rsid w:val="008E4090"/>
    <w:rsid w:val="008E40FA"/>
    <w:rsid w:val="008E4316"/>
    <w:rsid w:val="008E46B4"/>
    <w:rsid w:val="008E4797"/>
    <w:rsid w:val="008E4A18"/>
    <w:rsid w:val="008E4DEA"/>
    <w:rsid w:val="008E5072"/>
    <w:rsid w:val="008E507B"/>
    <w:rsid w:val="008E5238"/>
    <w:rsid w:val="008E589F"/>
    <w:rsid w:val="008E5CBB"/>
    <w:rsid w:val="008E5EA8"/>
    <w:rsid w:val="008E5F4E"/>
    <w:rsid w:val="008E6400"/>
    <w:rsid w:val="008E6533"/>
    <w:rsid w:val="008E6A5F"/>
    <w:rsid w:val="008E6B00"/>
    <w:rsid w:val="008E6CCD"/>
    <w:rsid w:val="008E6ED0"/>
    <w:rsid w:val="008E74D6"/>
    <w:rsid w:val="008E74FF"/>
    <w:rsid w:val="008E7695"/>
    <w:rsid w:val="008E76BB"/>
    <w:rsid w:val="008E770C"/>
    <w:rsid w:val="008E7786"/>
    <w:rsid w:val="008E7A4A"/>
    <w:rsid w:val="008E7C84"/>
    <w:rsid w:val="008E7F5B"/>
    <w:rsid w:val="008F0115"/>
    <w:rsid w:val="008F0185"/>
    <w:rsid w:val="008F02E3"/>
    <w:rsid w:val="008F04B0"/>
    <w:rsid w:val="008F0738"/>
    <w:rsid w:val="008F088C"/>
    <w:rsid w:val="008F0AA7"/>
    <w:rsid w:val="008F0AB4"/>
    <w:rsid w:val="008F0C2D"/>
    <w:rsid w:val="008F0D40"/>
    <w:rsid w:val="008F0D6F"/>
    <w:rsid w:val="008F0FAD"/>
    <w:rsid w:val="008F1451"/>
    <w:rsid w:val="008F1636"/>
    <w:rsid w:val="008F17A9"/>
    <w:rsid w:val="008F1873"/>
    <w:rsid w:val="008F1A7E"/>
    <w:rsid w:val="008F1C09"/>
    <w:rsid w:val="008F1C1E"/>
    <w:rsid w:val="008F1D92"/>
    <w:rsid w:val="008F2120"/>
    <w:rsid w:val="008F24AE"/>
    <w:rsid w:val="008F2737"/>
    <w:rsid w:val="008F278C"/>
    <w:rsid w:val="008F284C"/>
    <w:rsid w:val="008F2AA6"/>
    <w:rsid w:val="008F2AC2"/>
    <w:rsid w:val="008F2C2F"/>
    <w:rsid w:val="008F3496"/>
    <w:rsid w:val="008F3669"/>
    <w:rsid w:val="008F3851"/>
    <w:rsid w:val="008F3854"/>
    <w:rsid w:val="008F3857"/>
    <w:rsid w:val="008F3E4F"/>
    <w:rsid w:val="008F4151"/>
    <w:rsid w:val="008F41C0"/>
    <w:rsid w:val="008F4291"/>
    <w:rsid w:val="008F42B3"/>
    <w:rsid w:val="008F436E"/>
    <w:rsid w:val="008F45D3"/>
    <w:rsid w:val="008F4C85"/>
    <w:rsid w:val="008F4CC1"/>
    <w:rsid w:val="008F4F9B"/>
    <w:rsid w:val="008F4FDD"/>
    <w:rsid w:val="008F5518"/>
    <w:rsid w:val="008F55A9"/>
    <w:rsid w:val="008F57E9"/>
    <w:rsid w:val="008F5843"/>
    <w:rsid w:val="008F59CE"/>
    <w:rsid w:val="008F5A11"/>
    <w:rsid w:val="008F5CEA"/>
    <w:rsid w:val="008F5D30"/>
    <w:rsid w:val="008F5E61"/>
    <w:rsid w:val="008F5EC8"/>
    <w:rsid w:val="008F6025"/>
    <w:rsid w:val="008F604F"/>
    <w:rsid w:val="008F645A"/>
    <w:rsid w:val="008F6583"/>
    <w:rsid w:val="008F65AD"/>
    <w:rsid w:val="008F6893"/>
    <w:rsid w:val="008F68A4"/>
    <w:rsid w:val="008F6B30"/>
    <w:rsid w:val="008F6C3A"/>
    <w:rsid w:val="008F6D8D"/>
    <w:rsid w:val="008F6FA9"/>
    <w:rsid w:val="008F7373"/>
    <w:rsid w:val="008F737E"/>
    <w:rsid w:val="008F771A"/>
    <w:rsid w:val="008F794E"/>
    <w:rsid w:val="008F796D"/>
    <w:rsid w:val="0090010C"/>
    <w:rsid w:val="009002A1"/>
    <w:rsid w:val="0090036D"/>
    <w:rsid w:val="0090046D"/>
    <w:rsid w:val="00900843"/>
    <w:rsid w:val="00900951"/>
    <w:rsid w:val="00900C3B"/>
    <w:rsid w:val="00900C54"/>
    <w:rsid w:val="00900F9C"/>
    <w:rsid w:val="0090116D"/>
    <w:rsid w:val="009012C5"/>
    <w:rsid w:val="00901356"/>
    <w:rsid w:val="00901526"/>
    <w:rsid w:val="00901723"/>
    <w:rsid w:val="00901C84"/>
    <w:rsid w:val="00901E69"/>
    <w:rsid w:val="009020D6"/>
    <w:rsid w:val="009023DD"/>
    <w:rsid w:val="00902674"/>
    <w:rsid w:val="009027ED"/>
    <w:rsid w:val="00902AD1"/>
    <w:rsid w:val="00902D71"/>
    <w:rsid w:val="00902D90"/>
    <w:rsid w:val="00902E9B"/>
    <w:rsid w:val="00903295"/>
    <w:rsid w:val="009032D0"/>
    <w:rsid w:val="009033FE"/>
    <w:rsid w:val="009035C6"/>
    <w:rsid w:val="009035F8"/>
    <w:rsid w:val="009037AE"/>
    <w:rsid w:val="009037BA"/>
    <w:rsid w:val="0090383C"/>
    <w:rsid w:val="00903A79"/>
    <w:rsid w:val="00903C21"/>
    <w:rsid w:val="00903DF9"/>
    <w:rsid w:val="00903E29"/>
    <w:rsid w:val="0090406D"/>
    <w:rsid w:val="009043BC"/>
    <w:rsid w:val="00904703"/>
    <w:rsid w:val="009047B9"/>
    <w:rsid w:val="0090487C"/>
    <w:rsid w:val="00904903"/>
    <w:rsid w:val="00904AA1"/>
    <w:rsid w:val="00904BC1"/>
    <w:rsid w:val="00904BD6"/>
    <w:rsid w:val="00904CA0"/>
    <w:rsid w:val="00904E05"/>
    <w:rsid w:val="00904E51"/>
    <w:rsid w:val="00905415"/>
    <w:rsid w:val="00905452"/>
    <w:rsid w:val="0090561A"/>
    <w:rsid w:val="00905708"/>
    <w:rsid w:val="009057E5"/>
    <w:rsid w:val="009058C4"/>
    <w:rsid w:val="00905B24"/>
    <w:rsid w:val="00905CFC"/>
    <w:rsid w:val="009060DD"/>
    <w:rsid w:val="0090614A"/>
    <w:rsid w:val="00906158"/>
    <w:rsid w:val="00906186"/>
    <w:rsid w:val="0090621A"/>
    <w:rsid w:val="0090663D"/>
    <w:rsid w:val="009066C1"/>
    <w:rsid w:val="00906A17"/>
    <w:rsid w:val="00906B2E"/>
    <w:rsid w:val="00906D7D"/>
    <w:rsid w:val="00906F07"/>
    <w:rsid w:val="009070AA"/>
    <w:rsid w:val="009072E1"/>
    <w:rsid w:val="00907347"/>
    <w:rsid w:val="00907861"/>
    <w:rsid w:val="00907946"/>
    <w:rsid w:val="00907B11"/>
    <w:rsid w:val="00907BC8"/>
    <w:rsid w:val="00907F49"/>
    <w:rsid w:val="009103AA"/>
    <w:rsid w:val="0091073C"/>
    <w:rsid w:val="00910A9C"/>
    <w:rsid w:val="00910C6C"/>
    <w:rsid w:val="00910DFA"/>
    <w:rsid w:val="00911042"/>
    <w:rsid w:val="0091106A"/>
    <w:rsid w:val="00911254"/>
    <w:rsid w:val="00911749"/>
    <w:rsid w:val="0091177E"/>
    <w:rsid w:val="00911894"/>
    <w:rsid w:val="00911AF7"/>
    <w:rsid w:val="00911F09"/>
    <w:rsid w:val="00912465"/>
    <w:rsid w:val="009124BC"/>
    <w:rsid w:val="009126F1"/>
    <w:rsid w:val="0091291D"/>
    <w:rsid w:val="00912B70"/>
    <w:rsid w:val="00912E67"/>
    <w:rsid w:val="00912F43"/>
    <w:rsid w:val="0091328F"/>
    <w:rsid w:val="0091359E"/>
    <w:rsid w:val="009136E3"/>
    <w:rsid w:val="00913819"/>
    <w:rsid w:val="009138F6"/>
    <w:rsid w:val="009139C2"/>
    <w:rsid w:val="00913A7F"/>
    <w:rsid w:val="00913BAB"/>
    <w:rsid w:val="009145F6"/>
    <w:rsid w:val="009149CA"/>
    <w:rsid w:val="00914C32"/>
    <w:rsid w:val="00914D99"/>
    <w:rsid w:val="009152A5"/>
    <w:rsid w:val="00915751"/>
    <w:rsid w:val="009157F3"/>
    <w:rsid w:val="00915AB1"/>
    <w:rsid w:val="00915B02"/>
    <w:rsid w:val="00915DC9"/>
    <w:rsid w:val="0091606D"/>
    <w:rsid w:val="009162FA"/>
    <w:rsid w:val="0091665D"/>
    <w:rsid w:val="0091682B"/>
    <w:rsid w:val="0091686E"/>
    <w:rsid w:val="00917171"/>
    <w:rsid w:val="009176E9"/>
    <w:rsid w:val="009178CF"/>
    <w:rsid w:val="009203E4"/>
    <w:rsid w:val="009209A7"/>
    <w:rsid w:val="00920B52"/>
    <w:rsid w:val="00920C95"/>
    <w:rsid w:val="00920E7A"/>
    <w:rsid w:val="009210A0"/>
    <w:rsid w:val="009213A1"/>
    <w:rsid w:val="00921504"/>
    <w:rsid w:val="00921A91"/>
    <w:rsid w:val="00921A9C"/>
    <w:rsid w:val="00921BEB"/>
    <w:rsid w:val="00921DB1"/>
    <w:rsid w:val="00921FB9"/>
    <w:rsid w:val="00922096"/>
    <w:rsid w:val="0092263A"/>
    <w:rsid w:val="00922CFE"/>
    <w:rsid w:val="00923704"/>
    <w:rsid w:val="0092380D"/>
    <w:rsid w:val="00923B7F"/>
    <w:rsid w:val="00923BBE"/>
    <w:rsid w:val="00923C6C"/>
    <w:rsid w:val="00923D6E"/>
    <w:rsid w:val="00924309"/>
    <w:rsid w:val="009246B9"/>
    <w:rsid w:val="00924925"/>
    <w:rsid w:val="00924967"/>
    <w:rsid w:val="009249F1"/>
    <w:rsid w:val="00924A0C"/>
    <w:rsid w:val="00924A24"/>
    <w:rsid w:val="00924B02"/>
    <w:rsid w:val="00924B15"/>
    <w:rsid w:val="00924B17"/>
    <w:rsid w:val="00924C0D"/>
    <w:rsid w:val="009256B2"/>
    <w:rsid w:val="00925810"/>
    <w:rsid w:val="00925969"/>
    <w:rsid w:val="009259D7"/>
    <w:rsid w:val="00925F0A"/>
    <w:rsid w:val="00925FB8"/>
    <w:rsid w:val="00926370"/>
    <w:rsid w:val="00926737"/>
    <w:rsid w:val="00926925"/>
    <w:rsid w:val="00926A8D"/>
    <w:rsid w:val="00926B53"/>
    <w:rsid w:val="00926CA9"/>
    <w:rsid w:val="00927226"/>
    <w:rsid w:val="0092732C"/>
    <w:rsid w:val="009274B0"/>
    <w:rsid w:val="009275FC"/>
    <w:rsid w:val="00927B61"/>
    <w:rsid w:val="00927C06"/>
    <w:rsid w:val="00927C09"/>
    <w:rsid w:val="00927D1C"/>
    <w:rsid w:val="00927F66"/>
    <w:rsid w:val="00930040"/>
    <w:rsid w:val="0093056E"/>
    <w:rsid w:val="00930583"/>
    <w:rsid w:val="0093090F"/>
    <w:rsid w:val="00930942"/>
    <w:rsid w:val="00930AAE"/>
    <w:rsid w:val="00930AC3"/>
    <w:rsid w:val="00930CBD"/>
    <w:rsid w:val="00930D55"/>
    <w:rsid w:val="00930E92"/>
    <w:rsid w:val="00930F31"/>
    <w:rsid w:val="00931654"/>
    <w:rsid w:val="0093179C"/>
    <w:rsid w:val="009318A3"/>
    <w:rsid w:val="00931B78"/>
    <w:rsid w:val="00931C7D"/>
    <w:rsid w:val="00932652"/>
    <w:rsid w:val="00932681"/>
    <w:rsid w:val="00932763"/>
    <w:rsid w:val="0093297F"/>
    <w:rsid w:val="009329F3"/>
    <w:rsid w:val="00932DC1"/>
    <w:rsid w:val="00932DD5"/>
    <w:rsid w:val="009330B0"/>
    <w:rsid w:val="0093351F"/>
    <w:rsid w:val="009339B5"/>
    <w:rsid w:val="00933CA7"/>
    <w:rsid w:val="00933D36"/>
    <w:rsid w:val="00934410"/>
    <w:rsid w:val="0093453A"/>
    <w:rsid w:val="00934899"/>
    <w:rsid w:val="0093494A"/>
    <w:rsid w:val="0093495B"/>
    <w:rsid w:val="00934F45"/>
    <w:rsid w:val="00934FA3"/>
    <w:rsid w:val="00935070"/>
    <w:rsid w:val="00935324"/>
    <w:rsid w:val="009357FB"/>
    <w:rsid w:val="00935A1B"/>
    <w:rsid w:val="00935AF2"/>
    <w:rsid w:val="00935B2F"/>
    <w:rsid w:val="00935B4B"/>
    <w:rsid w:val="00935BE9"/>
    <w:rsid w:val="00935DBF"/>
    <w:rsid w:val="00935E56"/>
    <w:rsid w:val="00935F8F"/>
    <w:rsid w:val="009366B8"/>
    <w:rsid w:val="009366C9"/>
    <w:rsid w:val="009369DE"/>
    <w:rsid w:val="00936EE8"/>
    <w:rsid w:val="009370D5"/>
    <w:rsid w:val="0093736A"/>
    <w:rsid w:val="009378A8"/>
    <w:rsid w:val="0093790A"/>
    <w:rsid w:val="009379EC"/>
    <w:rsid w:val="00937A63"/>
    <w:rsid w:val="00937BB5"/>
    <w:rsid w:val="00937BB9"/>
    <w:rsid w:val="00937DE9"/>
    <w:rsid w:val="00937F66"/>
    <w:rsid w:val="00937FA1"/>
    <w:rsid w:val="009401FF"/>
    <w:rsid w:val="00940292"/>
    <w:rsid w:val="0094049D"/>
    <w:rsid w:val="0094066F"/>
    <w:rsid w:val="00940D97"/>
    <w:rsid w:val="009413BC"/>
    <w:rsid w:val="0094169C"/>
    <w:rsid w:val="00941899"/>
    <w:rsid w:val="00941C9F"/>
    <w:rsid w:val="00941D11"/>
    <w:rsid w:val="00941EA8"/>
    <w:rsid w:val="00941FAD"/>
    <w:rsid w:val="00942239"/>
    <w:rsid w:val="0094232E"/>
    <w:rsid w:val="009424FF"/>
    <w:rsid w:val="00942655"/>
    <w:rsid w:val="009427CD"/>
    <w:rsid w:val="009428A8"/>
    <w:rsid w:val="009429C2"/>
    <w:rsid w:val="00942AFA"/>
    <w:rsid w:val="00942E36"/>
    <w:rsid w:val="00942E9D"/>
    <w:rsid w:val="00942EE9"/>
    <w:rsid w:val="00943635"/>
    <w:rsid w:val="0094376D"/>
    <w:rsid w:val="009439E3"/>
    <w:rsid w:val="00943B60"/>
    <w:rsid w:val="00943BC9"/>
    <w:rsid w:val="00943DBE"/>
    <w:rsid w:val="00943F09"/>
    <w:rsid w:val="009442AA"/>
    <w:rsid w:val="0094467D"/>
    <w:rsid w:val="009448F9"/>
    <w:rsid w:val="00944B65"/>
    <w:rsid w:val="00944B72"/>
    <w:rsid w:val="00944E03"/>
    <w:rsid w:val="00944EBD"/>
    <w:rsid w:val="009457B9"/>
    <w:rsid w:val="0094584B"/>
    <w:rsid w:val="00945948"/>
    <w:rsid w:val="00945F01"/>
    <w:rsid w:val="00946667"/>
    <w:rsid w:val="009468CB"/>
    <w:rsid w:val="009468E3"/>
    <w:rsid w:val="00946A54"/>
    <w:rsid w:val="00946A6C"/>
    <w:rsid w:val="0094701E"/>
    <w:rsid w:val="009471EF"/>
    <w:rsid w:val="00947242"/>
    <w:rsid w:val="009472C1"/>
    <w:rsid w:val="009472CE"/>
    <w:rsid w:val="009472DE"/>
    <w:rsid w:val="009473EB"/>
    <w:rsid w:val="00947659"/>
    <w:rsid w:val="00947749"/>
    <w:rsid w:val="00947A89"/>
    <w:rsid w:val="00947AC9"/>
    <w:rsid w:val="00947C15"/>
    <w:rsid w:val="0095003D"/>
    <w:rsid w:val="00950072"/>
    <w:rsid w:val="00950AD9"/>
    <w:rsid w:val="00950BC4"/>
    <w:rsid w:val="00950C40"/>
    <w:rsid w:val="00950CD0"/>
    <w:rsid w:val="00950EBD"/>
    <w:rsid w:val="009516A5"/>
    <w:rsid w:val="0095174E"/>
    <w:rsid w:val="00951B10"/>
    <w:rsid w:val="00951B75"/>
    <w:rsid w:val="00951EA2"/>
    <w:rsid w:val="009521D0"/>
    <w:rsid w:val="0095285B"/>
    <w:rsid w:val="00952F3C"/>
    <w:rsid w:val="00953113"/>
    <w:rsid w:val="009531E6"/>
    <w:rsid w:val="00953216"/>
    <w:rsid w:val="009532F3"/>
    <w:rsid w:val="00953503"/>
    <w:rsid w:val="00953BE4"/>
    <w:rsid w:val="00953C6E"/>
    <w:rsid w:val="00953E0E"/>
    <w:rsid w:val="00953EA4"/>
    <w:rsid w:val="00954302"/>
    <w:rsid w:val="00954382"/>
    <w:rsid w:val="009544CD"/>
    <w:rsid w:val="00954555"/>
    <w:rsid w:val="00954709"/>
    <w:rsid w:val="009549A5"/>
    <w:rsid w:val="00954B6A"/>
    <w:rsid w:val="00954E03"/>
    <w:rsid w:val="00954E2E"/>
    <w:rsid w:val="00954EE9"/>
    <w:rsid w:val="009551C0"/>
    <w:rsid w:val="0095522B"/>
    <w:rsid w:val="009552BC"/>
    <w:rsid w:val="0095530B"/>
    <w:rsid w:val="00955427"/>
    <w:rsid w:val="009554D0"/>
    <w:rsid w:val="0095581F"/>
    <w:rsid w:val="009561FA"/>
    <w:rsid w:val="009562E1"/>
    <w:rsid w:val="00956699"/>
    <w:rsid w:val="009568E1"/>
    <w:rsid w:val="00956D53"/>
    <w:rsid w:val="00956DC4"/>
    <w:rsid w:val="00957278"/>
    <w:rsid w:val="00957382"/>
    <w:rsid w:val="00957445"/>
    <w:rsid w:val="00957B9F"/>
    <w:rsid w:val="00957EFE"/>
    <w:rsid w:val="009600F5"/>
    <w:rsid w:val="0096012E"/>
    <w:rsid w:val="009609BF"/>
    <w:rsid w:val="00960AB4"/>
    <w:rsid w:val="00960B67"/>
    <w:rsid w:val="00960BFA"/>
    <w:rsid w:val="00960C68"/>
    <w:rsid w:val="00960C9D"/>
    <w:rsid w:val="00960E4F"/>
    <w:rsid w:val="009613D6"/>
    <w:rsid w:val="0096149B"/>
    <w:rsid w:val="009614F4"/>
    <w:rsid w:val="00961A87"/>
    <w:rsid w:val="00962168"/>
    <w:rsid w:val="009621F7"/>
    <w:rsid w:val="009622BC"/>
    <w:rsid w:val="00962344"/>
    <w:rsid w:val="0096244D"/>
    <w:rsid w:val="00962583"/>
    <w:rsid w:val="009625FE"/>
    <w:rsid w:val="009626D4"/>
    <w:rsid w:val="0096273A"/>
    <w:rsid w:val="00962A69"/>
    <w:rsid w:val="00962AA0"/>
    <w:rsid w:val="00962BBC"/>
    <w:rsid w:val="00962C76"/>
    <w:rsid w:val="00962DA2"/>
    <w:rsid w:val="00962FCD"/>
    <w:rsid w:val="009630F8"/>
    <w:rsid w:val="009631A6"/>
    <w:rsid w:val="009633D2"/>
    <w:rsid w:val="009633F3"/>
    <w:rsid w:val="00963AC2"/>
    <w:rsid w:val="00963AC4"/>
    <w:rsid w:val="00963C67"/>
    <w:rsid w:val="00963DC8"/>
    <w:rsid w:val="00963E28"/>
    <w:rsid w:val="00963F55"/>
    <w:rsid w:val="00964262"/>
    <w:rsid w:val="009643D6"/>
    <w:rsid w:val="009645CF"/>
    <w:rsid w:val="009647DC"/>
    <w:rsid w:val="00964BFC"/>
    <w:rsid w:val="009653B7"/>
    <w:rsid w:val="009655FB"/>
    <w:rsid w:val="0096594D"/>
    <w:rsid w:val="00965AC2"/>
    <w:rsid w:val="00965B0C"/>
    <w:rsid w:val="00965BAE"/>
    <w:rsid w:val="00965BFA"/>
    <w:rsid w:val="00965CC8"/>
    <w:rsid w:val="009661EF"/>
    <w:rsid w:val="00966798"/>
    <w:rsid w:val="00966859"/>
    <w:rsid w:val="00966CAF"/>
    <w:rsid w:val="00966F01"/>
    <w:rsid w:val="00966F76"/>
    <w:rsid w:val="00967038"/>
    <w:rsid w:val="0096707C"/>
    <w:rsid w:val="009671F8"/>
    <w:rsid w:val="00967228"/>
    <w:rsid w:val="00967297"/>
    <w:rsid w:val="00967626"/>
    <w:rsid w:val="00967647"/>
    <w:rsid w:val="009676F1"/>
    <w:rsid w:val="00967A60"/>
    <w:rsid w:val="00967B36"/>
    <w:rsid w:val="00967CE4"/>
    <w:rsid w:val="009700D9"/>
    <w:rsid w:val="009703A5"/>
    <w:rsid w:val="00970508"/>
    <w:rsid w:val="00970833"/>
    <w:rsid w:val="00970875"/>
    <w:rsid w:val="00970C70"/>
    <w:rsid w:val="00970F5F"/>
    <w:rsid w:val="00970FE6"/>
    <w:rsid w:val="0097113D"/>
    <w:rsid w:val="00971311"/>
    <w:rsid w:val="00971694"/>
    <w:rsid w:val="009717E2"/>
    <w:rsid w:val="00971A51"/>
    <w:rsid w:val="00971B8E"/>
    <w:rsid w:val="00971C9C"/>
    <w:rsid w:val="00971CB1"/>
    <w:rsid w:val="00971F80"/>
    <w:rsid w:val="00972013"/>
    <w:rsid w:val="009721B4"/>
    <w:rsid w:val="009722BB"/>
    <w:rsid w:val="00972615"/>
    <w:rsid w:val="00972D25"/>
    <w:rsid w:val="00972E08"/>
    <w:rsid w:val="00972F25"/>
    <w:rsid w:val="0097307B"/>
    <w:rsid w:val="009736D0"/>
    <w:rsid w:val="00973B03"/>
    <w:rsid w:val="00973BC8"/>
    <w:rsid w:val="00973E69"/>
    <w:rsid w:val="00974081"/>
    <w:rsid w:val="00974211"/>
    <w:rsid w:val="009742D0"/>
    <w:rsid w:val="009748B1"/>
    <w:rsid w:val="00974AE9"/>
    <w:rsid w:val="00974C49"/>
    <w:rsid w:val="00974C7C"/>
    <w:rsid w:val="009750E5"/>
    <w:rsid w:val="00975110"/>
    <w:rsid w:val="009752F5"/>
    <w:rsid w:val="0097535F"/>
    <w:rsid w:val="0097592D"/>
    <w:rsid w:val="00975A3C"/>
    <w:rsid w:val="00975E0B"/>
    <w:rsid w:val="00975F37"/>
    <w:rsid w:val="00975F55"/>
    <w:rsid w:val="009767C8"/>
    <w:rsid w:val="0097683F"/>
    <w:rsid w:val="00976A37"/>
    <w:rsid w:val="009771C4"/>
    <w:rsid w:val="00977656"/>
    <w:rsid w:val="009778B5"/>
    <w:rsid w:val="009778E5"/>
    <w:rsid w:val="00977D60"/>
    <w:rsid w:val="00977F5F"/>
    <w:rsid w:val="009800C2"/>
    <w:rsid w:val="0098018C"/>
    <w:rsid w:val="009801FC"/>
    <w:rsid w:val="00980255"/>
    <w:rsid w:val="00980276"/>
    <w:rsid w:val="0098029D"/>
    <w:rsid w:val="009802B7"/>
    <w:rsid w:val="00980B85"/>
    <w:rsid w:val="00980C73"/>
    <w:rsid w:val="00980D21"/>
    <w:rsid w:val="00980F7E"/>
    <w:rsid w:val="009810BB"/>
    <w:rsid w:val="009811A3"/>
    <w:rsid w:val="00981207"/>
    <w:rsid w:val="0098159C"/>
    <w:rsid w:val="00981908"/>
    <w:rsid w:val="009819C9"/>
    <w:rsid w:val="00981C71"/>
    <w:rsid w:val="00981DED"/>
    <w:rsid w:val="009820F4"/>
    <w:rsid w:val="00982108"/>
    <w:rsid w:val="00982110"/>
    <w:rsid w:val="0098211A"/>
    <w:rsid w:val="009822A3"/>
    <w:rsid w:val="00982756"/>
    <w:rsid w:val="00982785"/>
    <w:rsid w:val="00982830"/>
    <w:rsid w:val="0098283C"/>
    <w:rsid w:val="00982C0D"/>
    <w:rsid w:val="00982DB0"/>
    <w:rsid w:val="00983064"/>
    <w:rsid w:val="00983397"/>
    <w:rsid w:val="009834F8"/>
    <w:rsid w:val="009837F1"/>
    <w:rsid w:val="00983B90"/>
    <w:rsid w:val="00983F11"/>
    <w:rsid w:val="0098440B"/>
    <w:rsid w:val="0098469E"/>
    <w:rsid w:val="0098493A"/>
    <w:rsid w:val="0098499B"/>
    <w:rsid w:val="00984BAB"/>
    <w:rsid w:val="00984FD1"/>
    <w:rsid w:val="00985055"/>
    <w:rsid w:val="0098516E"/>
    <w:rsid w:val="00985A90"/>
    <w:rsid w:val="00986118"/>
    <w:rsid w:val="009861CC"/>
    <w:rsid w:val="0098627D"/>
    <w:rsid w:val="009862DB"/>
    <w:rsid w:val="00986617"/>
    <w:rsid w:val="009866B5"/>
    <w:rsid w:val="00986741"/>
    <w:rsid w:val="0098678E"/>
    <w:rsid w:val="009869D9"/>
    <w:rsid w:val="00986A6E"/>
    <w:rsid w:val="00986F93"/>
    <w:rsid w:val="00987000"/>
    <w:rsid w:val="0098736F"/>
    <w:rsid w:val="009873D6"/>
    <w:rsid w:val="00987AB8"/>
    <w:rsid w:val="00987C29"/>
    <w:rsid w:val="00987E2A"/>
    <w:rsid w:val="00987E37"/>
    <w:rsid w:val="00987E87"/>
    <w:rsid w:val="00987F09"/>
    <w:rsid w:val="0099037C"/>
    <w:rsid w:val="0099040F"/>
    <w:rsid w:val="009909C9"/>
    <w:rsid w:val="00990A3D"/>
    <w:rsid w:val="00990C7E"/>
    <w:rsid w:val="009915F6"/>
    <w:rsid w:val="00991685"/>
    <w:rsid w:val="009916C6"/>
    <w:rsid w:val="00991776"/>
    <w:rsid w:val="009917D3"/>
    <w:rsid w:val="0099180A"/>
    <w:rsid w:val="00991B71"/>
    <w:rsid w:val="00991BC0"/>
    <w:rsid w:val="00991F08"/>
    <w:rsid w:val="00992439"/>
    <w:rsid w:val="0099271B"/>
    <w:rsid w:val="009929AE"/>
    <w:rsid w:val="00992EA1"/>
    <w:rsid w:val="00992FF7"/>
    <w:rsid w:val="009932CD"/>
    <w:rsid w:val="00993412"/>
    <w:rsid w:val="0099371A"/>
    <w:rsid w:val="0099373E"/>
    <w:rsid w:val="00993A11"/>
    <w:rsid w:val="00993B21"/>
    <w:rsid w:val="00993C02"/>
    <w:rsid w:val="00993EAD"/>
    <w:rsid w:val="00994007"/>
    <w:rsid w:val="0099407E"/>
    <w:rsid w:val="0099432E"/>
    <w:rsid w:val="00994585"/>
    <w:rsid w:val="0099459C"/>
    <w:rsid w:val="0099475D"/>
    <w:rsid w:val="009948DD"/>
    <w:rsid w:val="0099492C"/>
    <w:rsid w:val="00994E42"/>
    <w:rsid w:val="009950C6"/>
    <w:rsid w:val="0099518D"/>
    <w:rsid w:val="0099571D"/>
    <w:rsid w:val="009957C2"/>
    <w:rsid w:val="00995D17"/>
    <w:rsid w:val="009962FC"/>
    <w:rsid w:val="0099675F"/>
    <w:rsid w:val="00996BE4"/>
    <w:rsid w:val="00996C76"/>
    <w:rsid w:val="00997A53"/>
    <w:rsid w:val="009A04CE"/>
    <w:rsid w:val="009A059C"/>
    <w:rsid w:val="009A0A7E"/>
    <w:rsid w:val="009A0AEC"/>
    <w:rsid w:val="009A1740"/>
    <w:rsid w:val="009A1B31"/>
    <w:rsid w:val="009A209B"/>
    <w:rsid w:val="009A246E"/>
    <w:rsid w:val="009A2495"/>
    <w:rsid w:val="009A255C"/>
    <w:rsid w:val="009A2885"/>
    <w:rsid w:val="009A2936"/>
    <w:rsid w:val="009A2C2C"/>
    <w:rsid w:val="009A2D21"/>
    <w:rsid w:val="009A33FD"/>
    <w:rsid w:val="009A364C"/>
    <w:rsid w:val="009A37E4"/>
    <w:rsid w:val="009A3810"/>
    <w:rsid w:val="009A3AD2"/>
    <w:rsid w:val="009A3B47"/>
    <w:rsid w:val="009A3BDD"/>
    <w:rsid w:val="009A3CDE"/>
    <w:rsid w:val="009A3DA5"/>
    <w:rsid w:val="009A3DEA"/>
    <w:rsid w:val="009A450E"/>
    <w:rsid w:val="009A45DF"/>
    <w:rsid w:val="009A4707"/>
    <w:rsid w:val="009A4B08"/>
    <w:rsid w:val="009A4D8D"/>
    <w:rsid w:val="009A508C"/>
    <w:rsid w:val="009A5203"/>
    <w:rsid w:val="009A5338"/>
    <w:rsid w:val="009A542C"/>
    <w:rsid w:val="009A54EB"/>
    <w:rsid w:val="009A584B"/>
    <w:rsid w:val="009A5B34"/>
    <w:rsid w:val="009A5B5B"/>
    <w:rsid w:val="009A619A"/>
    <w:rsid w:val="009A625C"/>
    <w:rsid w:val="009A63F1"/>
    <w:rsid w:val="009A64EC"/>
    <w:rsid w:val="009A686C"/>
    <w:rsid w:val="009A6974"/>
    <w:rsid w:val="009A6BDB"/>
    <w:rsid w:val="009A6D37"/>
    <w:rsid w:val="009A6DC5"/>
    <w:rsid w:val="009A6F70"/>
    <w:rsid w:val="009A73EB"/>
    <w:rsid w:val="009A775B"/>
    <w:rsid w:val="009A789F"/>
    <w:rsid w:val="009A7ABF"/>
    <w:rsid w:val="009A7D50"/>
    <w:rsid w:val="009A7D55"/>
    <w:rsid w:val="009A7E6A"/>
    <w:rsid w:val="009B0209"/>
    <w:rsid w:val="009B05F4"/>
    <w:rsid w:val="009B0BDE"/>
    <w:rsid w:val="009B0FF5"/>
    <w:rsid w:val="009B112F"/>
    <w:rsid w:val="009B11BB"/>
    <w:rsid w:val="009B1DA7"/>
    <w:rsid w:val="009B1EFF"/>
    <w:rsid w:val="009B1FA9"/>
    <w:rsid w:val="009B1FBE"/>
    <w:rsid w:val="009B2108"/>
    <w:rsid w:val="009B225C"/>
    <w:rsid w:val="009B22E0"/>
    <w:rsid w:val="009B2A42"/>
    <w:rsid w:val="009B2A72"/>
    <w:rsid w:val="009B2CE3"/>
    <w:rsid w:val="009B2DF1"/>
    <w:rsid w:val="009B2E12"/>
    <w:rsid w:val="009B3168"/>
    <w:rsid w:val="009B36E8"/>
    <w:rsid w:val="009B3B13"/>
    <w:rsid w:val="009B3F06"/>
    <w:rsid w:val="009B3F7B"/>
    <w:rsid w:val="009B4120"/>
    <w:rsid w:val="009B441F"/>
    <w:rsid w:val="009B482C"/>
    <w:rsid w:val="009B48A0"/>
    <w:rsid w:val="009B4AE2"/>
    <w:rsid w:val="009B4B15"/>
    <w:rsid w:val="009B4BB8"/>
    <w:rsid w:val="009B4CCD"/>
    <w:rsid w:val="009B5D02"/>
    <w:rsid w:val="009B5F01"/>
    <w:rsid w:val="009B600C"/>
    <w:rsid w:val="009B6069"/>
    <w:rsid w:val="009B60CF"/>
    <w:rsid w:val="009B645B"/>
    <w:rsid w:val="009B6816"/>
    <w:rsid w:val="009B691B"/>
    <w:rsid w:val="009B6935"/>
    <w:rsid w:val="009B6BAA"/>
    <w:rsid w:val="009B6DD0"/>
    <w:rsid w:val="009B6E8D"/>
    <w:rsid w:val="009B6F91"/>
    <w:rsid w:val="009B702F"/>
    <w:rsid w:val="009B7AD9"/>
    <w:rsid w:val="009B7FD5"/>
    <w:rsid w:val="009C00AD"/>
    <w:rsid w:val="009C034A"/>
    <w:rsid w:val="009C03E7"/>
    <w:rsid w:val="009C0C48"/>
    <w:rsid w:val="009C0C58"/>
    <w:rsid w:val="009C0D2C"/>
    <w:rsid w:val="009C0DF5"/>
    <w:rsid w:val="009C0F0C"/>
    <w:rsid w:val="009C0F99"/>
    <w:rsid w:val="009C108E"/>
    <w:rsid w:val="009C10AB"/>
    <w:rsid w:val="009C111A"/>
    <w:rsid w:val="009C116F"/>
    <w:rsid w:val="009C11D4"/>
    <w:rsid w:val="009C1280"/>
    <w:rsid w:val="009C156E"/>
    <w:rsid w:val="009C16FD"/>
    <w:rsid w:val="009C1AED"/>
    <w:rsid w:val="009C1C1E"/>
    <w:rsid w:val="009C1C4C"/>
    <w:rsid w:val="009C1F25"/>
    <w:rsid w:val="009C2003"/>
    <w:rsid w:val="009C204F"/>
    <w:rsid w:val="009C27DB"/>
    <w:rsid w:val="009C2CD6"/>
    <w:rsid w:val="009C31C5"/>
    <w:rsid w:val="009C34B1"/>
    <w:rsid w:val="009C3A6E"/>
    <w:rsid w:val="009C3B93"/>
    <w:rsid w:val="009C3B95"/>
    <w:rsid w:val="009C3BC2"/>
    <w:rsid w:val="009C3BD5"/>
    <w:rsid w:val="009C3D09"/>
    <w:rsid w:val="009C3EC1"/>
    <w:rsid w:val="009C48F6"/>
    <w:rsid w:val="009C4C03"/>
    <w:rsid w:val="009C4C30"/>
    <w:rsid w:val="009C4EF8"/>
    <w:rsid w:val="009C538E"/>
    <w:rsid w:val="009C55DE"/>
    <w:rsid w:val="009C56CD"/>
    <w:rsid w:val="009C59CE"/>
    <w:rsid w:val="009C5EB7"/>
    <w:rsid w:val="009C629F"/>
    <w:rsid w:val="009C62B6"/>
    <w:rsid w:val="009C62C3"/>
    <w:rsid w:val="009C644D"/>
    <w:rsid w:val="009C651A"/>
    <w:rsid w:val="009C6A70"/>
    <w:rsid w:val="009C7000"/>
    <w:rsid w:val="009C74DE"/>
    <w:rsid w:val="009C7B8F"/>
    <w:rsid w:val="009C7BE3"/>
    <w:rsid w:val="009C7DFB"/>
    <w:rsid w:val="009D00C5"/>
    <w:rsid w:val="009D0456"/>
    <w:rsid w:val="009D07BD"/>
    <w:rsid w:val="009D0ACD"/>
    <w:rsid w:val="009D0ACE"/>
    <w:rsid w:val="009D0B3D"/>
    <w:rsid w:val="009D0F61"/>
    <w:rsid w:val="009D10AF"/>
    <w:rsid w:val="009D1998"/>
    <w:rsid w:val="009D19A8"/>
    <w:rsid w:val="009D2106"/>
    <w:rsid w:val="009D24EC"/>
    <w:rsid w:val="009D25C5"/>
    <w:rsid w:val="009D27FD"/>
    <w:rsid w:val="009D2824"/>
    <w:rsid w:val="009D2AF4"/>
    <w:rsid w:val="009D2B63"/>
    <w:rsid w:val="009D2C7F"/>
    <w:rsid w:val="009D2E54"/>
    <w:rsid w:val="009D3132"/>
    <w:rsid w:val="009D326D"/>
    <w:rsid w:val="009D32E1"/>
    <w:rsid w:val="009D3668"/>
    <w:rsid w:val="009D3718"/>
    <w:rsid w:val="009D3954"/>
    <w:rsid w:val="009D3A87"/>
    <w:rsid w:val="009D3B18"/>
    <w:rsid w:val="009D4608"/>
    <w:rsid w:val="009D4621"/>
    <w:rsid w:val="009D46EE"/>
    <w:rsid w:val="009D4892"/>
    <w:rsid w:val="009D4A74"/>
    <w:rsid w:val="009D4C8F"/>
    <w:rsid w:val="009D4DF3"/>
    <w:rsid w:val="009D5089"/>
    <w:rsid w:val="009D51AE"/>
    <w:rsid w:val="009D5203"/>
    <w:rsid w:val="009D5927"/>
    <w:rsid w:val="009D5984"/>
    <w:rsid w:val="009D59F0"/>
    <w:rsid w:val="009D5A08"/>
    <w:rsid w:val="009D5C00"/>
    <w:rsid w:val="009D5DDC"/>
    <w:rsid w:val="009D5DF9"/>
    <w:rsid w:val="009D5F66"/>
    <w:rsid w:val="009D5F7B"/>
    <w:rsid w:val="009D60DF"/>
    <w:rsid w:val="009D61D1"/>
    <w:rsid w:val="009D63B7"/>
    <w:rsid w:val="009D63EE"/>
    <w:rsid w:val="009D735C"/>
    <w:rsid w:val="009D77F7"/>
    <w:rsid w:val="009D7801"/>
    <w:rsid w:val="009D7844"/>
    <w:rsid w:val="009D78C8"/>
    <w:rsid w:val="009D7CF6"/>
    <w:rsid w:val="009D7E4C"/>
    <w:rsid w:val="009D7FFC"/>
    <w:rsid w:val="009E046F"/>
    <w:rsid w:val="009E047E"/>
    <w:rsid w:val="009E04FB"/>
    <w:rsid w:val="009E064D"/>
    <w:rsid w:val="009E0802"/>
    <w:rsid w:val="009E09FB"/>
    <w:rsid w:val="009E0C06"/>
    <w:rsid w:val="009E0EF1"/>
    <w:rsid w:val="009E0F09"/>
    <w:rsid w:val="009E0F71"/>
    <w:rsid w:val="009E1289"/>
    <w:rsid w:val="009E12B0"/>
    <w:rsid w:val="009E165B"/>
    <w:rsid w:val="009E1A72"/>
    <w:rsid w:val="009E1AB8"/>
    <w:rsid w:val="009E1AC4"/>
    <w:rsid w:val="009E1C2E"/>
    <w:rsid w:val="009E1DA1"/>
    <w:rsid w:val="009E1E39"/>
    <w:rsid w:val="009E2006"/>
    <w:rsid w:val="009E21B4"/>
    <w:rsid w:val="009E2253"/>
    <w:rsid w:val="009E29F8"/>
    <w:rsid w:val="009E3411"/>
    <w:rsid w:val="009E3427"/>
    <w:rsid w:val="009E346F"/>
    <w:rsid w:val="009E37B6"/>
    <w:rsid w:val="009E3FBC"/>
    <w:rsid w:val="009E4215"/>
    <w:rsid w:val="009E42A8"/>
    <w:rsid w:val="009E42E0"/>
    <w:rsid w:val="009E446E"/>
    <w:rsid w:val="009E44D8"/>
    <w:rsid w:val="009E47D7"/>
    <w:rsid w:val="009E4BC6"/>
    <w:rsid w:val="009E4C45"/>
    <w:rsid w:val="009E4DB6"/>
    <w:rsid w:val="009E4FF0"/>
    <w:rsid w:val="009E5086"/>
    <w:rsid w:val="009E526B"/>
    <w:rsid w:val="009E551A"/>
    <w:rsid w:val="009E5673"/>
    <w:rsid w:val="009E5779"/>
    <w:rsid w:val="009E57F9"/>
    <w:rsid w:val="009E59B1"/>
    <w:rsid w:val="009E5C1A"/>
    <w:rsid w:val="009E5C2D"/>
    <w:rsid w:val="009E5CAC"/>
    <w:rsid w:val="009E5DA1"/>
    <w:rsid w:val="009E5DD6"/>
    <w:rsid w:val="009E60CC"/>
    <w:rsid w:val="009E6561"/>
    <w:rsid w:val="009E690B"/>
    <w:rsid w:val="009E6A5A"/>
    <w:rsid w:val="009E6AF4"/>
    <w:rsid w:val="009E6F31"/>
    <w:rsid w:val="009E75B9"/>
    <w:rsid w:val="009E76DF"/>
    <w:rsid w:val="009E7761"/>
    <w:rsid w:val="009E7B03"/>
    <w:rsid w:val="009E7D46"/>
    <w:rsid w:val="009E7EED"/>
    <w:rsid w:val="009F00CC"/>
    <w:rsid w:val="009F030C"/>
    <w:rsid w:val="009F0345"/>
    <w:rsid w:val="009F08C4"/>
    <w:rsid w:val="009F0CE4"/>
    <w:rsid w:val="009F112B"/>
    <w:rsid w:val="009F113B"/>
    <w:rsid w:val="009F12EA"/>
    <w:rsid w:val="009F1671"/>
    <w:rsid w:val="009F1A27"/>
    <w:rsid w:val="009F1A84"/>
    <w:rsid w:val="009F1AC7"/>
    <w:rsid w:val="009F2228"/>
    <w:rsid w:val="009F2332"/>
    <w:rsid w:val="009F2592"/>
    <w:rsid w:val="009F26BC"/>
    <w:rsid w:val="009F2BD5"/>
    <w:rsid w:val="009F2CD9"/>
    <w:rsid w:val="009F2DE7"/>
    <w:rsid w:val="009F2F11"/>
    <w:rsid w:val="009F3158"/>
    <w:rsid w:val="009F318E"/>
    <w:rsid w:val="009F332E"/>
    <w:rsid w:val="009F34D5"/>
    <w:rsid w:val="009F38AD"/>
    <w:rsid w:val="009F3C91"/>
    <w:rsid w:val="009F3D2A"/>
    <w:rsid w:val="009F4297"/>
    <w:rsid w:val="009F43C2"/>
    <w:rsid w:val="009F46AF"/>
    <w:rsid w:val="009F4AAB"/>
    <w:rsid w:val="009F4ADE"/>
    <w:rsid w:val="009F4C37"/>
    <w:rsid w:val="009F4E02"/>
    <w:rsid w:val="009F4F00"/>
    <w:rsid w:val="009F4F89"/>
    <w:rsid w:val="009F4F99"/>
    <w:rsid w:val="009F5044"/>
    <w:rsid w:val="009F521B"/>
    <w:rsid w:val="009F5254"/>
    <w:rsid w:val="009F5484"/>
    <w:rsid w:val="009F5558"/>
    <w:rsid w:val="009F55A6"/>
    <w:rsid w:val="009F58BA"/>
    <w:rsid w:val="009F5902"/>
    <w:rsid w:val="009F59BA"/>
    <w:rsid w:val="009F6128"/>
    <w:rsid w:val="009F63B5"/>
    <w:rsid w:val="009F65D2"/>
    <w:rsid w:val="009F6D2B"/>
    <w:rsid w:val="009F6E1D"/>
    <w:rsid w:val="009F727D"/>
    <w:rsid w:val="009F7313"/>
    <w:rsid w:val="009F7457"/>
    <w:rsid w:val="009F75A7"/>
    <w:rsid w:val="009F75B1"/>
    <w:rsid w:val="009F79E7"/>
    <w:rsid w:val="009F7E07"/>
    <w:rsid w:val="00A0007D"/>
    <w:rsid w:val="00A001F8"/>
    <w:rsid w:val="00A002D2"/>
    <w:rsid w:val="00A0039E"/>
    <w:rsid w:val="00A0045C"/>
    <w:rsid w:val="00A00565"/>
    <w:rsid w:val="00A0106C"/>
    <w:rsid w:val="00A0111F"/>
    <w:rsid w:val="00A0139F"/>
    <w:rsid w:val="00A01629"/>
    <w:rsid w:val="00A0174F"/>
    <w:rsid w:val="00A01798"/>
    <w:rsid w:val="00A019C8"/>
    <w:rsid w:val="00A01A11"/>
    <w:rsid w:val="00A01B29"/>
    <w:rsid w:val="00A02284"/>
    <w:rsid w:val="00A02461"/>
    <w:rsid w:val="00A02596"/>
    <w:rsid w:val="00A0268F"/>
    <w:rsid w:val="00A026FC"/>
    <w:rsid w:val="00A027B0"/>
    <w:rsid w:val="00A02B9D"/>
    <w:rsid w:val="00A032CE"/>
    <w:rsid w:val="00A03476"/>
    <w:rsid w:val="00A034C2"/>
    <w:rsid w:val="00A034F8"/>
    <w:rsid w:val="00A035A6"/>
    <w:rsid w:val="00A0391A"/>
    <w:rsid w:val="00A03C09"/>
    <w:rsid w:val="00A03E03"/>
    <w:rsid w:val="00A03E88"/>
    <w:rsid w:val="00A03F47"/>
    <w:rsid w:val="00A0416F"/>
    <w:rsid w:val="00A04293"/>
    <w:rsid w:val="00A04679"/>
    <w:rsid w:val="00A04A8A"/>
    <w:rsid w:val="00A04ACC"/>
    <w:rsid w:val="00A04AFC"/>
    <w:rsid w:val="00A04E0A"/>
    <w:rsid w:val="00A04F26"/>
    <w:rsid w:val="00A052EA"/>
    <w:rsid w:val="00A05386"/>
    <w:rsid w:val="00A05748"/>
    <w:rsid w:val="00A06005"/>
    <w:rsid w:val="00A0613C"/>
    <w:rsid w:val="00A06276"/>
    <w:rsid w:val="00A062EC"/>
    <w:rsid w:val="00A06383"/>
    <w:rsid w:val="00A064DB"/>
    <w:rsid w:val="00A06B32"/>
    <w:rsid w:val="00A07035"/>
    <w:rsid w:val="00A074E8"/>
    <w:rsid w:val="00A07661"/>
    <w:rsid w:val="00A07763"/>
    <w:rsid w:val="00A077BE"/>
    <w:rsid w:val="00A079D7"/>
    <w:rsid w:val="00A07C1B"/>
    <w:rsid w:val="00A102C3"/>
    <w:rsid w:val="00A10576"/>
    <w:rsid w:val="00A1075D"/>
    <w:rsid w:val="00A10A53"/>
    <w:rsid w:val="00A10C53"/>
    <w:rsid w:val="00A10E40"/>
    <w:rsid w:val="00A10E93"/>
    <w:rsid w:val="00A111BD"/>
    <w:rsid w:val="00A112A7"/>
    <w:rsid w:val="00A113ED"/>
    <w:rsid w:val="00A116F9"/>
    <w:rsid w:val="00A118BD"/>
    <w:rsid w:val="00A11979"/>
    <w:rsid w:val="00A11A5B"/>
    <w:rsid w:val="00A11A60"/>
    <w:rsid w:val="00A12157"/>
    <w:rsid w:val="00A12284"/>
    <w:rsid w:val="00A123C9"/>
    <w:rsid w:val="00A1258A"/>
    <w:rsid w:val="00A126AB"/>
    <w:rsid w:val="00A12E2D"/>
    <w:rsid w:val="00A12F7C"/>
    <w:rsid w:val="00A13045"/>
    <w:rsid w:val="00A130E0"/>
    <w:rsid w:val="00A13299"/>
    <w:rsid w:val="00A132A8"/>
    <w:rsid w:val="00A133D5"/>
    <w:rsid w:val="00A1376F"/>
    <w:rsid w:val="00A1398B"/>
    <w:rsid w:val="00A13A03"/>
    <w:rsid w:val="00A13EE1"/>
    <w:rsid w:val="00A13F2B"/>
    <w:rsid w:val="00A1437F"/>
    <w:rsid w:val="00A148A0"/>
    <w:rsid w:val="00A14A2F"/>
    <w:rsid w:val="00A14F77"/>
    <w:rsid w:val="00A14FE5"/>
    <w:rsid w:val="00A15335"/>
    <w:rsid w:val="00A156ED"/>
    <w:rsid w:val="00A15928"/>
    <w:rsid w:val="00A15990"/>
    <w:rsid w:val="00A15A86"/>
    <w:rsid w:val="00A15C13"/>
    <w:rsid w:val="00A15FCD"/>
    <w:rsid w:val="00A16620"/>
    <w:rsid w:val="00A1688C"/>
    <w:rsid w:val="00A168AB"/>
    <w:rsid w:val="00A16C1E"/>
    <w:rsid w:val="00A16F51"/>
    <w:rsid w:val="00A172D5"/>
    <w:rsid w:val="00A176D7"/>
    <w:rsid w:val="00A179A2"/>
    <w:rsid w:val="00A17A7B"/>
    <w:rsid w:val="00A17FA5"/>
    <w:rsid w:val="00A20033"/>
    <w:rsid w:val="00A20581"/>
    <w:rsid w:val="00A20699"/>
    <w:rsid w:val="00A207B3"/>
    <w:rsid w:val="00A20836"/>
    <w:rsid w:val="00A2090A"/>
    <w:rsid w:val="00A20930"/>
    <w:rsid w:val="00A209C1"/>
    <w:rsid w:val="00A20E38"/>
    <w:rsid w:val="00A20EFE"/>
    <w:rsid w:val="00A20F2B"/>
    <w:rsid w:val="00A2112D"/>
    <w:rsid w:val="00A2125A"/>
    <w:rsid w:val="00A215CB"/>
    <w:rsid w:val="00A217FC"/>
    <w:rsid w:val="00A21A58"/>
    <w:rsid w:val="00A21B3D"/>
    <w:rsid w:val="00A21EE4"/>
    <w:rsid w:val="00A223E4"/>
    <w:rsid w:val="00A22D21"/>
    <w:rsid w:val="00A22DFC"/>
    <w:rsid w:val="00A22E25"/>
    <w:rsid w:val="00A22EC3"/>
    <w:rsid w:val="00A22FD0"/>
    <w:rsid w:val="00A230FC"/>
    <w:rsid w:val="00A2319E"/>
    <w:rsid w:val="00A23679"/>
    <w:rsid w:val="00A238E8"/>
    <w:rsid w:val="00A23BA5"/>
    <w:rsid w:val="00A23E40"/>
    <w:rsid w:val="00A23E75"/>
    <w:rsid w:val="00A240A3"/>
    <w:rsid w:val="00A240D5"/>
    <w:rsid w:val="00A2424F"/>
    <w:rsid w:val="00A242F2"/>
    <w:rsid w:val="00A244CF"/>
    <w:rsid w:val="00A2490B"/>
    <w:rsid w:val="00A24A34"/>
    <w:rsid w:val="00A24C49"/>
    <w:rsid w:val="00A24C69"/>
    <w:rsid w:val="00A25714"/>
    <w:rsid w:val="00A25DD6"/>
    <w:rsid w:val="00A25E62"/>
    <w:rsid w:val="00A25E7D"/>
    <w:rsid w:val="00A25EB6"/>
    <w:rsid w:val="00A260B3"/>
    <w:rsid w:val="00A262DA"/>
    <w:rsid w:val="00A26618"/>
    <w:rsid w:val="00A26652"/>
    <w:rsid w:val="00A267D8"/>
    <w:rsid w:val="00A26BD2"/>
    <w:rsid w:val="00A26C83"/>
    <w:rsid w:val="00A27079"/>
    <w:rsid w:val="00A27118"/>
    <w:rsid w:val="00A274D3"/>
    <w:rsid w:val="00A27520"/>
    <w:rsid w:val="00A2758E"/>
    <w:rsid w:val="00A276C3"/>
    <w:rsid w:val="00A27CAC"/>
    <w:rsid w:val="00A27D41"/>
    <w:rsid w:val="00A27D6E"/>
    <w:rsid w:val="00A27F5B"/>
    <w:rsid w:val="00A27FBF"/>
    <w:rsid w:val="00A30096"/>
    <w:rsid w:val="00A301E1"/>
    <w:rsid w:val="00A30522"/>
    <w:rsid w:val="00A3063C"/>
    <w:rsid w:val="00A30755"/>
    <w:rsid w:val="00A309A6"/>
    <w:rsid w:val="00A30BFA"/>
    <w:rsid w:val="00A30FE6"/>
    <w:rsid w:val="00A31658"/>
    <w:rsid w:val="00A316ED"/>
    <w:rsid w:val="00A3182E"/>
    <w:rsid w:val="00A31A34"/>
    <w:rsid w:val="00A31B49"/>
    <w:rsid w:val="00A3219C"/>
    <w:rsid w:val="00A32306"/>
    <w:rsid w:val="00A32332"/>
    <w:rsid w:val="00A32338"/>
    <w:rsid w:val="00A324E5"/>
    <w:rsid w:val="00A32572"/>
    <w:rsid w:val="00A3269A"/>
    <w:rsid w:val="00A3282E"/>
    <w:rsid w:val="00A3288E"/>
    <w:rsid w:val="00A32CF8"/>
    <w:rsid w:val="00A32F70"/>
    <w:rsid w:val="00A3303B"/>
    <w:rsid w:val="00A33042"/>
    <w:rsid w:val="00A3315E"/>
    <w:rsid w:val="00A33358"/>
    <w:rsid w:val="00A335D9"/>
    <w:rsid w:val="00A338F4"/>
    <w:rsid w:val="00A33C66"/>
    <w:rsid w:val="00A33E64"/>
    <w:rsid w:val="00A33FB8"/>
    <w:rsid w:val="00A3445F"/>
    <w:rsid w:val="00A344F4"/>
    <w:rsid w:val="00A345DA"/>
    <w:rsid w:val="00A34AF2"/>
    <w:rsid w:val="00A34BEB"/>
    <w:rsid w:val="00A34C2A"/>
    <w:rsid w:val="00A34C65"/>
    <w:rsid w:val="00A34E94"/>
    <w:rsid w:val="00A34ED1"/>
    <w:rsid w:val="00A34F79"/>
    <w:rsid w:val="00A350F6"/>
    <w:rsid w:val="00A351F5"/>
    <w:rsid w:val="00A353C7"/>
    <w:rsid w:val="00A35548"/>
    <w:rsid w:val="00A357DC"/>
    <w:rsid w:val="00A35C03"/>
    <w:rsid w:val="00A35CE7"/>
    <w:rsid w:val="00A36108"/>
    <w:rsid w:val="00A36606"/>
    <w:rsid w:val="00A36A41"/>
    <w:rsid w:val="00A36F2A"/>
    <w:rsid w:val="00A370DE"/>
    <w:rsid w:val="00A37177"/>
    <w:rsid w:val="00A375E1"/>
    <w:rsid w:val="00A3771C"/>
    <w:rsid w:val="00A37790"/>
    <w:rsid w:val="00A37A3C"/>
    <w:rsid w:val="00A37A64"/>
    <w:rsid w:val="00A37B39"/>
    <w:rsid w:val="00A37CC5"/>
    <w:rsid w:val="00A37ECC"/>
    <w:rsid w:val="00A37F69"/>
    <w:rsid w:val="00A402C8"/>
    <w:rsid w:val="00A4031F"/>
    <w:rsid w:val="00A4059F"/>
    <w:rsid w:val="00A40658"/>
    <w:rsid w:val="00A40883"/>
    <w:rsid w:val="00A40B1A"/>
    <w:rsid w:val="00A40B33"/>
    <w:rsid w:val="00A40D32"/>
    <w:rsid w:val="00A40E43"/>
    <w:rsid w:val="00A40EFB"/>
    <w:rsid w:val="00A40F2C"/>
    <w:rsid w:val="00A4165F"/>
    <w:rsid w:val="00A41688"/>
    <w:rsid w:val="00A4193B"/>
    <w:rsid w:val="00A4195F"/>
    <w:rsid w:val="00A41B3F"/>
    <w:rsid w:val="00A41CA2"/>
    <w:rsid w:val="00A41F1C"/>
    <w:rsid w:val="00A42449"/>
    <w:rsid w:val="00A424A5"/>
    <w:rsid w:val="00A425D9"/>
    <w:rsid w:val="00A426B0"/>
    <w:rsid w:val="00A42A56"/>
    <w:rsid w:val="00A42A63"/>
    <w:rsid w:val="00A42AD6"/>
    <w:rsid w:val="00A42E9A"/>
    <w:rsid w:val="00A42ED9"/>
    <w:rsid w:val="00A43015"/>
    <w:rsid w:val="00A435AD"/>
    <w:rsid w:val="00A4397C"/>
    <w:rsid w:val="00A43A4E"/>
    <w:rsid w:val="00A43A57"/>
    <w:rsid w:val="00A43B25"/>
    <w:rsid w:val="00A43BB7"/>
    <w:rsid w:val="00A43FE7"/>
    <w:rsid w:val="00A443E5"/>
    <w:rsid w:val="00A44614"/>
    <w:rsid w:val="00A44C2D"/>
    <w:rsid w:val="00A44DB5"/>
    <w:rsid w:val="00A44E3E"/>
    <w:rsid w:val="00A44EDF"/>
    <w:rsid w:val="00A44F9D"/>
    <w:rsid w:val="00A44FF0"/>
    <w:rsid w:val="00A45DD3"/>
    <w:rsid w:val="00A45E9C"/>
    <w:rsid w:val="00A45F39"/>
    <w:rsid w:val="00A45F7F"/>
    <w:rsid w:val="00A46070"/>
    <w:rsid w:val="00A463C4"/>
    <w:rsid w:val="00A46456"/>
    <w:rsid w:val="00A466DE"/>
    <w:rsid w:val="00A46AC2"/>
    <w:rsid w:val="00A46C39"/>
    <w:rsid w:val="00A46EED"/>
    <w:rsid w:val="00A47011"/>
    <w:rsid w:val="00A4702B"/>
    <w:rsid w:val="00A47411"/>
    <w:rsid w:val="00A4748D"/>
    <w:rsid w:val="00A477E4"/>
    <w:rsid w:val="00A4792D"/>
    <w:rsid w:val="00A479E4"/>
    <w:rsid w:val="00A47A49"/>
    <w:rsid w:val="00A47D02"/>
    <w:rsid w:val="00A50115"/>
    <w:rsid w:val="00A5078D"/>
    <w:rsid w:val="00A508AC"/>
    <w:rsid w:val="00A50991"/>
    <w:rsid w:val="00A509C0"/>
    <w:rsid w:val="00A50B61"/>
    <w:rsid w:val="00A50F14"/>
    <w:rsid w:val="00A50F25"/>
    <w:rsid w:val="00A50F4F"/>
    <w:rsid w:val="00A511D5"/>
    <w:rsid w:val="00A513B9"/>
    <w:rsid w:val="00A51742"/>
    <w:rsid w:val="00A51D58"/>
    <w:rsid w:val="00A51DE0"/>
    <w:rsid w:val="00A51F7F"/>
    <w:rsid w:val="00A52095"/>
    <w:rsid w:val="00A520DD"/>
    <w:rsid w:val="00A5231C"/>
    <w:rsid w:val="00A5233F"/>
    <w:rsid w:val="00A523A8"/>
    <w:rsid w:val="00A524DF"/>
    <w:rsid w:val="00A525F0"/>
    <w:rsid w:val="00A52CD1"/>
    <w:rsid w:val="00A52DAF"/>
    <w:rsid w:val="00A53134"/>
    <w:rsid w:val="00A5330F"/>
    <w:rsid w:val="00A535B9"/>
    <w:rsid w:val="00A53760"/>
    <w:rsid w:val="00A53805"/>
    <w:rsid w:val="00A53BD6"/>
    <w:rsid w:val="00A5401D"/>
    <w:rsid w:val="00A540DA"/>
    <w:rsid w:val="00A54366"/>
    <w:rsid w:val="00A543A0"/>
    <w:rsid w:val="00A54829"/>
    <w:rsid w:val="00A54D8D"/>
    <w:rsid w:val="00A55504"/>
    <w:rsid w:val="00A55586"/>
    <w:rsid w:val="00A5571E"/>
    <w:rsid w:val="00A55724"/>
    <w:rsid w:val="00A55A8D"/>
    <w:rsid w:val="00A55BFC"/>
    <w:rsid w:val="00A55C16"/>
    <w:rsid w:val="00A55DD6"/>
    <w:rsid w:val="00A55F88"/>
    <w:rsid w:val="00A56077"/>
    <w:rsid w:val="00A562CF"/>
    <w:rsid w:val="00A5662B"/>
    <w:rsid w:val="00A56967"/>
    <w:rsid w:val="00A569F8"/>
    <w:rsid w:val="00A56A2A"/>
    <w:rsid w:val="00A56C0C"/>
    <w:rsid w:val="00A56C74"/>
    <w:rsid w:val="00A56D58"/>
    <w:rsid w:val="00A56E38"/>
    <w:rsid w:val="00A56EE2"/>
    <w:rsid w:val="00A571A0"/>
    <w:rsid w:val="00A57245"/>
    <w:rsid w:val="00A572C8"/>
    <w:rsid w:val="00A57450"/>
    <w:rsid w:val="00A5779B"/>
    <w:rsid w:val="00A60045"/>
    <w:rsid w:val="00A600F8"/>
    <w:rsid w:val="00A6030B"/>
    <w:rsid w:val="00A60431"/>
    <w:rsid w:val="00A60456"/>
    <w:rsid w:val="00A605B4"/>
    <w:rsid w:val="00A6060B"/>
    <w:rsid w:val="00A6078A"/>
    <w:rsid w:val="00A6105A"/>
    <w:rsid w:val="00A6127B"/>
    <w:rsid w:val="00A61424"/>
    <w:rsid w:val="00A61528"/>
    <w:rsid w:val="00A61C28"/>
    <w:rsid w:val="00A61DD7"/>
    <w:rsid w:val="00A61EE4"/>
    <w:rsid w:val="00A61FAF"/>
    <w:rsid w:val="00A62161"/>
    <w:rsid w:val="00A621EA"/>
    <w:rsid w:val="00A62524"/>
    <w:rsid w:val="00A625EE"/>
    <w:rsid w:val="00A6266D"/>
    <w:rsid w:val="00A6270F"/>
    <w:rsid w:val="00A6296E"/>
    <w:rsid w:val="00A62AEF"/>
    <w:rsid w:val="00A62B7B"/>
    <w:rsid w:val="00A62B97"/>
    <w:rsid w:val="00A62E81"/>
    <w:rsid w:val="00A63168"/>
    <w:rsid w:val="00A6321C"/>
    <w:rsid w:val="00A6350B"/>
    <w:rsid w:val="00A63755"/>
    <w:rsid w:val="00A637A1"/>
    <w:rsid w:val="00A63D8B"/>
    <w:rsid w:val="00A63DD6"/>
    <w:rsid w:val="00A63EAF"/>
    <w:rsid w:val="00A64601"/>
    <w:rsid w:val="00A6461B"/>
    <w:rsid w:val="00A64627"/>
    <w:rsid w:val="00A6489B"/>
    <w:rsid w:val="00A64F72"/>
    <w:rsid w:val="00A65523"/>
    <w:rsid w:val="00A65580"/>
    <w:rsid w:val="00A655AE"/>
    <w:rsid w:val="00A6560D"/>
    <w:rsid w:val="00A659D1"/>
    <w:rsid w:val="00A65AC2"/>
    <w:rsid w:val="00A65BA6"/>
    <w:rsid w:val="00A6624F"/>
    <w:rsid w:val="00A66257"/>
    <w:rsid w:val="00A66345"/>
    <w:rsid w:val="00A664F2"/>
    <w:rsid w:val="00A66561"/>
    <w:rsid w:val="00A66663"/>
    <w:rsid w:val="00A66A6B"/>
    <w:rsid w:val="00A66C13"/>
    <w:rsid w:val="00A66CBF"/>
    <w:rsid w:val="00A66CD0"/>
    <w:rsid w:val="00A6709B"/>
    <w:rsid w:val="00A6738F"/>
    <w:rsid w:val="00A6772C"/>
    <w:rsid w:val="00A6789C"/>
    <w:rsid w:val="00A67AC1"/>
    <w:rsid w:val="00A67B93"/>
    <w:rsid w:val="00A67D11"/>
    <w:rsid w:val="00A67D29"/>
    <w:rsid w:val="00A67E9E"/>
    <w:rsid w:val="00A67F91"/>
    <w:rsid w:val="00A67FA7"/>
    <w:rsid w:val="00A704E9"/>
    <w:rsid w:val="00A70508"/>
    <w:rsid w:val="00A705FB"/>
    <w:rsid w:val="00A708C7"/>
    <w:rsid w:val="00A70B1A"/>
    <w:rsid w:val="00A70F36"/>
    <w:rsid w:val="00A710DC"/>
    <w:rsid w:val="00A7128C"/>
    <w:rsid w:val="00A71676"/>
    <w:rsid w:val="00A71CC5"/>
    <w:rsid w:val="00A72318"/>
    <w:rsid w:val="00A72355"/>
    <w:rsid w:val="00A724F1"/>
    <w:rsid w:val="00A72516"/>
    <w:rsid w:val="00A72519"/>
    <w:rsid w:val="00A726FD"/>
    <w:rsid w:val="00A72BEF"/>
    <w:rsid w:val="00A72C72"/>
    <w:rsid w:val="00A72D7A"/>
    <w:rsid w:val="00A730C5"/>
    <w:rsid w:val="00A7361D"/>
    <w:rsid w:val="00A7368E"/>
    <w:rsid w:val="00A736AE"/>
    <w:rsid w:val="00A73CB4"/>
    <w:rsid w:val="00A73E1C"/>
    <w:rsid w:val="00A73F2B"/>
    <w:rsid w:val="00A73F3B"/>
    <w:rsid w:val="00A73FA1"/>
    <w:rsid w:val="00A7434F"/>
    <w:rsid w:val="00A7484D"/>
    <w:rsid w:val="00A74D59"/>
    <w:rsid w:val="00A74DB4"/>
    <w:rsid w:val="00A74DF3"/>
    <w:rsid w:val="00A75043"/>
    <w:rsid w:val="00A7512B"/>
    <w:rsid w:val="00A751E0"/>
    <w:rsid w:val="00A75561"/>
    <w:rsid w:val="00A75569"/>
    <w:rsid w:val="00A75D14"/>
    <w:rsid w:val="00A75D65"/>
    <w:rsid w:val="00A75F06"/>
    <w:rsid w:val="00A762A6"/>
    <w:rsid w:val="00A76396"/>
    <w:rsid w:val="00A76632"/>
    <w:rsid w:val="00A76731"/>
    <w:rsid w:val="00A7698B"/>
    <w:rsid w:val="00A76A47"/>
    <w:rsid w:val="00A76BF4"/>
    <w:rsid w:val="00A76D22"/>
    <w:rsid w:val="00A76E62"/>
    <w:rsid w:val="00A76FB2"/>
    <w:rsid w:val="00A7735A"/>
    <w:rsid w:val="00A77533"/>
    <w:rsid w:val="00A776EB"/>
    <w:rsid w:val="00A7771B"/>
    <w:rsid w:val="00A77747"/>
    <w:rsid w:val="00A779A8"/>
    <w:rsid w:val="00A77A32"/>
    <w:rsid w:val="00A77A55"/>
    <w:rsid w:val="00A77DAC"/>
    <w:rsid w:val="00A77F00"/>
    <w:rsid w:val="00A80601"/>
    <w:rsid w:val="00A8063F"/>
    <w:rsid w:val="00A80847"/>
    <w:rsid w:val="00A808FF"/>
    <w:rsid w:val="00A80B38"/>
    <w:rsid w:val="00A80D0A"/>
    <w:rsid w:val="00A813D5"/>
    <w:rsid w:val="00A81546"/>
    <w:rsid w:val="00A816E6"/>
    <w:rsid w:val="00A816FB"/>
    <w:rsid w:val="00A81737"/>
    <w:rsid w:val="00A818CA"/>
    <w:rsid w:val="00A819B6"/>
    <w:rsid w:val="00A81CCF"/>
    <w:rsid w:val="00A81F97"/>
    <w:rsid w:val="00A8215A"/>
    <w:rsid w:val="00A82392"/>
    <w:rsid w:val="00A8242A"/>
    <w:rsid w:val="00A82899"/>
    <w:rsid w:val="00A828EA"/>
    <w:rsid w:val="00A82B3F"/>
    <w:rsid w:val="00A82E47"/>
    <w:rsid w:val="00A82E5D"/>
    <w:rsid w:val="00A82E63"/>
    <w:rsid w:val="00A831BB"/>
    <w:rsid w:val="00A83326"/>
    <w:rsid w:val="00A833B2"/>
    <w:rsid w:val="00A83DA2"/>
    <w:rsid w:val="00A84014"/>
    <w:rsid w:val="00A84069"/>
    <w:rsid w:val="00A841A4"/>
    <w:rsid w:val="00A84374"/>
    <w:rsid w:val="00A84429"/>
    <w:rsid w:val="00A84697"/>
    <w:rsid w:val="00A8482E"/>
    <w:rsid w:val="00A84C1C"/>
    <w:rsid w:val="00A84E59"/>
    <w:rsid w:val="00A84F71"/>
    <w:rsid w:val="00A84FB7"/>
    <w:rsid w:val="00A8501E"/>
    <w:rsid w:val="00A8513C"/>
    <w:rsid w:val="00A852D2"/>
    <w:rsid w:val="00A8546E"/>
    <w:rsid w:val="00A8560C"/>
    <w:rsid w:val="00A8572B"/>
    <w:rsid w:val="00A85B90"/>
    <w:rsid w:val="00A85BDA"/>
    <w:rsid w:val="00A85C69"/>
    <w:rsid w:val="00A85D7D"/>
    <w:rsid w:val="00A85EB0"/>
    <w:rsid w:val="00A862DD"/>
    <w:rsid w:val="00A86809"/>
    <w:rsid w:val="00A86AEC"/>
    <w:rsid w:val="00A86B3B"/>
    <w:rsid w:val="00A86BFE"/>
    <w:rsid w:val="00A86C1A"/>
    <w:rsid w:val="00A8703A"/>
    <w:rsid w:val="00A871CF"/>
    <w:rsid w:val="00A87734"/>
    <w:rsid w:val="00A87964"/>
    <w:rsid w:val="00A87DFD"/>
    <w:rsid w:val="00A87E01"/>
    <w:rsid w:val="00A9001F"/>
    <w:rsid w:val="00A9047A"/>
    <w:rsid w:val="00A90618"/>
    <w:rsid w:val="00A90726"/>
    <w:rsid w:val="00A907AE"/>
    <w:rsid w:val="00A90AAD"/>
    <w:rsid w:val="00A90CE2"/>
    <w:rsid w:val="00A90E2F"/>
    <w:rsid w:val="00A90FD8"/>
    <w:rsid w:val="00A915A3"/>
    <w:rsid w:val="00A91C5F"/>
    <w:rsid w:val="00A91EAD"/>
    <w:rsid w:val="00A91EFE"/>
    <w:rsid w:val="00A91F06"/>
    <w:rsid w:val="00A920C1"/>
    <w:rsid w:val="00A92291"/>
    <w:rsid w:val="00A922E8"/>
    <w:rsid w:val="00A922FD"/>
    <w:rsid w:val="00A92496"/>
    <w:rsid w:val="00A92497"/>
    <w:rsid w:val="00A92553"/>
    <w:rsid w:val="00A9270D"/>
    <w:rsid w:val="00A9294B"/>
    <w:rsid w:val="00A929DD"/>
    <w:rsid w:val="00A92AC1"/>
    <w:rsid w:val="00A9301C"/>
    <w:rsid w:val="00A93591"/>
    <w:rsid w:val="00A938B8"/>
    <w:rsid w:val="00A93D29"/>
    <w:rsid w:val="00A93D84"/>
    <w:rsid w:val="00A9429C"/>
    <w:rsid w:val="00A94315"/>
    <w:rsid w:val="00A94350"/>
    <w:rsid w:val="00A94364"/>
    <w:rsid w:val="00A943D6"/>
    <w:rsid w:val="00A9448B"/>
    <w:rsid w:val="00A945F8"/>
    <w:rsid w:val="00A94795"/>
    <w:rsid w:val="00A94856"/>
    <w:rsid w:val="00A94B44"/>
    <w:rsid w:val="00A94BE2"/>
    <w:rsid w:val="00A94C07"/>
    <w:rsid w:val="00A94C9F"/>
    <w:rsid w:val="00A95265"/>
    <w:rsid w:val="00A9537F"/>
    <w:rsid w:val="00A955A3"/>
    <w:rsid w:val="00A955D5"/>
    <w:rsid w:val="00A957DF"/>
    <w:rsid w:val="00A958BA"/>
    <w:rsid w:val="00A95B14"/>
    <w:rsid w:val="00A95CCB"/>
    <w:rsid w:val="00A95D5A"/>
    <w:rsid w:val="00A95D7F"/>
    <w:rsid w:val="00A9601F"/>
    <w:rsid w:val="00A961FD"/>
    <w:rsid w:val="00A96235"/>
    <w:rsid w:val="00A96435"/>
    <w:rsid w:val="00A964C7"/>
    <w:rsid w:val="00A96530"/>
    <w:rsid w:val="00A96592"/>
    <w:rsid w:val="00A9679C"/>
    <w:rsid w:val="00A9694A"/>
    <w:rsid w:val="00A96A91"/>
    <w:rsid w:val="00A96C38"/>
    <w:rsid w:val="00A96FF6"/>
    <w:rsid w:val="00A970CE"/>
    <w:rsid w:val="00A97275"/>
    <w:rsid w:val="00A972F4"/>
    <w:rsid w:val="00A975EA"/>
    <w:rsid w:val="00A97666"/>
    <w:rsid w:val="00A97784"/>
    <w:rsid w:val="00A978FE"/>
    <w:rsid w:val="00A97DAB"/>
    <w:rsid w:val="00A97EB6"/>
    <w:rsid w:val="00A97F27"/>
    <w:rsid w:val="00A97F43"/>
    <w:rsid w:val="00AA028B"/>
    <w:rsid w:val="00AA04F7"/>
    <w:rsid w:val="00AA0505"/>
    <w:rsid w:val="00AA05F5"/>
    <w:rsid w:val="00AA0903"/>
    <w:rsid w:val="00AA0976"/>
    <w:rsid w:val="00AA0A17"/>
    <w:rsid w:val="00AA0CDC"/>
    <w:rsid w:val="00AA0DC0"/>
    <w:rsid w:val="00AA0E51"/>
    <w:rsid w:val="00AA0EAC"/>
    <w:rsid w:val="00AA14ED"/>
    <w:rsid w:val="00AA1683"/>
    <w:rsid w:val="00AA1BEB"/>
    <w:rsid w:val="00AA1FED"/>
    <w:rsid w:val="00AA247A"/>
    <w:rsid w:val="00AA256C"/>
    <w:rsid w:val="00AA260C"/>
    <w:rsid w:val="00AA26E0"/>
    <w:rsid w:val="00AA2755"/>
    <w:rsid w:val="00AA27DF"/>
    <w:rsid w:val="00AA34A3"/>
    <w:rsid w:val="00AA34B1"/>
    <w:rsid w:val="00AA3580"/>
    <w:rsid w:val="00AA35D3"/>
    <w:rsid w:val="00AA39E8"/>
    <w:rsid w:val="00AA3A83"/>
    <w:rsid w:val="00AA3CF7"/>
    <w:rsid w:val="00AA3E78"/>
    <w:rsid w:val="00AA40BA"/>
    <w:rsid w:val="00AA4127"/>
    <w:rsid w:val="00AA42EE"/>
    <w:rsid w:val="00AA430F"/>
    <w:rsid w:val="00AA441F"/>
    <w:rsid w:val="00AA48D6"/>
    <w:rsid w:val="00AA4962"/>
    <w:rsid w:val="00AA4AB0"/>
    <w:rsid w:val="00AA4D42"/>
    <w:rsid w:val="00AA4DD1"/>
    <w:rsid w:val="00AA5008"/>
    <w:rsid w:val="00AA52BB"/>
    <w:rsid w:val="00AA53A9"/>
    <w:rsid w:val="00AA543A"/>
    <w:rsid w:val="00AA5594"/>
    <w:rsid w:val="00AA5640"/>
    <w:rsid w:val="00AA574B"/>
    <w:rsid w:val="00AA5BB0"/>
    <w:rsid w:val="00AA5C29"/>
    <w:rsid w:val="00AA5F55"/>
    <w:rsid w:val="00AA5F81"/>
    <w:rsid w:val="00AA6331"/>
    <w:rsid w:val="00AA6985"/>
    <w:rsid w:val="00AA6AE6"/>
    <w:rsid w:val="00AA6EF9"/>
    <w:rsid w:val="00AA6F66"/>
    <w:rsid w:val="00AA70E9"/>
    <w:rsid w:val="00AA710D"/>
    <w:rsid w:val="00AA714E"/>
    <w:rsid w:val="00AA7222"/>
    <w:rsid w:val="00AA73D0"/>
    <w:rsid w:val="00AA7509"/>
    <w:rsid w:val="00AA7664"/>
    <w:rsid w:val="00AA77FB"/>
    <w:rsid w:val="00AA77FD"/>
    <w:rsid w:val="00AA78F7"/>
    <w:rsid w:val="00AA7E7F"/>
    <w:rsid w:val="00AB00B7"/>
    <w:rsid w:val="00AB072E"/>
    <w:rsid w:val="00AB0961"/>
    <w:rsid w:val="00AB0A56"/>
    <w:rsid w:val="00AB0C53"/>
    <w:rsid w:val="00AB0E19"/>
    <w:rsid w:val="00AB0FC4"/>
    <w:rsid w:val="00AB10DB"/>
    <w:rsid w:val="00AB11B1"/>
    <w:rsid w:val="00AB1298"/>
    <w:rsid w:val="00AB12EE"/>
    <w:rsid w:val="00AB1494"/>
    <w:rsid w:val="00AB18D2"/>
    <w:rsid w:val="00AB1B72"/>
    <w:rsid w:val="00AB1C83"/>
    <w:rsid w:val="00AB1DCD"/>
    <w:rsid w:val="00AB2112"/>
    <w:rsid w:val="00AB227B"/>
    <w:rsid w:val="00AB2394"/>
    <w:rsid w:val="00AB245B"/>
    <w:rsid w:val="00AB260E"/>
    <w:rsid w:val="00AB29B4"/>
    <w:rsid w:val="00AB2B77"/>
    <w:rsid w:val="00AB2CE5"/>
    <w:rsid w:val="00AB2D5E"/>
    <w:rsid w:val="00AB30AC"/>
    <w:rsid w:val="00AB3425"/>
    <w:rsid w:val="00AB356A"/>
    <w:rsid w:val="00AB35DF"/>
    <w:rsid w:val="00AB3733"/>
    <w:rsid w:val="00AB3883"/>
    <w:rsid w:val="00AB3CCC"/>
    <w:rsid w:val="00AB3EE9"/>
    <w:rsid w:val="00AB404D"/>
    <w:rsid w:val="00AB4113"/>
    <w:rsid w:val="00AB4383"/>
    <w:rsid w:val="00AB4399"/>
    <w:rsid w:val="00AB44BC"/>
    <w:rsid w:val="00AB44D4"/>
    <w:rsid w:val="00AB462F"/>
    <w:rsid w:val="00AB47F9"/>
    <w:rsid w:val="00AB49A7"/>
    <w:rsid w:val="00AB4C3D"/>
    <w:rsid w:val="00AB5156"/>
    <w:rsid w:val="00AB5AE2"/>
    <w:rsid w:val="00AB5C11"/>
    <w:rsid w:val="00AB5CEF"/>
    <w:rsid w:val="00AB5D3D"/>
    <w:rsid w:val="00AB5EF8"/>
    <w:rsid w:val="00AB6174"/>
    <w:rsid w:val="00AB61C0"/>
    <w:rsid w:val="00AB651E"/>
    <w:rsid w:val="00AB6693"/>
    <w:rsid w:val="00AB669A"/>
    <w:rsid w:val="00AB67D4"/>
    <w:rsid w:val="00AB684D"/>
    <w:rsid w:val="00AB687B"/>
    <w:rsid w:val="00AB6B62"/>
    <w:rsid w:val="00AB6C89"/>
    <w:rsid w:val="00AB702C"/>
    <w:rsid w:val="00AB777F"/>
    <w:rsid w:val="00AB7D12"/>
    <w:rsid w:val="00AB7FA2"/>
    <w:rsid w:val="00AC0087"/>
    <w:rsid w:val="00AC02F9"/>
    <w:rsid w:val="00AC0381"/>
    <w:rsid w:val="00AC0866"/>
    <w:rsid w:val="00AC0B08"/>
    <w:rsid w:val="00AC1004"/>
    <w:rsid w:val="00AC1057"/>
    <w:rsid w:val="00AC10F2"/>
    <w:rsid w:val="00AC136C"/>
    <w:rsid w:val="00AC13ED"/>
    <w:rsid w:val="00AC149F"/>
    <w:rsid w:val="00AC14CF"/>
    <w:rsid w:val="00AC163E"/>
    <w:rsid w:val="00AC16A8"/>
    <w:rsid w:val="00AC1BCA"/>
    <w:rsid w:val="00AC1CB0"/>
    <w:rsid w:val="00AC1CEE"/>
    <w:rsid w:val="00AC22D5"/>
    <w:rsid w:val="00AC2633"/>
    <w:rsid w:val="00AC294B"/>
    <w:rsid w:val="00AC2984"/>
    <w:rsid w:val="00AC2B44"/>
    <w:rsid w:val="00AC2BBE"/>
    <w:rsid w:val="00AC3104"/>
    <w:rsid w:val="00AC39C0"/>
    <w:rsid w:val="00AC3DC4"/>
    <w:rsid w:val="00AC40CE"/>
    <w:rsid w:val="00AC43B3"/>
    <w:rsid w:val="00AC47DE"/>
    <w:rsid w:val="00AC4803"/>
    <w:rsid w:val="00AC4B5C"/>
    <w:rsid w:val="00AC504E"/>
    <w:rsid w:val="00AC5574"/>
    <w:rsid w:val="00AC557C"/>
    <w:rsid w:val="00AC560E"/>
    <w:rsid w:val="00AC56D8"/>
    <w:rsid w:val="00AC5FC5"/>
    <w:rsid w:val="00AC631F"/>
    <w:rsid w:val="00AC63D0"/>
    <w:rsid w:val="00AC6528"/>
    <w:rsid w:val="00AC6702"/>
    <w:rsid w:val="00AC68CB"/>
    <w:rsid w:val="00AC691D"/>
    <w:rsid w:val="00AC6ACA"/>
    <w:rsid w:val="00AC7250"/>
    <w:rsid w:val="00AC7462"/>
    <w:rsid w:val="00AC74EB"/>
    <w:rsid w:val="00AC74EC"/>
    <w:rsid w:val="00AC74FB"/>
    <w:rsid w:val="00AC7504"/>
    <w:rsid w:val="00AC7621"/>
    <w:rsid w:val="00AC786E"/>
    <w:rsid w:val="00AC7881"/>
    <w:rsid w:val="00AC79BB"/>
    <w:rsid w:val="00AC7C1D"/>
    <w:rsid w:val="00AC7D28"/>
    <w:rsid w:val="00AD027B"/>
    <w:rsid w:val="00AD08C2"/>
    <w:rsid w:val="00AD0B60"/>
    <w:rsid w:val="00AD0C23"/>
    <w:rsid w:val="00AD0D24"/>
    <w:rsid w:val="00AD0DCD"/>
    <w:rsid w:val="00AD0F08"/>
    <w:rsid w:val="00AD0FBC"/>
    <w:rsid w:val="00AD1190"/>
    <w:rsid w:val="00AD1314"/>
    <w:rsid w:val="00AD19B3"/>
    <w:rsid w:val="00AD1CD0"/>
    <w:rsid w:val="00AD1D22"/>
    <w:rsid w:val="00AD1F40"/>
    <w:rsid w:val="00AD21DE"/>
    <w:rsid w:val="00AD22AE"/>
    <w:rsid w:val="00AD2813"/>
    <w:rsid w:val="00AD2889"/>
    <w:rsid w:val="00AD2AF2"/>
    <w:rsid w:val="00AD2CA0"/>
    <w:rsid w:val="00AD2FB1"/>
    <w:rsid w:val="00AD2FD9"/>
    <w:rsid w:val="00AD328B"/>
    <w:rsid w:val="00AD3608"/>
    <w:rsid w:val="00AD3677"/>
    <w:rsid w:val="00AD3A4E"/>
    <w:rsid w:val="00AD3A99"/>
    <w:rsid w:val="00AD3AD7"/>
    <w:rsid w:val="00AD3B62"/>
    <w:rsid w:val="00AD3B8E"/>
    <w:rsid w:val="00AD3BB5"/>
    <w:rsid w:val="00AD3DD7"/>
    <w:rsid w:val="00AD4320"/>
    <w:rsid w:val="00AD4434"/>
    <w:rsid w:val="00AD45E0"/>
    <w:rsid w:val="00AD4E2F"/>
    <w:rsid w:val="00AD5513"/>
    <w:rsid w:val="00AD56EE"/>
    <w:rsid w:val="00AD5A0F"/>
    <w:rsid w:val="00AD5A9E"/>
    <w:rsid w:val="00AD5AE7"/>
    <w:rsid w:val="00AD5B57"/>
    <w:rsid w:val="00AD5B76"/>
    <w:rsid w:val="00AD6172"/>
    <w:rsid w:val="00AD62B7"/>
    <w:rsid w:val="00AD6437"/>
    <w:rsid w:val="00AD6690"/>
    <w:rsid w:val="00AD6863"/>
    <w:rsid w:val="00AD689B"/>
    <w:rsid w:val="00AD68B7"/>
    <w:rsid w:val="00AD6990"/>
    <w:rsid w:val="00AD6EA9"/>
    <w:rsid w:val="00AD73F8"/>
    <w:rsid w:val="00AD7701"/>
    <w:rsid w:val="00AD7922"/>
    <w:rsid w:val="00AD7950"/>
    <w:rsid w:val="00AD796E"/>
    <w:rsid w:val="00AD7B60"/>
    <w:rsid w:val="00AD7C05"/>
    <w:rsid w:val="00AD7DFA"/>
    <w:rsid w:val="00AD7E45"/>
    <w:rsid w:val="00AE0413"/>
    <w:rsid w:val="00AE06E3"/>
    <w:rsid w:val="00AE07EA"/>
    <w:rsid w:val="00AE0DED"/>
    <w:rsid w:val="00AE100B"/>
    <w:rsid w:val="00AE11DA"/>
    <w:rsid w:val="00AE1328"/>
    <w:rsid w:val="00AE13D2"/>
    <w:rsid w:val="00AE1597"/>
    <w:rsid w:val="00AE1A4A"/>
    <w:rsid w:val="00AE1D27"/>
    <w:rsid w:val="00AE1E0D"/>
    <w:rsid w:val="00AE1E57"/>
    <w:rsid w:val="00AE1F4E"/>
    <w:rsid w:val="00AE1FB5"/>
    <w:rsid w:val="00AE2275"/>
    <w:rsid w:val="00AE2526"/>
    <w:rsid w:val="00AE2A6B"/>
    <w:rsid w:val="00AE2AAD"/>
    <w:rsid w:val="00AE2D56"/>
    <w:rsid w:val="00AE2E87"/>
    <w:rsid w:val="00AE3302"/>
    <w:rsid w:val="00AE377E"/>
    <w:rsid w:val="00AE39D7"/>
    <w:rsid w:val="00AE3DE4"/>
    <w:rsid w:val="00AE3FCC"/>
    <w:rsid w:val="00AE43DD"/>
    <w:rsid w:val="00AE449B"/>
    <w:rsid w:val="00AE44CF"/>
    <w:rsid w:val="00AE49A8"/>
    <w:rsid w:val="00AE49DF"/>
    <w:rsid w:val="00AE4AD3"/>
    <w:rsid w:val="00AE4B4A"/>
    <w:rsid w:val="00AE4BB6"/>
    <w:rsid w:val="00AE4D00"/>
    <w:rsid w:val="00AE50D1"/>
    <w:rsid w:val="00AE5145"/>
    <w:rsid w:val="00AE525A"/>
    <w:rsid w:val="00AE5272"/>
    <w:rsid w:val="00AE5379"/>
    <w:rsid w:val="00AE5797"/>
    <w:rsid w:val="00AE5AB0"/>
    <w:rsid w:val="00AE5B5D"/>
    <w:rsid w:val="00AE6151"/>
    <w:rsid w:val="00AE64CF"/>
    <w:rsid w:val="00AE6537"/>
    <w:rsid w:val="00AE674E"/>
    <w:rsid w:val="00AE6B56"/>
    <w:rsid w:val="00AE6F01"/>
    <w:rsid w:val="00AE7054"/>
    <w:rsid w:val="00AE70DC"/>
    <w:rsid w:val="00AE70E1"/>
    <w:rsid w:val="00AE729D"/>
    <w:rsid w:val="00AE73BF"/>
    <w:rsid w:val="00AE78EF"/>
    <w:rsid w:val="00AE7A56"/>
    <w:rsid w:val="00AE7A82"/>
    <w:rsid w:val="00AE7A9F"/>
    <w:rsid w:val="00AE7C8E"/>
    <w:rsid w:val="00AE7CD9"/>
    <w:rsid w:val="00AE7DAE"/>
    <w:rsid w:val="00AE7DC9"/>
    <w:rsid w:val="00AF0131"/>
    <w:rsid w:val="00AF01F5"/>
    <w:rsid w:val="00AF0651"/>
    <w:rsid w:val="00AF0944"/>
    <w:rsid w:val="00AF0DAA"/>
    <w:rsid w:val="00AF1115"/>
    <w:rsid w:val="00AF1409"/>
    <w:rsid w:val="00AF1488"/>
    <w:rsid w:val="00AF1551"/>
    <w:rsid w:val="00AF15F8"/>
    <w:rsid w:val="00AF16F5"/>
    <w:rsid w:val="00AF1895"/>
    <w:rsid w:val="00AF1A58"/>
    <w:rsid w:val="00AF1AAB"/>
    <w:rsid w:val="00AF1FEC"/>
    <w:rsid w:val="00AF2073"/>
    <w:rsid w:val="00AF22A4"/>
    <w:rsid w:val="00AF249E"/>
    <w:rsid w:val="00AF25B8"/>
    <w:rsid w:val="00AF2983"/>
    <w:rsid w:val="00AF2D9B"/>
    <w:rsid w:val="00AF2E0B"/>
    <w:rsid w:val="00AF2E21"/>
    <w:rsid w:val="00AF3346"/>
    <w:rsid w:val="00AF3461"/>
    <w:rsid w:val="00AF3555"/>
    <w:rsid w:val="00AF380C"/>
    <w:rsid w:val="00AF3B53"/>
    <w:rsid w:val="00AF3CC5"/>
    <w:rsid w:val="00AF3EFF"/>
    <w:rsid w:val="00AF3F4B"/>
    <w:rsid w:val="00AF40A6"/>
    <w:rsid w:val="00AF4310"/>
    <w:rsid w:val="00AF444F"/>
    <w:rsid w:val="00AF4609"/>
    <w:rsid w:val="00AF4D37"/>
    <w:rsid w:val="00AF4E8F"/>
    <w:rsid w:val="00AF4EF1"/>
    <w:rsid w:val="00AF4F04"/>
    <w:rsid w:val="00AF51D2"/>
    <w:rsid w:val="00AF56E8"/>
    <w:rsid w:val="00AF628A"/>
    <w:rsid w:val="00AF6452"/>
    <w:rsid w:val="00AF645A"/>
    <w:rsid w:val="00AF64D2"/>
    <w:rsid w:val="00AF69BA"/>
    <w:rsid w:val="00AF6AAC"/>
    <w:rsid w:val="00AF6E34"/>
    <w:rsid w:val="00AF72B4"/>
    <w:rsid w:val="00AF733B"/>
    <w:rsid w:val="00AF7A1D"/>
    <w:rsid w:val="00AF7B2F"/>
    <w:rsid w:val="00AF7C45"/>
    <w:rsid w:val="00AF7C99"/>
    <w:rsid w:val="00AF7D5B"/>
    <w:rsid w:val="00AF7EAF"/>
    <w:rsid w:val="00AF7FEF"/>
    <w:rsid w:val="00B001EA"/>
    <w:rsid w:val="00B00633"/>
    <w:rsid w:val="00B007C2"/>
    <w:rsid w:val="00B00899"/>
    <w:rsid w:val="00B00ADD"/>
    <w:rsid w:val="00B00B2C"/>
    <w:rsid w:val="00B00C59"/>
    <w:rsid w:val="00B00DA6"/>
    <w:rsid w:val="00B00DEF"/>
    <w:rsid w:val="00B00E71"/>
    <w:rsid w:val="00B011CA"/>
    <w:rsid w:val="00B0137A"/>
    <w:rsid w:val="00B013E5"/>
    <w:rsid w:val="00B01533"/>
    <w:rsid w:val="00B015AA"/>
    <w:rsid w:val="00B0164F"/>
    <w:rsid w:val="00B01851"/>
    <w:rsid w:val="00B0196A"/>
    <w:rsid w:val="00B0280A"/>
    <w:rsid w:val="00B028AE"/>
    <w:rsid w:val="00B02D19"/>
    <w:rsid w:val="00B0316C"/>
    <w:rsid w:val="00B03764"/>
    <w:rsid w:val="00B037B2"/>
    <w:rsid w:val="00B03834"/>
    <w:rsid w:val="00B038BF"/>
    <w:rsid w:val="00B03ABD"/>
    <w:rsid w:val="00B03B9C"/>
    <w:rsid w:val="00B03D1E"/>
    <w:rsid w:val="00B03E16"/>
    <w:rsid w:val="00B042A9"/>
    <w:rsid w:val="00B04477"/>
    <w:rsid w:val="00B0471A"/>
    <w:rsid w:val="00B0473E"/>
    <w:rsid w:val="00B04778"/>
    <w:rsid w:val="00B0483A"/>
    <w:rsid w:val="00B04C6F"/>
    <w:rsid w:val="00B04EC8"/>
    <w:rsid w:val="00B04ED3"/>
    <w:rsid w:val="00B04ED5"/>
    <w:rsid w:val="00B05203"/>
    <w:rsid w:val="00B054A3"/>
    <w:rsid w:val="00B05572"/>
    <w:rsid w:val="00B0562A"/>
    <w:rsid w:val="00B05739"/>
    <w:rsid w:val="00B05971"/>
    <w:rsid w:val="00B05B35"/>
    <w:rsid w:val="00B06551"/>
    <w:rsid w:val="00B066BE"/>
    <w:rsid w:val="00B067EB"/>
    <w:rsid w:val="00B06902"/>
    <w:rsid w:val="00B06937"/>
    <w:rsid w:val="00B069E4"/>
    <w:rsid w:val="00B06BE1"/>
    <w:rsid w:val="00B06E21"/>
    <w:rsid w:val="00B06E28"/>
    <w:rsid w:val="00B06E6F"/>
    <w:rsid w:val="00B072E1"/>
    <w:rsid w:val="00B07314"/>
    <w:rsid w:val="00B073FA"/>
    <w:rsid w:val="00B07565"/>
    <w:rsid w:val="00B0773F"/>
    <w:rsid w:val="00B07882"/>
    <w:rsid w:val="00B07D98"/>
    <w:rsid w:val="00B07E1E"/>
    <w:rsid w:val="00B07E94"/>
    <w:rsid w:val="00B10072"/>
    <w:rsid w:val="00B10217"/>
    <w:rsid w:val="00B106A6"/>
    <w:rsid w:val="00B108FF"/>
    <w:rsid w:val="00B10A33"/>
    <w:rsid w:val="00B10D08"/>
    <w:rsid w:val="00B10F8A"/>
    <w:rsid w:val="00B1106A"/>
    <w:rsid w:val="00B11141"/>
    <w:rsid w:val="00B1134F"/>
    <w:rsid w:val="00B11647"/>
    <w:rsid w:val="00B117C4"/>
    <w:rsid w:val="00B1192C"/>
    <w:rsid w:val="00B11CCD"/>
    <w:rsid w:val="00B11D61"/>
    <w:rsid w:val="00B11E74"/>
    <w:rsid w:val="00B12690"/>
    <w:rsid w:val="00B12725"/>
    <w:rsid w:val="00B12D57"/>
    <w:rsid w:val="00B130A6"/>
    <w:rsid w:val="00B13142"/>
    <w:rsid w:val="00B131DF"/>
    <w:rsid w:val="00B13241"/>
    <w:rsid w:val="00B13658"/>
    <w:rsid w:val="00B13669"/>
    <w:rsid w:val="00B13826"/>
    <w:rsid w:val="00B138B4"/>
    <w:rsid w:val="00B13B32"/>
    <w:rsid w:val="00B140F4"/>
    <w:rsid w:val="00B14386"/>
    <w:rsid w:val="00B1468B"/>
    <w:rsid w:val="00B148BC"/>
    <w:rsid w:val="00B14F8B"/>
    <w:rsid w:val="00B15397"/>
    <w:rsid w:val="00B15C2F"/>
    <w:rsid w:val="00B15C43"/>
    <w:rsid w:val="00B15CB9"/>
    <w:rsid w:val="00B15FC3"/>
    <w:rsid w:val="00B1609F"/>
    <w:rsid w:val="00B16105"/>
    <w:rsid w:val="00B164B7"/>
    <w:rsid w:val="00B164BD"/>
    <w:rsid w:val="00B16C54"/>
    <w:rsid w:val="00B16CF0"/>
    <w:rsid w:val="00B16D0E"/>
    <w:rsid w:val="00B16D44"/>
    <w:rsid w:val="00B16FCD"/>
    <w:rsid w:val="00B16FDD"/>
    <w:rsid w:val="00B17157"/>
    <w:rsid w:val="00B17385"/>
    <w:rsid w:val="00B175C4"/>
    <w:rsid w:val="00B176A7"/>
    <w:rsid w:val="00B1796C"/>
    <w:rsid w:val="00B17AF2"/>
    <w:rsid w:val="00B17BBD"/>
    <w:rsid w:val="00B17FBC"/>
    <w:rsid w:val="00B2004A"/>
    <w:rsid w:val="00B2067D"/>
    <w:rsid w:val="00B20758"/>
    <w:rsid w:val="00B20AF2"/>
    <w:rsid w:val="00B20CC3"/>
    <w:rsid w:val="00B20DA8"/>
    <w:rsid w:val="00B20DAB"/>
    <w:rsid w:val="00B213B1"/>
    <w:rsid w:val="00B21509"/>
    <w:rsid w:val="00B21927"/>
    <w:rsid w:val="00B21B62"/>
    <w:rsid w:val="00B21C72"/>
    <w:rsid w:val="00B21D1F"/>
    <w:rsid w:val="00B21DF7"/>
    <w:rsid w:val="00B21E79"/>
    <w:rsid w:val="00B223CA"/>
    <w:rsid w:val="00B225FE"/>
    <w:rsid w:val="00B22878"/>
    <w:rsid w:val="00B22B34"/>
    <w:rsid w:val="00B22BB0"/>
    <w:rsid w:val="00B2337D"/>
    <w:rsid w:val="00B23731"/>
    <w:rsid w:val="00B237F2"/>
    <w:rsid w:val="00B2393C"/>
    <w:rsid w:val="00B23998"/>
    <w:rsid w:val="00B239D4"/>
    <w:rsid w:val="00B23A96"/>
    <w:rsid w:val="00B2416F"/>
    <w:rsid w:val="00B24806"/>
    <w:rsid w:val="00B2481D"/>
    <w:rsid w:val="00B24B48"/>
    <w:rsid w:val="00B24D1A"/>
    <w:rsid w:val="00B24D29"/>
    <w:rsid w:val="00B25473"/>
    <w:rsid w:val="00B254BA"/>
    <w:rsid w:val="00B25C51"/>
    <w:rsid w:val="00B261E5"/>
    <w:rsid w:val="00B2634A"/>
    <w:rsid w:val="00B26734"/>
    <w:rsid w:val="00B26942"/>
    <w:rsid w:val="00B26A97"/>
    <w:rsid w:val="00B26BE3"/>
    <w:rsid w:val="00B27158"/>
    <w:rsid w:val="00B2729C"/>
    <w:rsid w:val="00B27523"/>
    <w:rsid w:val="00B2757F"/>
    <w:rsid w:val="00B2760C"/>
    <w:rsid w:val="00B27659"/>
    <w:rsid w:val="00B27963"/>
    <w:rsid w:val="00B27C15"/>
    <w:rsid w:val="00B27D78"/>
    <w:rsid w:val="00B30458"/>
    <w:rsid w:val="00B30D90"/>
    <w:rsid w:val="00B30F8E"/>
    <w:rsid w:val="00B31285"/>
    <w:rsid w:val="00B313E5"/>
    <w:rsid w:val="00B31419"/>
    <w:rsid w:val="00B3158B"/>
    <w:rsid w:val="00B31590"/>
    <w:rsid w:val="00B3163B"/>
    <w:rsid w:val="00B31B04"/>
    <w:rsid w:val="00B32322"/>
    <w:rsid w:val="00B32341"/>
    <w:rsid w:val="00B32431"/>
    <w:rsid w:val="00B32AA5"/>
    <w:rsid w:val="00B3301C"/>
    <w:rsid w:val="00B33865"/>
    <w:rsid w:val="00B339B3"/>
    <w:rsid w:val="00B33B11"/>
    <w:rsid w:val="00B33BBE"/>
    <w:rsid w:val="00B340EB"/>
    <w:rsid w:val="00B342F8"/>
    <w:rsid w:val="00B34468"/>
    <w:rsid w:val="00B34630"/>
    <w:rsid w:val="00B34927"/>
    <w:rsid w:val="00B349E9"/>
    <w:rsid w:val="00B34B01"/>
    <w:rsid w:val="00B34BD8"/>
    <w:rsid w:val="00B34D9C"/>
    <w:rsid w:val="00B35014"/>
    <w:rsid w:val="00B35168"/>
    <w:rsid w:val="00B35229"/>
    <w:rsid w:val="00B3525A"/>
    <w:rsid w:val="00B35439"/>
    <w:rsid w:val="00B356C4"/>
    <w:rsid w:val="00B35997"/>
    <w:rsid w:val="00B35A8B"/>
    <w:rsid w:val="00B35BB4"/>
    <w:rsid w:val="00B35C2D"/>
    <w:rsid w:val="00B35C36"/>
    <w:rsid w:val="00B362E0"/>
    <w:rsid w:val="00B363B3"/>
    <w:rsid w:val="00B367D4"/>
    <w:rsid w:val="00B36D4D"/>
    <w:rsid w:val="00B36DD9"/>
    <w:rsid w:val="00B36E80"/>
    <w:rsid w:val="00B3723A"/>
    <w:rsid w:val="00B372DF"/>
    <w:rsid w:val="00B372FA"/>
    <w:rsid w:val="00B37355"/>
    <w:rsid w:val="00B37913"/>
    <w:rsid w:val="00B37F03"/>
    <w:rsid w:val="00B400B0"/>
    <w:rsid w:val="00B404C3"/>
    <w:rsid w:val="00B4051A"/>
    <w:rsid w:val="00B40A77"/>
    <w:rsid w:val="00B40DC5"/>
    <w:rsid w:val="00B4129F"/>
    <w:rsid w:val="00B41511"/>
    <w:rsid w:val="00B41BE6"/>
    <w:rsid w:val="00B41D76"/>
    <w:rsid w:val="00B421AC"/>
    <w:rsid w:val="00B4236F"/>
    <w:rsid w:val="00B4239C"/>
    <w:rsid w:val="00B42706"/>
    <w:rsid w:val="00B427E0"/>
    <w:rsid w:val="00B42871"/>
    <w:rsid w:val="00B42AE7"/>
    <w:rsid w:val="00B42E4F"/>
    <w:rsid w:val="00B42F00"/>
    <w:rsid w:val="00B42F83"/>
    <w:rsid w:val="00B43182"/>
    <w:rsid w:val="00B4336A"/>
    <w:rsid w:val="00B4372A"/>
    <w:rsid w:val="00B438D9"/>
    <w:rsid w:val="00B43A29"/>
    <w:rsid w:val="00B43C2F"/>
    <w:rsid w:val="00B43D2A"/>
    <w:rsid w:val="00B43EDD"/>
    <w:rsid w:val="00B440E9"/>
    <w:rsid w:val="00B4414F"/>
    <w:rsid w:val="00B44195"/>
    <w:rsid w:val="00B44999"/>
    <w:rsid w:val="00B44AD8"/>
    <w:rsid w:val="00B44B9A"/>
    <w:rsid w:val="00B44C76"/>
    <w:rsid w:val="00B44CE5"/>
    <w:rsid w:val="00B44E58"/>
    <w:rsid w:val="00B45014"/>
    <w:rsid w:val="00B45A6D"/>
    <w:rsid w:val="00B45BAB"/>
    <w:rsid w:val="00B45EAC"/>
    <w:rsid w:val="00B46187"/>
    <w:rsid w:val="00B464B0"/>
    <w:rsid w:val="00B4662B"/>
    <w:rsid w:val="00B46769"/>
    <w:rsid w:val="00B46CAC"/>
    <w:rsid w:val="00B46E91"/>
    <w:rsid w:val="00B46EC5"/>
    <w:rsid w:val="00B470F8"/>
    <w:rsid w:val="00B47138"/>
    <w:rsid w:val="00B475E1"/>
    <w:rsid w:val="00B47A2D"/>
    <w:rsid w:val="00B47A6D"/>
    <w:rsid w:val="00B50526"/>
    <w:rsid w:val="00B509D1"/>
    <w:rsid w:val="00B509FF"/>
    <w:rsid w:val="00B51084"/>
    <w:rsid w:val="00B512B3"/>
    <w:rsid w:val="00B51361"/>
    <w:rsid w:val="00B5140B"/>
    <w:rsid w:val="00B514C2"/>
    <w:rsid w:val="00B51604"/>
    <w:rsid w:val="00B51611"/>
    <w:rsid w:val="00B516CF"/>
    <w:rsid w:val="00B5179B"/>
    <w:rsid w:val="00B51BE9"/>
    <w:rsid w:val="00B51C83"/>
    <w:rsid w:val="00B51DB1"/>
    <w:rsid w:val="00B51F10"/>
    <w:rsid w:val="00B52307"/>
    <w:rsid w:val="00B5254C"/>
    <w:rsid w:val="00B52568"/>
    <w:rsid w:val="00B52660"/>
    <w:rsid w:val="00B52839"/>
    <w:rsid w:val="00B52B5F"/>
    <w:rsid w:val="00B52D54"/>
    <w:rsid w:val="00B53180"/>
    <w:rsid w:val="00B531E6"/>
    <w:rsid w:val="00B532A6"/>
    <w:rsid w:val="00B533C7"/>
    <w:rsid w:val="00B53498"/>
    <w:rsid w:val="00B53818"/>
    <w:rsid w:val="00B538BF"/>
    <w:rsid w:val="00B5396D"/>
    <w:rsid w:val="00B53A22"/>
    <w:rsid w:val="00B53C39"/>
    <w:rsid w:val="00B53EF8"/>
    <w:rsid w:val="00B541A7"/>
    <w:rsid w:val="00B542DF"/>
    <w:rsid w:val="00B544A7"/>
    <w:rsid w:val="00B545C5"/>
    <w:rsid w:val="00B54634"/>
    <w:rsid w:val="00B549B6"/>
    <w:rsid w:val="00B54B99"/>
    <w:rsid w:val="00B54C60"/>
    <w:rsid w:val="00B54DE9"/>
    <w:rsid w:val="00B55225"/>
    <w:rsid w:val="00B55291"/>
    <w:rsid w:val="00B552BA"/>
    <w:rsid w:val="00B55360"/>
    <w:rsid w:val="00B55912"/>
    <w:rsid w:val="00B55D06"/>
    <w:rsid w:val="00B56050"/>
    <w:rsid w:val="00B5643A"/>
    <w:rsid w:val="00B56D13"/>
    <w:rsid w:val="00B56F23"/>
    <w:rsid w:val="00B5722D"/>
    <w:rsid w:val="00B57256"/>
    <w:rsid w:val="00B572AE"/>
    <w:rsid w:val="00B572CC"/>
    <w:rsid w:val="00B57A2A"/>
    <w:rsid w:val="00B57A4F"/>
    <w:rsid w:val="00B57D0A"/>
    <w:rsid w:val="00B57D0B"/>
    <w:rsid w:val="00B57E2E"/>
    <w:rsid w:val="00B60181"/>
    <w:rsid w:val="00B60940"/>
    <w:rsid w:val="00B60B2F"/>
    <w:rsid w:val="00B60D00"/>
    <w:rsid w:val="00B60DA0"/>
    <w:rsid w:val="00B6102F"/>
    <w:rsid w:val="00B61071"/>
    <w:rsid w:val="00B611CD"/>
    <w:rsid w:val="00B61458"/>
    <w:rsid w:val="00B614F0"/>
    <w:rsid w:val="00B61764"/>
    <w:rsid w:val="00B61991"/>
    <w:rsid w:val="00B61A1A"/>
    <w:rsid w:val="00B61C96"/>
    <w:rsid w:val="00B61EC6"/>
    <w:rsid w:val="00B61F0C"/>
    <w:rsid w:val="00B620A2"/>
    <w:rsid w:val="00B621E0"/>
    <w:rsid w:val="00B62B60"/>
    <w:rsid w:val="00B62D98"/>
    <w:rsid w:val="00B62E3F"/>
    <w:rsid w:val="00B62F1C"/>
    <w:rsid w:val="00B6329C"/>
    <w:rsid w:val="00B633AA"/>
    <w:rsid w:val="00B638AA"/>
    <w:rsid w:val="00B63C6A"/>
    <w:rsid w:val="00B63D65"/>
    <w:rsid w:val="00B63DAE"/>
    <w:rsid w:val="00B63DEB"/>
    <w:rsid w:val="00B63EFB"/>
    <w:rsid w:val="00B6407C"/>
    <w:rsid w:val="00B6439E"/>
    <w:rsid w:val="00B64CB7"/>
    <w:rsid w:val="00B64F88"/>
    <w:rsid w:val="00B651E3"/>
    <w:rsid w:val="00B65B50"/>
    <w:rsid w:val="00B65C29"/>
    <w:rsid w:val="00B65F92"/>
    <w:rsid w:val="00B664D0"/>
    <w:rsid w:val="00B66586"/>
    <w:rsid w:val="00B6665B"/>
    <w:rsid w:val="00B6677D"/>
    <w:rsid w:val="00B66A0C"/>
    <w:rsid w:val="00B66A76"/>
    <w:rsid w:val="00B66DD4"/>
    <w:rsid w:val="00B66EAE"/>
    <w:rsid w:val="00B66F7A"/>
    <w:rsid w:val="00B671E1"/>
    <w:rsid w:val="00B672DB"/>
    <w:rsid w:val="00B679B9"/>
    <w:rsid w:val="00B67AD2"/>
    <w:rsid w:val="00B67C64"/>
    <w:rsid w:val="00B67F26"/>
    <w:rsid w:val="00B7012F"/>
    <w:rsid w:val="00B70249"/>
    <w:rsid w:val="00B702EF"/>
    <w:rsid w:val="00B705C6"/>
    <w:rsid w:val="00B7076E"/>
    <w:rsid w:val="00B70A46"/>
    <w:rsid w:val="00B711D8"/>
    <w:rsid w:val="00B71361"/>
    <w:rsid w:val="00B714E3"/>
    <w:rsid w:val="00B7164A"/>
    <w:rsid w:val="00B7169E"/>
    <w:rsid w:val="00B7197F"/>
    <w:rsid w:val="00B71A47"/>
    <w:rsid w:val="00B71F07"/>
    <w:rsid w:val="00B7218F"/>
    <w:rsid w:val="00B7268B"/>
    <w:rsid w:val="00B7287E"/>
    <w:rsid w:val="00B72A2A"/>
    <w:rsid w:val="00B72FB9"/>
    <w:rsid w:val="00B73169"/>
    <w:rsid w:val="00B7318E"/>
    <w:rsid w:val="00B7353A"/>
    <w:rsid w:val="00B7353C"/>
    <w:rsid w:val="00B73B2E"/>
    <w:rsid w:val="00B73CD7"/>
    <w:rsid w:val="00B73D83"/>
    <w:rsid w:val="00B74223"/>
    <w:rsid w:val="00B744B5"/>
    <w:rsid w:val="00B74554"/>
    <w:rsid w:val="00B746E4"/>
    <w:rsid w:val="00B749F6"/>
    <w:rsid w:val="00B74C10"/>
    <w:rsid w:val="00B74CDB"/>
    <w:rsid w:val="00B7519D"/>
    <w:rsid w:val="00B7543E"/>
    <w:rsid w:val="00B75480"/>
    <w:rsid w:val="00B755C5"/>
    <w:rsid w:val="00B75C50"/>
    <w:rsid w:val="00B75CAF"/>
    <w:rsid w:val="00B75FE1"/>
    <w:rsid w:val="00B76166"/>
    <w:rsid w:val="00B761CA"/>
    <w:rsid w:val="00B7628C"/>
    <w:rsid w:val="00B7643C"/>
    <w:rsid w:val="00B76587"/>
    <w:rsid w:val="00B76594"/>
    <w:rsid w:val="00B766F2"/>
    <w:rsid w:val="00B76A46"/>
    <w:rsid w:val="00B76C2C"/>
    <w:rsid w:val="00B76C31"/>
    <w:rsid w:val="00B76EA6"/>
    <w:rsid w:val="00B7703E"/>
    <w:rsid w:val="00B771A1"/>
    <w:rsid w:val="00B772BF"/>
    <w:rsid w:val="00B77732"/>
    <w:rsid w:val="00B80181"/>
    <w:rsid w:val="00B80193"/>
    <w:rsid w:val="00B801FE"/>
    <w:rsid w:val="00B80218"/>
    <w:rsid w:val="00B8029F"/>
    <w:rsid w:val="00B80308"/>
    <w:rsid w:val="00B80496"/>
    <w:rsid w:val="00B804E0"/>
    <w:rsid w:val="00B806D0"/>
    <w:rsid w:val="00B80986"/>
    <w:rsid w:val="00B80A76"/>
    <w:rsid w:val="00B80CA6"/>
    <w:rsid w:val="00B80E46"/>
    <w:rsid w:val="00B81037"/>
    <w:rsid w:val="00B81353"/>
    <w:rsid w:val="00B81822"/>
    <w:rsid w:val="00B81B13"/>
    <w:rsid w:val="00B81D60"/>
    <w:rsid w:val="00B81D69"/>
    <w:rsid w:val="00B81DDC"/>
    <w:rsid w:val="00B81E78"/>
    <w:rsid w:val="00B81ED5"/>
    <w:rsid w:val="00B8229B"/>
    <w:rsid w:val="00B82847"/>
    <w:rsid w:val="00B83176"/>
    <w:rsid w:val="00B832C4"/>
    <w:rsid w:val="00B834A0"/>
    <w:rsid w:val="00B8354C"/>
    <w:rsid w:val="00B8364A"/>
    <w:rsid w:val="00B837A8"/>
    <w:rsid w:val="00B83E67"/>
    <w:rsid w:val="00B84027"/>
    <w:rsid w:val="00B84140"/>
    <w:rsid w:val="00B8428D"/>
    <w:rsid w:val="00B84383"/>
    <w:rsid w:val="00B84418"/>
    <w:rsid w:val="00B84525"/>
    <w:rsid w:val="00B849A0"/>
    <w:rsid w:val="00B84A3C"/>
    <w:rsid w:val="00B84CF9"/>
    <w:rsid w:val="00B8509A"/>
    <w:rsid w:val="00B8513C"/>
    <w:rsid w:val="00B8519B"/>
    <w:rsid w:val="00B851D4"/>
    <w:rsid w:val="00B853B7"/>
    <w:rsid w:val="00B853FE"/>
    <w:rsid w:val="00B8568F"/>
    <w:rsid w:val="00B85938"/>
    <w:rsid w:val="00B85C5D"/>
    <w:rsid w:val="00B85C79"/>
    <w:rsid w:val="00B86078"/>
    <w:rsid w:val="00B860E0"/>
    <w:rsid w:val="00B8657E"/>
    <w:rsid w:val="00B86B03"/>
    <w:rsid w:val="00B86DAE"/>
    <w:rsid w:val="00B876C1"/>
    <w:rsid w:val="00B87E65"/>
    <w:rsid w:val="00B9026A"/>
    <w:rsid w:val="00B90416"/>
    <w:rsid w:val="00B904DA"/>
    <w:rsid w:val="00B90754"/>
    <w:rsid w:val="00B90ABC"/>
    <w:rsid w:val="00B90C2E"/>
    <w:rsid w:val="00B90D23"/>
    <w:rsid w:val="00B90EEB"/>
    <w:rsid w:val="00B910D3"/>
    <w:rsid w:val="00B911CC"/>
    <w:rsid w:val="00B911E1"/>
    <w:rsid w:val="00B912F0"/>
    <w:rsid w:val="00B916F5"/>
    <w:rsid w:val="00B9181F"/>
    <w:rsid w:val="00B91841"/>
    <w:rsid w:val="00B919AD"/>
    <w:rsid w:val="00B919BF"/>
    <w:rsid w:val="00B919CB"/>
    <w:rsid w:val="00B91DBC"/>
    <w:rsid w:val="00B91E85"/>
    <w:rsid w:val="00B91FA5"/>
    <w:rsid w:val="00B92135"/>
    <w:rsid w:val="00B92278"/>
    <w:rsid w:val="00B92315"/>
    <w:rsid w:val="00B928DB"/>
    <w:rsid w:val="00B929EE"/>
    <w:rsid w:val="00B92A69"/>
    <w:rsid w:val="00B92A6E"/>
    <w:rsid w:val="00B92CCB"/>
    <w:rsid w:val="00B92D51"/>
    <w:rsid w:val="00B92EC8"/>
    <w:rsid w:val="00B9303E"/>
    <w:rsid w:val="00B93562"/>
    <w:rsid w:val="00B93691"/>
    <w:rsid w:val="00B93AED"/>
    <w:rsid w:val="00B93D05"/>
    <w:rsid w:val="00B93E2A"/>
    <w:rsid w:val="00B93F69"/>
    <w:rsid w:val="00B93FD2"/>
    <w:rsid w:val="00B94005"/>
    <w:rsid w:val="00B941F8"/>
    <w:rsid w:val="00B943A8"/>
    <w:rsid w:val="00B94752"/>
    <w:rsid w:val="00B94AB2"/>
    <w:rsid w:val="00B94AE5"/>
    <w:rsid w:val="00B94BA9"/>
    <w:rsid w:val="00B94C3B"/>
    <w:rsid w:val="00B94C7C"/>
    <w:rsid w:val="00B94D7E"/>
    <w:rsid w:val="00B94E8B"/>
    <w:rsid w:val="00B94F45"/>
    <w:rsid w:val="00B951AD"/>
    <w:rsid w:val="00B95636"/>
    <w:rsid w:val="00B95A50"/>
    <w:rsid w:val="00B95AAA"/>
    <w:rsid w:val="00B95CB8"/>
    <w:rsid w:val="00B95D4D"/>
    <w:rsid w:val="00B95EF6"/>
    <w:rsid w:val="00B95F8E"/>
    <w:rsid w:val="00B9601F"/>
    <w:rsid w:val="00B962E5"/>
    <w:rsid w:val="00B965E6"/>
    <w:rsid w:val="00B96A07"/>
    <w:rsid w:val="00B96A7A"/>
    <w:rsid w:val="00B96D16"/>
    <w:rsid w:val="00B96DCE"/>
    <w:rsid w:val="00B9737F"/>
    <w:rsid w:val="00B97391"/>
    <w:rsid w:val="00B97400"/>
    <w:rsid w:val="00B9740B"/>
    <w:rsid w:val="00B974D8"/>
    <w:rsid w:val="00B978A0"/>
    <w:rsid w:val="00B97E10"/>
    <w:rsid w:val="00B97E24"/>
    <w:rsid w:val="00BA0098"/>
    <w:rsid w:val="00BA0229"/>
    <w:rsid w:val="00BA0442"/>
    <w:rsid w:val="00BA05BB"/>
    <w:rsid w:val="00BA0688"/>
    <w:rsid w:val="00BA07FB"/>
    <w:rsid w:val="00BA082C"/>
    <w:rsid w:val="00BA0C82"/>
    <w:rsid w:val="00BA0E16"/>
    <w:rsid w:val="00BA0F12"/>
    <w:rsid w:val="00BA0F13"/>
    <w:rsid w:val="00BA10ED"/>
    <w:rsid w:val="00BA1316"/>
    <w:rsid w:val="00BA1441"/>
    <w:rsid w:val="00BA154C"/>
    <w:rsid w:val="00BA1704"/>
    <w:rsid w:val="00BA1774"/>
    <w:rsid w:val="00BA1AC5"/>
    <w:rsid w:val="00BA1D5D"/>
    <w:rsid w:val="00BA1DEE"/>
    <w:rsid w:val="00BA1E1F"/>
    <w:rsid w:val="00BA1F0E"/>
    <w:rsid w:val="00BA1F6B"/>
    <w:rsid w:val="00BA2026"/>
    <w:rsid w:val="00BA208E"/>
    <w:rsid w:val="00BA214E"/>
    <w:rsid w:val="00BA2573"/>
    <w:rsid w:val="00BA29A3"/>
    <w:rsid w:val="00BA2B93"/>
    <w:rsid w:val="00BA2D93"/>
    <w:rsid w:val="00BA2E2E"/>
    <w:rsid w:val="00BA326B"/>
    <w:rsid w:val="00BA3437"/>
    <w:rsid w:val="00BA36E9"/>
    <w:rsid w:val="00BA378A"/>
    <w:rsid w:val="00BA47AD"/>
    <w:rsid w:val="00BA4AA8"/>
    <w:rsid w:val="00BA4E7F"/>
    <w:rsid w:val="00BA4F1D"/>
    <w:rsid w:val="00BA4F4A"/>
    <w:rsid w:val="00BA50E6"/>
    <w:rsid w:val="00BA5107"/>
    <w:rsid w:val="00BA5688"/>
    <w:rsid w:val="00BA576B"/>
    <w:rsid w:val="00BA588D"/>
    <w:rsid w:val="00BA5C34"/>
    <w:rsid w:val="00BA6152"/>
    <w:rsid w:val="00BA6173"/>
    <w:rsid w:val="00BA6278"/>
    <w:rsid w:val="00BA6327"/>
    <w:rsid w:val="00BA652D"/>
    <w:rsid w:val="00BA655A"/>
    <w:rsid w:val="00BA6756"/>
    <w:rsid w:val="00BA67DE"/>
    <w:rsid w:val="00BA688C"/>
    <w:rsid w:val="00BA6A97"/>
    <w:rsid w:val="00BA6C4E"/>
    <w:rsid w:val="00BA6D4A"/>
    <w:rsid w:val="00BA70FD"/>
    <w:rsid w:val="00BA721E"/>
    <w:rsid w:val="00BA7A73"/>
    <w:rsid w:val="00BA7EFF"/>
    <w:rsid w:val="00BB00F6"/>
    <w:rsid w:val="00BB01C1"/>
    <w:rsid w:val="00BB086A"/>
    <w:rsid w:val="00BB092C"/>
    <w:rsid w:val="00BB0A9C"/>
    <w:rsid w:val="00BB0CBC"/>
    <w:rsid w:val="00BB1073"/>
    <w:rsid w:val="00BB1187"/>
    <w:rsid w:val="00BB1260"/>
    <w:rsid w:val="00BB1841"/>
    <w:rsid w:val="00BB18D2"/>
    <w:rsid w:val="00BB1920"/>
    <w:rsid w:val="00BB1924"/>
    <w:rsid w:val="00BB1938"/>
    <w:rsid w:val="00BB1A77"/>
    <w:rsid w:val="00BB1A8E"/>
    <w:rsid w:val="00BB2006"/>
    <w:rsid w:val="00BB239A"/>
    <w:rsid w:val="00BB295B"/>
    <w:rsid w:val="00BB2CF6"/>
    <w:rsid w:val="00BB2E20"/>
    <w:rsid w:val="00BB2F6B"/>
    <w:rsid w:val="00BB31D3"/>
    <w:rsid w:val="00BB37BB"/>
    <w:rsid w:val="00BB37E4"/>
    <w:rsid w:val="00BB394A"/>
    <w:rsid w:val="00BB3A3A"/>
    <w:rsid w:val="00BB3ACC"/>
    <w:rsid w:val="00BB3C41"/>
    <w:rsid w:val="00BB3E44"/>
    <w:rsid w:val="00BB3F31"/>
    <w:rsid w:val="00BB44E7"/>
    <w:rsid w:val="00BB4795"/>
    <w:rsid w:val="00BB488A"/>
    <w:rsid w:val="00BB4B20"/>
    <w:rsid w:val="00BB4B3A"/>
    <w:rsid w:val="00BB4B60"/>
    <w:rsid w:val="00BB4D5D"/>
    <w:rsid w:val="00BB4F4F"/>
    <w:rsid w:val="00BB5345"/>
    <w:rsid w:val="00BB56E2"/>
    <w:rsid w:val="00BB5702"/>
    <w:rsid w:val="00BB57DC"/>
    <w:rsid w:val="00BB5BE8"/>
    <w:rsid w:val="00BB5D3D"/>
    <w:rsid w:val="00BB5D43"/>
    <w:rsid w:val="00BB5D8E"/>
    <w:rsid w:val="00BB5FFF"/>
    <w:rsid w:val="00BB66A2"/>
    <w:rsid w:val="00BB672B"/>
    <w:rsid w:val="00BB680E"/>
    <w:rsid w:val="00BB6BB9"/>
    <w:rsid w:val="00BB6CF3"/>
    <w:rsid w:val="00BB6D56"/>
    <w:rsid w:val="00BB6DD5"/>
    <w:rsid w:val="00BB70A1"/>
    <w:rsid w:val="00BB71A1"/>
    <w:rsid w:val="00BB73A7"/>
    <w:rsid w:val="00BB751A"/>
    <w:rsid w:val="00BB76F6"/>
    <w:rsid w:val="00BB7A9D"/>
    <w:rsid w:val="00BB7C35"/>
    <w:rsid w:val="00BB7CCE"/>
    <w:rsid w:val="00BB7CDB"/>
    <w:rsid w:val="00BC01C7"/>
    <w:rsid w:val="00BC021D"/>
    <w:rsid w:val="00BC053F"/>
    <w:rsid w:val="00BC0AD5"/>
    <w:rsid w:val="00BC0AF0"/>
    <w:rsid w:val="00BC0B65"/>
    <w:rsid w:val="00BC0CC9"/>
    <w:rsid w:val="00BC0FDB"/>
    <w:rsid w:val="00BC14EE"/>
    <w:rsid w:val="00BC14F5"/>
    <w:rsid w:val="00BC19C4"/>
    <w:rsid w:val="00BC1C1C"/>
    <w:rsid w:val="00BC1CD2"/>
    <w:rsid w:val="00BC1DAE"/>
    <w:rsid w:val="00BC1DE8"/>
    <w:rsid w:val="00BC1E0C"/>
    <w:rsid w:val="00BC1E41"/>
    <w:rsid w:val="00BC1EB2"/>
    <w:rsid w:val="00BC2076"/>
    <w:rsid w:val="00BC2181"/>
    <w:rsid w:val="00BC2504"/>
    <w:rsid w:val="00BC2597"/>
    <w:rsid w:val="00BC2707"/>
    <w:rsid w:val="00BC28C6"/>
    <w:rsid w:val="00BC2972"/>
    <w:rsid w:val="00BC29CE"/>
    <w:rsid w:val="00BC2F1F"/>
    <w:rsid w:val="00BC2FF2"/>
    <w:rsid w:val="00BC3024"/>
    <w:rsid w:val="00BC307E"/>
    <w:rsid w:val="00BC309F"/>
    <w:rsid w:val="00BC313C"/>
    <w:rsid w:val="00BC4089"/>
    <w:rsid w:val="00BC4924"/>
    <w:rsid w:val="00BC4928"/>
    <w:rsid w:val="00BC516A"/>
    <w:rsid w:val="00BC519F"/>
    <w:rsid w:val="00BC523E"/>
    <w:rsid w:val="00BC57BD"/>
    <w:rsid w:val="00BC5B9D"/>
    <w:rsid w:val="00BC5BBF"/>
    <w:rsid w:val="00BC5D72"/>
    <w:rsid w:val="00BC6169"/>
    <w:rsid w:val="00BC6364"/>
    <w:rsid w:val="00BC67B0"/>
    <w:rsid w:val="00BC6820"/>
    <w:rsid w:val="00BC6835"/>
    <w:rsid w:val="00BC6867"/>
    <w:rsid w:val="00BC695F"/>
    <w:rsid w:val="00BC699E"/>
    <w:rsid w:val="00BC7117"/>
    <w:rsid w:val="00BC71BD"/>
    <w:rsid w:val="00BC7290"/>
    <w:rsid w:val="00BC7436"/>
    <w:rsid w:val="00BC77FC"/>
    <w:rsid w:val="00BC7962"/>
    <w:rsid w:val="00BC7A41"/>
    <w:rsid w:val="00BC7D34"/>
    <w:rsid w:val="00BD0251"/>
    <w:rsid w:val="00BD03F3"/>
    <w:rsid w:val="00BD0665"/>
    <w:rsid w:val="00BD0AF6"/>
    <w:rsid w:val="00BD0C50"/>
    <w:rsid w:val="00BD0D59"/>
    <w:rsid w:val="00BD0E69"/>
    <w:rsid w:val="00BD101D"/>
    <w:rsid w:val="00BD13E1"/>
    <w:rsid w:val="00BD17FA"/>
    <w:rsid w:val="00BD1A23"/>
    <w:rsid w:val="00BD1B13"/>
    <w:rsid w:val="00BD1C9D"/>
    <w:rsid w:val="00BD1CDF"/>
    <w:rsid w:val="00BD2079"/>
    <w:rsid w:val="00BD286C"/>
    <w:rsid w:val="00BD2898"/>
    <w:rsid w:val="00BD2AB9"/>
    <w:rsid w:val="00BD2E03"/>
    <w:rsid w:val="00BD31C6"/>
    <w:rsid w:val="00BD32FF"/>
    <w:rsid w:val="00BD36E5"/>
    <w:rsid w:val="00BD3EFB"/>
    <w:rsid w:val="00BD4018"/>
    <w:rsid w:val="00BD418A"/>
    <w:rsid w:val="00BD41D9"/>
    <w:rsid w:val="00BD4344"/>
    <w:rsid w:val="00BD4828"/>
    <w:rsid w:val="00BD4B38"/>
    <w:rsid w:val="00BD4B5F"/>
    <w:rsid w:val="00BD4D2D"/>
    <w:rsid w:val="00BD54A3"/>
    <w:rsid w:val="00BD5705"/>
    <w:rsid w:val="00BD5934"/>
    <w:rsid w:val="00BD5A0D"/>
    <w:rsid w:val="00BD5C4A"/>
    <w:rsid w:val="00BD60DC"/>
    <w:rsid w:val="00BD62AD"/>
    <w:rsid w:val="00BD64E9"/>
    <w:rsid w:val="00BD652C"/>
    <w:rsid w:val="00BD68AE"/>
    <w:rsid w:val="00BD6DF3"/>
    <w:rsid w:val="00BD6F5E"/>
    <w:rsid w:val="00BD7420"/>
    <w:rsid w:val="00BD7445"/>
    <w:rsid w:val="00BD74D6"/>
    <w:rsid w:val="00BD7703"/>
    <w:rsid w:val="00BD775A"/>
    <w:rsid w:val="00BD7DE8"/>
    <w:rsid w:val="00BE0154"/>
    <w:rsid w:val="00BE030E"/>
    <w:rsid w:val="00BE03C2"/>
    <w:rsid w:val="00BE0461"/>
    <w:rsid w:val="00BE0485"/>
    <w:rsid w:val="00BE0489"/>
    <w:rsid w:val="00BE0674"/>
    <w:rsid w:val="00BE091E"/>
    <w:rsid w:val="00BE0A9C"/>
    <w:rsid w:val="00BE0BA4"/>
    <w:rsid w:val="00BE0DB5"/>
    <w:rsid w:val="00BE0E6A"/>
    <w:rsid w:val="00BE10A4"/>
    <w:rsid w:val="00BE11A3"/>
    <w:rsid w:val="00BE15E3"/>
    <w:rsid w:val="00BE188E"/>
    <w:rsid w:val="00BE18F7"/>
    <w:rsid w:val="00BE1ABE"/>
    <w:rsid w:val="00BE21C4"/>
    <w:rsid w:val="00BE229D"/>
    <w:rsid w:val="00BE23E8"/>
    <w:rsid w:val="00BE269D"/>
    <w:rsid w:val="00BE26A8"/>
    <w:rsid w:val="00BE2A6F"/>
    <w:rsid w:val="00BE2B28"/>
    <w:rsid w:val="00BE2B2E"/>
    <w:rsid w:val="00BE2E05"/>
    <w:rsid w:val="00BE3642"/>
    <w:rsid w:val="00BE3CD5"/>
    <w:rsid w:val="00BE3E7A"/>
    <w:rsid w:val="00BE42F6"/>
    <w:rsid w:val="00BE431F"/>
    <w:rsid w:val="00BE44CF"/>
    <w:rsid w:val="00BE452C"/>
    <w:rsid w:val="00BE4B00"/>
    <w:rsid w:val="00BE4E9A"/>
    <w:rsid w:val="00BE4EA5"/>
    <w:rsid w:val="00BE50C7"/>
    <w:rsid w:val="00BE52AB"/>
    <w:rsid w:val="00BE52EC"/>
    <w:rsid w:val="00BE553B"/>
    <w:rsid w:val="00BE556F"/>
    <w:rsid w:val="00BE56E0"/>
    <w:rsid w:val="00BE577B"/>
    <w:rsid w:val="00BE59A1"/>
    <w:rsid w:val="00BE5AC5"/>
    <w:rsid w:val="00BE5B27"/>
    <w:rsid w:val="00BE5C04"/>
    <w:rsid w:val="00BE5C11"/>
    <w:rsid w:val="00BE5CEF"/>
    <w:rsid w:val="00BE6517"/>
    <w:rsid w:val="00BE68BE"/>
    <w:rsid w:val="00BE690D"/>
    <w:rsid w:val="00BE6959"/>
    <w:rsid w:val="00BE6C09"/>
    <w:rsid w:val="00BE72E9"/>
    <w:rsid w:val="00BE759B"/>
    <w:rsid w:val="00BE778C"/>
    <w:rsid w:val="00BE79F9"/>
    <w:rsid w:val="00BE7A01"/>
    <w:rsid w:val="00BE7B49"/>
    <w:rsid w:val="00BE7E3A"/>
    <w:rsid w:val="00BF026E"/>
    <w:rsid w:val="00BF03AE"/>
    <w:rsid w:val="00BF055D"/>
    <w:rsid w:val="00BF0A85"/>
    <w:rsid w:val="00BF0C07"/>
    <w:rsid w:val="00BF0CDB"/>
    <w:rsid w:val="00BF0D65"/>
    <w:rsid w:val="00BF1096"/>
    <w:rsid w:val="00BF120B"/>
    <w:rsid w:val="00BF1282"/>
    <w:rsid w:val="00BF12AA"/>
    <w:rsid w:val="00BF1433"/>
    <w:rsid w:val="00BF161F"/>
    <w:rsid w:val="00BF17FD"/>
    <w:rsid w:val="00BF1C1F"/>
    <w:rsid w:val="00BF2269"/>
    <w:rsid w:val="00BF2585"/>
    <w:rsid w:val="00BF271F"/>
    <w:rsid w:val="00BF27AE"/>
    <w:rsid w:val="00BF2850"/>
    <w:rsid w:val="00BF2888"/>
    <w:rsid w:val="00BF29E8"/>
    <w:rsid w:val="00BF2E2C"/>
    <w:rsid w:val="00BF2EF4"/>
    <w:rsid w:val="00BF30F1"/>
    <w:rsid w:val="00BF3190"/>
    <w:rsid w:val="00BF3284"/>
    <w:rsid w:val="00BF3A38"/>
    <w:rsid w:val="00BF3AC4"/>
    <w:rsid w:val="00BF3D61"/>
    <w:rsid w:val="00BF3EB8"/>
    <w:rsid w:val="00BF405E"/>
    <w:rsid w:val="00BF4068"/>
    <w:rsid w:val="00BF40CB"/>
    <w:rsid w:val="00BF43D1"/>
    <w:rsid w:val="00BF44A2"/>
    <w:rsid w:val="00BF4695"/>
    <w:rsid w:val="00BF4735"/>
    <w:rsid w:val="00BF4EA6"/>
    <w:rsid w:val="00BF4FEA"/>
    <w:rsid w:val="00BF5272"/>
    <w:rsid w:val="00BF53B3"/>
    <w:rsid w:val="00BF551C"/>
    <w:rsid w:val="00BF5AE5"/>
    <w:rsid w:val="00BF5AEB"/>
    <w:rsid w:val="00BF5B19"/>
    <w:rsid w:val="00BF5CB4"/>
    <w:rsid w:val="00BF5F1D"/>
    <w:rsid w:val="00BF612D"/>
    <w:rsid w:val="00BF646B"/>
    <w:rsid w:val="00BF68AB"/>
    <w:rsid w:val="00BF6C1F"/>
    <w:rsid w:val="00BF6FAD"/>
    <w:rsid w:val="00BF7039"/>
    <w:rsid w:val="00BF703F"/>
    <w:rsid w:val="00BF7163"/>
    <w:rsid w:val="00BF7254"/>
    <w:rsid w:val="00BF72F0"/>
    <w:rsid w:val="00BF73A1"/>
    <w:rsid w:val="00BF748F"/>
    <w:rsid w:val="00BF7509"/>
    <w:rsid w:val="00BF794B"/>
    <w:rsid w:val="00BF7979"/>
    <w:rsid w:val="00BF7D95"/>
    <w:rsid w:val="00C0004F"/>
    <w:rsid w:val="00C00394"/>
    <w:rsid w:val="00C00435"/>
    <w:rsid w:val="00C00663"/>
    <w:rsid w:val="00C00BBB"/>
    <w:rsid w:val="00C00F85"/>
    <w:rsid w:val="00C0102E"/>
    <w:rsid w:val="00C014E2"/>
    <w:rsid w:val="00C01559"/>
    <w:rsid w:val="00C0162C"/>
    <w:rsid w:val="00C01DD1"/>
    <w:rsid w:val="00C024A8"/>
    <w:rsid w:val="00C02674"/>
    <w:rsid w:val="00C02863"/>
    <w:rsid w:val="00C02994"/>
    <w:rsid w:val="00C02B79"/>
    <w:rsid w:val="00C02E89"/>
    <w:rsid w:val="00C0307A"/>
    <w:rsid w:val="00C03098"/>
    <w:rsid w:val="00C03128"/>
    <w:rsid w:val="00C03451"/>
    <w:rsid w:val="00C035CD"/>
    <w:rsid w:val="00C03BFF"/>
    <w:rsid w:val="00C03FAE"/>
    <w:rsid w:val="00C04062"/>
    <w:rsid w:val="00C0442C"/>
    <w:rsid w:val="00C04638"/>
    <w:rsid w:val="00C046A8"/>
    <w:rsid w:val="00C0478E"/>
    <w:rsid w:val="00C04979"/>
    <w:rsid w:val="00C04C54"/>
    <w:rsid w:val="00C04CBE"/>
    <w:rsid w:val="00C04D2B"/>
    <w:rsid w:val="00C04D2F"/>
    <w:rsid w:val="00C04FE0"/>
    <w:rsid w:val="00C0503A"/>
    <w:rsid w:val="00C050F6"/>
    <w:rsid w:val="00C05358"/>
    <w:rsid w:val="00C05399"/>
    <w:rsid w:val="00C0563E"/>
    <w:rsid w:val="00C05724"/>
    <w:rsid w:val="00C0573F"/>
    <w:rsid w:val="00C05851"/>
    <w:rsid w:val="00C05ACF"/>
    <w:rsid w:val="00C05CA6"/>
    <w:rsid w:val="00C05D23"/>
    <w:rsid w:val="00C05D88"/>
    <w:rsid w:val="00C060F3"/>
    <w:rsid w:val="00C060FF"/>
    <w:rsid w:val="00C0625E"/>
    <w:rsid w:val="00C0631B"/>
    <w:rsid w:val="00C063D0"/>
    <w:rsid w:val="00C06672"/>
    <w:rsid w:val="00C06783"/>
    <w:rsid w:val="00C0684B"/>
    <w:rsid w:val="00C06BA7"/>
    <w:rsid w:val="00C06F21"/>
    <w:rsid w:val="00C06F80"/>
    <w:rsid w:val="00C07164"/>
    <w:rsid w:val="00C07182"/>
    <w:rsid w:val="00C0719D"/>
    <w:rsid w:val="00C0721F"/>
    <w:rsid w:val="00C07283"/>
    <w:rsid w:val="00C074FD"/>
    <w:rsid w:val="00C07906"/>
    <w:rsid w:val="00C07E7F"/>
    <w:rsid w:val="00C1008F"/>
    <w:rsid w:val="00C1035C"/>
    <w:rsid w:val="00C1047E"/>
    <w:rsid w:val="00C10541"/>
    <w:rsid w:val="00C10986"/>
    <w:rsid w:val="00C10A3B"/>
    <w:rsid w:val="00C10AAD"/>
    <w:rsid w:val="00C10C50"/>
    <w:rsid w:val="00C111A7"/>
    <w:rsid w:val="00C11269"/>
    <w:rsid w:val="00C11273"/>
    <w:rsid w:val="00C11311"/>
    <w:rsid w:val="00C11482"/>
    <w:rsid w:val="00C1157A"/>
    <w:rsid w:val="00C115D8"/>
    <w:rsid w:val="00C116C3"/>
    <w:rsid w:val="00C11A00"/>
    <w:rsid w:val="00C11C83"/>
    <w:rsid w:val="00C11D55"/>
    <w:rsid w:val="00C11F3F"/>
    <w:rsid w:val="00C12406"/>
    <w:rsid w:val="00C124C5"/>
    <w:rsid w:val="00C12644"/>
    <w:rsid w:val="00C1280D"/>
    <w:rsid w:val="00C12815"/>
    <w:rsid w:val="00C12B37"/>
    <w:rsid w:val="00C1330D"/>
    <w:rsid w:val="00C13466"/>
    <w:rsid w:val="00C13633"/>
    <w:rsid w:val="00C1368F"/>
    <w:rsid w:val="00C13710"/>
    <w:rsid w:val="00C137FA"/>
    <w:rsid w:val="00C13DEC"/>
    <w:rsid w:val="00C13EA1"/>
    <w:rsid w:val="00C13EE6"/>
    <w:rsid w:val="00C1433D"/>
    <w:rsid w:val="00C144D2"/>
    <w:rsid w:val="00C14651"/>
    <w:rsid w:val="00C14677"/>
    <w:rsid w:val="00C1470D"/>
    <w:rsid w:val="00C14802"/>
    <w:rsid w:val="00C14CAE"/>
    <w:rsid w:val="00C14D9A"/>
    <w:rsid w:val="00C14F88"/>
    <w:rsid w:val="00C15100"/>
    <w:rsid w:val="00C15211"/>
    <w:rsid w:val="00C152EE"/>
    <w:rsid w:val="00C1555C"/>
    <w:rsid w:val="00C156BB"/>
    <w:rsid w:val="00C156BF"/>
    <w:rsid w:val="00C1575B"/>
    <w:rsid w:val="00C157C8"/>
    <w:rsid w:val="00C15ACA"/>
    <w:rsid w:val="00C15CA7"/>
    <w:rsid w:val="00C15CFC"/>
    <w:rsid w:val="00C161DD"/>
    <w:rsid w:val="00C16B5B"/>
    <w:rsid w:val="00C16DF9"/>
    <w:rsid w:val="00C16E8C"/>
    <w:rsid w:val="00C16EA6"/>
    <w:rsid w:val="00C16EB7"/>
    <w:rsid w:val="00C1708A"/>
    <w:rsid w:val="00C17148"/>
    <w:rsid w:val="00C178BC"/>
    <w:rsid w:val="00C17907"/>
    <w:rsid w:val="00C1791E"/>
    <w:rsid w:val="00C17DDC"/>
    <w:rsid w:val="00C17E1C"/>
    <w:rsid w:val="00C17FEA"/>
    <w:rsid w:val="00C200CD"/>
    <w:rsid w:val="00C2010A"/>
    <w:rsid w:val="00C2033C"/>
    <w:rsid w:val="00C20503"/>
    <w:rsid w:val="00C207F2"/>
    <w:rsid w:val="00C208D6"/>
    <w:rsid w:val="00C20971"/>
    <w:rsid w:val="00C20B74"/>
    <w:rsid w:val="00C210E1"/>
    <w:rsid w:val="00C21923"/>
    <w:rsid w:val="00C21C0B"/>
    <w:rsid w:val="00C21DB3"/>
    <w:rsid w:val="00C21EC1"/>
    <w:rsid w:val="00C224F5"/>
    <w:rsid w:val="00C225B0"/>
    <w:rsid w:val="00C22964"/>
    <w:rsid w:val="00C22A47"/>
    <w:rsid w:val="00C22ACB"/>
    <w:rsid w:val="00C22B38"/>
    <w:rsid w:val="00C22E19"/>
    <w:rsid w:val="00C22E79"/>
    <w:rsid w:val="00C22FDE"/>
    <w:rsid w:val="00C23299"/>
    <w:rsid w:val="00C23410"/>
    <w:rsid w:val="00C2348B"/>
    <w:rsid w:val="00C2351E"/>
    <w:rsid w:val="00C2355C"/>
    <w:rsid w:val="00C236B8"/>
    <w:rsid w:val="00C236D5"/>
    <w:rsid w:val="00C23749"/>
    <w:rsid w:val="00C239F4"/>
    <w:rsid w:val="00C23BFA"/>
    <w:rsid w:val="00C23C7B"/>
    <w:rsid w:val="00C24478"/>
    <w:rsid w:val="00C24C11"/>
    <w:rsid w:val="00C24C3C"/>
    <w:rsid w:val="00C24FE9"/>
    <w:rsid w:val="00C25354"/>
    <w:rsid w:val="00C25489"/>
    <w:rsid w:val="00C25949"/>
    <w:rsid w:val="00C259F2"/>
    <w:rsid w:val="00C25C40"/>
    <w:rsid w:val="00C25C50"/>
    <w:rsid w:val="00C25D07"/>
    <w:rsid w:val="00C25F21"/>
    <w:rsid w:val="00C25F9B"/>
    <w:rsid w:val="00C26011"/>
    <w:rsid w:val="00C262CC"/>
    <w:rsid w:val="00C26978"/>
    <w:rsid w:val="00C269A1"/>
    <w:rsid w:val="00C26A6B"/>
    <w:rsid w:val="00C27129"/>
    <w:rsid w:val="00C272F2"/>
    <w:rsid w:val="00C274A5"/>
    <w:rsid w:val="00C274C4"/>
    <w:rsid w:val="00C27538"/>
    <w:rsid w:val="00C27781"/>
    <w:rsid w:val="00C27B16"/>
    <w:rsid w:val="00C27C7F"/>
    <w:rsid w:val="00C27D82"/>
    <w:rsid w:val="00C27ED4"/>
    <w:rsid w:val="00C30025"/>
    <w:rsid w:val="00C30287"/>
    <w:rsid w:val="00C30885"/>
    <w:rsid w:val="00C308DA"/>
    <w:rsid w:val="00C30A8A"/>
    <w:rsid w:val="00C30AFB"/>
    <w:rsid w:val="00C30D60"/>
    <w:rsid w:val="00C30DCD"/>
    <w:rsid w:val="00C30E5E"/>
    <w:rsid w:val="00C30E65"/>
    <w:rsid w:val="00C311E5"/>
    <w:rsid w:val="00C3123F"/>
    <w:rsid w:val="00C3154A"/>
    <w:rsid w:val="00C315DA"/>
    <w:rsid w:val="00C31711"/>
    <w:rsid w:val="00C32099"/>
    <w:rsid w:val="00C3219A"/>
    <w:rsid w:val="00C32213"/>
    <w:rsid w:val="00C3231B"/>
    <w:rsid w:val="00C32326"/>
    <w:rsid w:val="00C326DC"/>
    <w:rsid w:val="00C329D6"/>
    <w:rsid w:val="00C32B1A"/>
    <w:rsid w:val="00C32D11"/>
    <w:rsid w:val="00C32DCC"/>
    <w:rsid w:val="00C32F06"/>
    <w:rsid w:val="00C33129"/>
    <w:rsid w:val="00C3317D"/>
    <w:rsid w:val="00C33632"/>
    <w:rsid w:val="00C33BE7"/>
    <w:rsid w:val="00C33D0E"/>
    <w:rsid w:val="00C33FEB"/>
    <w:rsid w:val="00C3402A"/>
    <w:rsid w:val="00C3437B"/>
    <w:rsid w:val="00C3441E"/>
    <w:rsid w:val="00C3467D"/>
    <w:rsid w:val="00C34740"/>
    <w:rsid w:val="00C348C2"/>
    <w:rsid w:val="00C34D29"/>
    <w:rsid w:val="00C34D6B"/>
    <w:rsid w:val="00C34F38"/>
    <w:rsid w:val="00C3521A"/>
    <w:rsid w:val="00C35430"/>
    <w:rsid w:val="00C35760"/>
    <w:rsid w:val="00C359E3"/>
    <w:rsid w:val="00C35B57"/>
    <w:rsid w:val="00C35C28"/>
    <w:rsid w:val="00C35CC4"/>
    <w:rsid w:val="00C35F96"/>
    <w:rsid w:val="00C3601E"/>
    <w:rsid w:val="00C360DC"/>
    <w:rsid w:val="00C3653E"/>
    <w:rsid w:val="00C36663"/>
    <w:rsid w:val="00C366AE"/>
    <w:rsid w:val="00C36871"/>
    <w:rsid w:val="00C3689C"/>
    <w:rsid w:val="00C36936"/>
    <w:rsid w:val="00C36AC8"/>
    <w:rsid w:val="00C36C93"/>
    <w:rsid w:val="00C36EBC"/>
    <w:rsid w:val="00C36EEA"/>
    <w:rsid w:val="00C37180"/>
    <w:rsid w:val="00C37B10"/>
    <w:rsid w:val="00C37D22"/>
    <w:rsid w:val="00C37D68"/>
    <w:rsid w:val="00C37E34"/>
    <w:rsid w:val="00C37E7A"/>
    <w:rsid w:val="00C4009B"/>
    <w:rsid w:val="00C400CC"/>
    <w:rsid w:val="00C401AF"/>
    <w:rsid w:val="00C40472"/>
    <w:rsid w:val="00C407F7"/>
    <w:rsid w:val="00C409C8"/>
    <w:rsid w:val="00C40AE7"/>
    <w:rsid w:val="00C40C68"/>
    <w:rsid w:val="00C40EC0"/>
    <w:rsid w:val="00C4101E"/>
    <w:rsid w:val="00C410D6"/>
    <w:rsid w:val="00C41850"/>
    <w:rsid w:val="00C41B0F"/>
    <w:rsid w:val="00C42216"/>
    <w:rsid w:val="00C4222C"/>
    <w:rsid w:val="00C42301"/>
    <w:rsid w:val="00C4244C"/>
    <w:rsid w:val="00C426FC"/>
    <w:rsid w:val="00C42872"/>
    <w:rsid w:val="00C428CA"/>
    <w:rsid w:val="00C42ABB"/>
    <w:rsid w:val="00C42FAF"/>
    <w:rsid w:val="00C4326A"/>
    <w:rsid w:val="00C43323"/>
    <w:rsid w:val="00C435A3"/>
    <w:rsid w:val="00C436E1"/>
    <w:rsid w:val="00C43734"/>
    <w:rsid w:val="00C43D51"/>
    <w:rsid w:val="00C43D7D"/>
    <w:rsid w:val="00C43FBD"/>
    <w:rsid w:val="00C44148"/>
    <w:rsid w:val="00C4455C"/>
    <w:rsid w:val="00C44AAB"/>
    <w:rsid w:val="00C44DC0"/>
    <w:rsid w:val="00C44EA7"/>
    <w:rsid w:val="00C44F43"/>
    <w:rsid w:val="00C456E3"/>
    <w:rsid w:val="00C45B69"/>
    <w:rsid w:val="00C45C4A"/>
    <w:rsid w:val="00C45F93"/>
    <w:rsid w:val="00C46702"/>
    <w:rsid w:val="00C470F1"/>
    <w:rsid w:val="00C47112"/>
    <w:rsid w:val="00C471BD"/>
    <w:rsid w:val="00C47455"/>
    <w:rsid w:val="00C47988"/>
    <w:rsid w:val="00C47F85"/>
    <w:rsid w:val="00C50290"/>
    <w:rsid w:val="00C50394"/>
    <w:rsid w:val="00C5045A"/>
    <w:rsid w:val="00C50547"/>
    <w:rsid w:val="00C50869"/>
    <w:rsid w:val="00C50A83"/>
    <w:rsid w:val="00C50EF3"/>
    <w:rsid w:val="00C51178"/>
    <w:rsid w:val="00C51386"/>
    <w:rsid w:val="00C514E6"/>
    <w:rsid w:val="00C5162B"/>
    <w:rsid w:val="00C5166F"/>
    <w:rsid w:val="00C522E5"/>
    <w:rsid w:val="00C522EB"/>
    <w:rsid w:val="00C52330"/>
    <w:rsid w:val="00C5275D"/>
    <w:rsid w:val="00C5283E"/>
    <w:rsid w:val="00C52B0F"/>
    <w:rsid w:val="00C52B56"/>
    <w:rsid w:val="00C52BA3"/>
    <w:rsid w:val="00C52C79"/>
    <w:rsid w:val="00C52FA6"/>
    <w:rsid w:val="00C530D5"/>
    <w:rsid w:val="00C5329C"/>
    <w:rsid w:val="00C53306"/>
    <w:rsid w:val="00C533E0"/>
    <w:rsid w:val="00C53500"/>
    <w:rsid w:val="00C54002"/>
    <w:rsid w:val="00C540EE"/>
    <w:rsid w:val="00C54318"/>
    <w:rsid w:val="00C54641"/>
    <w:rsid w:val="00C54663"/>
    <w:rsid w:val="00C54748"/>
    <w:rsid w:val="00C5476D"/>
    <w:rsid w:val="00C548A3"/>
    <w:rsid w:val="00C54D77"/>
    <w:rsid w:val="00C55356"/>
    <w:rsid w:val="00C557B1"/>
    <w:rsid w:val="00C55A05"/>
    <w:rsid w:val="00C55B43"/>
    <w:rsid w:val="00C5609E"/>
    <w:rsid w:val="00C564CC"/>
    <w:rsid w:val="00C5676C"/>
    <w:rsid w:val="00C56D13"/>
    <w:rsid w:val="00C572BB"/>
    <w:rsid w:val="00C57BFA"/>
    <w:rsid w:val="00C57CEB"/>
    <w:rsid w:val="00C57FCF"/>
    <w:rsid w:val="00C6003E"/>
    <w:rsid w:val="00C601D1"/>
    <w:rsid w:val="00C601E6"/>
    <w:rsid w:val="00C6081C"/>
    <w:rsid w:val="00C6087F"/>
    <w:rsid w:val="00C60911"/>
    <w:rsid w:val="00C60AA1"/>
    <w:rsid w:val="00C60B9D"/>
    <w:rsid w:val="00C61112"/>
    <w:rsid w:val="00C6117B"/>
    <w:rsid w:val="00C61537"/>
    <w:rsid w:val="00C6157C"/>
    <w:rsid w:val="00C61DA1"/>
    <w:rsid w:val="00C62033"/>
    <w:rsid w:val="00C62121"/>
    <w:rsid w:val="00C6235D"/>
    <w:rsid w:val="00C625FF"/>
    <w:rsid w:val="00C626DA"/>
    <w:rsid w:val="00C62A16"/>
    <w:rsid w:val="00C62C04"/>
    <w:rsid w:val="00C630E8"/>
    <w:rsid w:val="00C632E3"/>
    <w:rsid w:val="00C63461"/>
    <w:rsid w:val="00C63499"/>
    <w:rsid w:val="00C634AE"/>
    <w:rsid w:val="00C637BB"/>
    <w:rsid w:val="00C63971"/>
    <w:rsid w:val="00C63DCA"/>
    <w:rsid w:val="00C64083"/>
    <w:rsid w:val="00C6444C"/>
    <w:rsid w:val="00C645CA"/>
    <w:rsid w:val="00C6463C"/>
    <w:rsid w:val="00C647DF"/>
    <w:rsid w:val="00C65070"/>
    <w:rsid w:val="00C651A3"/>
    <w:rsid w:val="00C651FA"/>
    <w:rsid w:val="00C654A2"/>
    <w:rsid w:val="00C6577B"/>
    <w:rsid w:val="00C659AD"/>
    <w:rsid w:val="00C65D1C"/>
    <w:rsid w:val="00C65F6E"/>
    <w:rsid w:val="00C6607E"/>
    <w:rsid w:val="00C66235"/>
    <w:rsid w:val="00C662A5"/>
    <w:rsid w:val="00C66420"/>
    <w:rsid w:val="00C66445"/>
    <w:rsid w:val="00C664F2"/>
    <w:rsid w:val="00C6673F"/>
    <w:rsid w:val="00C669EA"/>
    <w:rsid w:val="00C66A0C"/>
    <w:rsid w:val="00C66AF7"/>
    <w:rsid w:val="00C66E07"/>
    <w:rsid w:val="00C66E44"/>
    <w:rsid w:val="00C672BA"/>
    <w:rsid w:val="00C67426"/>
    <w:rsid w:val="00C677CB"/>
    <w:rsid w:val="00C67E75"/>
    <w:rsid w:val="00C7016E"/>
    <w:rsid w:val="00C703D1"/>
    <w:rsid w:val="00C7040B"/>
    <w:rsid w:val="00C70415"/>
    <w:rsid w:val="00C70B3A"/>
    <w:rsid w:val="00C70B6D"/>
    <w:rsid w:val="00C70E76"/>
    <w:rsid w:val="00C7100B"/>
    <w:rsid w:val="00C714CB"/>
    <w:rsid w:val="00C71614"/>
    <w:rsid w:val="00C718A7"/>
    <w:rsid w:val="00C719C2"/>
    <w:rsid w:val="00C7204B"/>
    <w:rsid w:val="00C722FF"/>
    <w:rsid w:val="00C72498"/>
    <w:rsid w:val="00C724D5"/>
    <w:rsid w:val="00C72858"/>
    <w:rsid w:val="00C72DFF"/>
    <w:rsid w:val="00C72FD1"/>
    <w:rsid w:val="00C734AB"/>
    <w:rsid w:val="00C73583"/>
    <w:rsid w:val="00C7368F"/>
    <w:rsid w:val="00C7385F"/>
    <w:rsid w:val="00C73D6C"/>
    <w:rsid w:val="00C740E6"/>
    <w:rsid w:val="00C74763"/>
    <w:rsid w:val="00C74770"/>
    <w:rsid w:val="00C74A59"/>
    <w:rsid w:val="00C74ACD"/>
    <w:rsid w:val="00C74ADB"/>
    <w:rsid w:val="00C74C7A"/>
    <w:rsid w:val="00C74DA9"/>
    <w:rsid w:val="00C74E74"/>
    <w:rsid w:val="00C74FEF"/>
    <w:rsid w:val="00C75391"/>
    <w:rsid w:val="00C75584"/>
    <w:rsid w:val="00C755C0"/>
    <w:rsid w:val="00C7568E"/>
    <w:rsid w:val="00C75D07"/>
    <w:rsid w:val="00C75F54"/>
    <w:rsid w:val="00C76064"/>
    <w:rsid w:val="00C760ED"/>
    <w:rsid w:val="00C76257"/>
    <w:rsid w:val="00C7630B"/>
    <w:rsid w:val="00C7632E"/>
    <w:rsid w:val="00C76439"/>
    <w:rsid w:val="00C764D5"/>
    <w:rsid w:val="00C76912"/>
    <w:rsid w:val="00C76B72"/>
    <w:rsid w:val="00C76DEB"/>
    <w:rsid w:val="00C76E9E"/>
    <w:rsid w:val="00C76FD6"/>
    <w:rsid w:val="00C77101"/>
    <w:rsid w:val="00C77119"/>
    <w:rsid w:val="00C7717B"/>
    <w:rsid w:val="00C772F3"/>
    <w:rsid w:val="00C77576"/>
    <w:rsid w:val="00C7765A"/>
    <w:rsid w:val="00C77769"/>
    <w:rsid w:val="00C777C5"/>
    <w:rsid w:val="00C77B3F"/>
    <w:rsid w:val="00C77C46"/>
    <w:rsid w:val="00C77C76"/>
    <w:rsid w:val="00C77FC6"/>
    <w:rsid w:val="00C8026A"/>
    <w:rsid w:val="00C805BE"/>
    <w:rsid w:val="00C80829"/>
    <w:rsid w:val="00C8097E"/>
    <w:rsid w:val="00C809EE"/>
    <w:rsid w:val="00C80A8A"/>
    <w:rsid w:val="00C81199"/>
    <w:rsid w:val="00C811AE"/>
    <w:rsid w:val="00C81224"/>
    <w:rsid w:val="00C817DD"/>
    <w:rsid w:val="00C81993"/>
    <w:rsid w:val="00C81D97"/>
    <w:rsid w:val="00C81DE6"/>
    <w:rsid w:val="00C81FD5"/>
    <w:rsid w:val="00C8209D"/>
    <w:rsid w:val="00C82279"/>
    <w:rsid w:val="00C82280"/>
    <w:rsid w:val="00C82581"/>
    <w:rsid w:val="00C825B8"/>
    <w:rsid w:val="00C827A6"/>
    <w:rsid w:val="00C82DCF"/>
    <w:rsid w:val="00C831EB"/>
    <w:rsid w:val="00C8324B"/>
    <w:rsid w:val="00C8345A"/>
    <w:rsid w:val="00C83579"/>
    <w:rsid w:val="00C836D3"/>
    <w:rsid w:val="00C836EF"/>
    <w:rsid w:val="00C83817"/>
    <w:rsid w:val="00C83A5D"/>
    <w:rsid w:val="00C84181"/>
    <w:rsid w:val="00C8458E"/>
    <w:rsid w:val="00C84639"/>
    <w:rsid w:val="00C849DA"/>
    <w:rsid w:val="00C84B52"/>
    <w:rsid w:val="00C84E0B"/>
    <w:rsid w:val="00C85184"/>
    <w:rsid w:val="00C853D6"/>
    <w:rsid w:val="00C8568F"/>
    <w:rsid w:val="00C8572E"/>
    <w:rsid w:val="00C85BF5"/>
    <w:rsid w:val="00C85D25"/>
    <w:rsid w:val="00C85D73"/>
    <w:rsid w:val="00C861D7"/>
    <w:rsid w:val="00C86E14"/>
    <w:rsid w:val="00C87170"/>
    <w:rsid w:val="00C87340"/>
    <w:rsid w:val="00C873EA"/>
    <w:rsid w:val="00C8747C"/>
    <w:rsid w:val="00C87591"/>
    <w:rsid w:val="00C87AC4"/>
    <w:rsid w:val="00C9016F"/>
    <w:rsid w:val="00C9024E"/>
    <w:rsid w:val="00C904FD"/>
    <w:rsid w:val="00C90547"/>
    <w:rsid w:val="00C9057A"/>
    <w:rsid w:val="00C90903"/>
    <w:rsid w:val="00C9096D"/>
    <w:rsid w:val="00C90B69"/>
    <w:rsid w:val="00C90D0A"/>
    <w:rsid w:val="00C90FC7"/>
    <w:rsid w:val="00C9141E"/>
    <w:rsid w:val="00C91597"/>
    <w:rsid w:val="00C9160B"/>
    <w:rsid w:val="00C919AB"/>
    <w:rsid w:val="00C91CD1"/>
    <w:rsid w:val="00C91E2C"/>
    <w:rsid w:val="00C91F14"/>
    <w:rsid w:val="00C9223E"/>
    <w:rsid w:val="00C9225E"/>
    <w:rsid w:val="00C922EC"/>
    <w:rsid w:val="00C925CB"/>
    <w:rsid w:val="00C92D39"/>
    <w:rsid w:val="00C92F5E"/>
    <w:rsid w:val="00C9304A"/>
    <w:rsid w:val="00C930E3"/>
    <w:rsid w:val="00C93116"/>
    <w:rsid w:val="00C9328B"/>
    <w:rsid w:val="00C93453"/>
    <w:rsid w:val="00C936D6"/>
    <w:rsid w:val="00C93ACF"/>
    <w:rsid w:val="00C93B35"/>
    <w:rsid w:val="00C93D0E"/>
    <w:rsid w:val="00C93E60"/>
    <w:rsid w:val="00C93EA5"/>
    <w:rsid w:val="00C9432D"/>
    <w:rsid w:val="00C9477F"/>
    <w:rsid w:val="00C948F6"/>
    <w:rsid w:val="00C94952"/>
    <w:rsid w:val="00C9495C"/>
    <w:rsid w:val="00C94A26"/>
    <w:rsid w:val="00C94B10"/>
    <w:rsid w:val="00C94D7E"/>
    <w:rsid w:val="00C95287"/>
    <w:rsid w:val="00C95435"/>
    <w:rsid w:val="00C954B9"/>
    <w:rsid w:val="00C9579E"/>
    <w:rsid w:val="00C958B9"/>
    <w:rsid w:val="00C958C1"/>
    <w:rsid w:val="00C95973"/>
    <w:rsid w:val="00C95994"/>
    <w:rsid w:val="00C95BF1"/>
    <w:rsid w:val="00C95F22"/>
    <w:rsid w:val="00C96620"/>
    <w:rsid w:val="00C9665E"/>
    <w:rsid w:val="00C96D23"/>
    <w:rsid w:val="00C970A3"/>
    <w:rsid w:val="00C973EE"/>
    <w:rsid w:val="00C97574"/>
    <w:rsid w:val="00C9757C"/>
    <w:rsid w:val="00C97678"/>
    <w:rsid w:val="00C9785F"/>
    <w:rsid w:val="00C97A9C"/>
    <w:rsid w:val="00C97EE2"/>
    <w:rsid w:val="00CA01FC"/>
    <w:rsid w:val="00CA035E"/>
    <w:rsid w:val="00CA0378"/>
    <w:rsid w:val="00CA06BF"/>
    <w:rsid w:val="00CA06EF"/>
    <w:rsid w:val="00CA07C3"/>
    <w:rsid w:val="00CA084F"/>
    <w:rsid w:val="00CA0960"/>
    <w:rsid w:val="00CA0F3D"/>
    <w:rsid w:val="00CA1237"/>
    <w:rsid w:val="00CA13B0"/>
    <w:rsid w:val="00CA16D4"/>
    <w:rsid w:val="00CA19D6"/>
    <w:rsid w:val="00CA1E13"/>
    <w:rsid w:val="00CA1E4D"/>
    <w:rsid w:val="00CA1E85"/>
    <w:rsid w:val="00CA2063"/>
    <w:rsid w:val="00CA222E"/>
    <w:rsid w:val="00CA22EF"/>
    <w:rsid w:val="00CA2302"/>
    <w:rsid w:val="00CA27B9"/>
    <w:rsid w:val="00CA281B"/>
    <w:rsid w:val="00CA28E4"/>
    <w:rsid w:val="00CA29B3"/>
    <w:rsid w:val="00CA2A5B"/>
    <w:rsid w:val="00CA2CFD"/>
    <w:rsid w:val="00CA303D"/>
    <w:rsid w:val="00CA337A"/>
    <w:rsid w:val="00CA3429"/>
    <w:rsid w:val="00CA35A7"/>
    <w:rsid w:val="00CA3BDD"/>
    <w:rsid w:val="00CA3F6C"/>
    <w:rsid w:val="00CA4738"/>
    <w:rsid w:val="00CA4CAD"/>
    <w:rsid w:val="00CA5032"/>
    <w:rsid w:val="00CA5375"/>
    <w:rsid w:val="00CA5416"/>
    <w:rsid w:val="00CA5B6C"/>
    <w:rsid w:val="00CA5C52"/>
    <w:rsid w:val="00CA61AC"/>
    <w:rsid w:val="00CA6214"/>
    <w:rsid w:val="00CA64D1"/>
    <w:rsid w:val="00CA6606"/>
    <w:rsid w:val="00CA6654"/>
    <w:rsid w:val="00CA6857"/>
    <w:rsid w:val="00CA6910"/>
    <w:rsid w:val="00CA6BEC"/>
    <w:rsid w:val="00CA6D6A"/>
    <w:rsid w:val="00CA700A"/>
    <w:rsid w:val="00CA7195"/>
    <w:rsid w:val="00CA74B7"/>
    <w:rsid w:val="00CA74DC"/>
    <w:rsid w:val="00CA76A6"/>
    <w:rsid w:val="00CA771A"/>
    <w:rsid w:val="00CA7AEA"/>
    <w:rsid w:val="00CA7B92"/>
    <w:rsid w:val="00CA7BCC"/>
    <w:rsid w:val="00CA7C79"/>
    <w:rsid w:val="00CA7E80"/>
    <w:rsid w:val="00CA7FC6"/>
    <w:rsid w:val="00CB0184"/>
    <w:rsid w:val="00CB0253"/>
    <w:rsid w:val="00CB0415"/>
    <w:rsid w:val="00CB04A1"/>
    <w:rsid w:val="00CB06AF"/>
    <w:rsid w:val="00CB07C0"/>
    <w:rsid w:val="00CB0871"/>
    <w:rsid w:val="00CB0AE0"/>
    <w:rsid w:val="00CB0C35"/>
    <w:rsid w:val="00CB0F5B"/>
    <w:rsid w:val="00CB1144"/>
    <w:rsid w:val="00CB1154"/>
    <w:rsid w:val="00CB1338"/>
    <w:rsid w:val="00CB133B"/>
    <w:rsid w:val="00CB196B"/>
    <w:rsid w:val="00CB1CF5"/>
    <w:rsid w:val="00CB1D9C"/>
    <w:rsid w:val="00CB1FE6"/>
    <w:rsid w:val="00CB2044"/>
    <w:rsid w:val="00CB2152"/>
    <w:rsid w:val="00CB21AC"/>
    <w:rsid w:val="00CB23AD"/>
    <w:rsid w:val="00CB2542"/>
    <w:rsid w:val="00CB29BB"/>
    <w:rsid w:val="00CB29EA"/>
    <w:rsid w:val="00CB2C38"/>
    <w:rsid w:val="00CB37C2"/>
    <w:rsid w:val="00CB3C44"/>
    <w:rsid w:val="00CB3F2D"/>
    <w:rsid w:val="00CB42EB"/>
    <w:rsid w:val="00CB4373"/>
    <w:rsid w:val="00CB45CF"/>
    <w:rsid w:val="00CB46CD"/>
    <w:rsid w:val="00CB4A00"/>
    <w:rsid w:val="00CB4BD1"/>
    <w:rsid w:val="00CB4CD9"/>
    <w:rsid w:val="00CB5068"/>
    <w:rsid w:val="00CB50D5"/>
    <w:rsid w:val="00CB5969"/>
    <w:rsid w:val="00CB62C3"/>
    <w:rsid w:val="00CB643B"/>
    <w:rsid w:val="00CB64DF"/>
    <w:rsid w:val="00CB6569"/>
    <w:rsid w:val="00CB6614"/>
    <w:rsid w:val="00CB67FF"/>
    <w:rsid w:val="00CB6903"/>
    <w:rsid w:val="00CB6930"/>
    <w:rsid w:val="00CB6E13"/>
    <w:rsid w:val="00CB73E6"/>
    <w:rsid w:val="00CB78C2"/>
    <w:rsid w:val="00CB7D4C"/>
    <w:rsid w:val="00CC003A"/>
    <w:rsid w:val="00CC025B"/>
    <w:rsid w:val="00CC0260"/>
    <w:rsid w:val="00CC0361"/>
    <w:rsid w:val="00CC03CD"/>
    <w:rsid w:val="00CC0613"/>
    <w:rsid w:val="00CC065A"/>
    <w:rsid w:val="00CC07A0"/>
    <w:rsid w:val="00CC0B5B"/>
    <w:rsid w:val="00CC1250"/>
    <w:rsid w:val="00CC135C"/>
    <w:rsid w:val="00CC14B5"/>
    <w:rsid w:val="00CC15BA"/>
    <w:rsid w:val="00CC177F"/>
    <w:rsid w:val="00CC17F8"/>
    <w:rsid w:val="00CC189A"/>
    <w:rsid w:val="00CC1B62"/>
    <w:rsid w:val="00CC1BEE"/>
    <w:rsid w:val="00CC1F48"/>
    <w:rsid w:val="00CC2194"/>
    <w:rsid w:val="00CC2276"/>
    <w:rsid w:val="00CC2420"/>
    <w:rsid w:val="00CC2512"/>
    <w:rsid w:val="00CC29D3"/>
    <w:rsid w:val="00CC2C86"/>
    <w:rsid w:val="00CC303F"/>
    <w:rsid w:val="00CC357A"/>
    <w:rsid w:val="00CC3AA3"/>
    <w:rsid w:val="00CC3B25"/>
    <w:rsid w:val="00CC3CE9"/>
    <w:rsid w:val="00CC42B0"/>
    <w:rsid w:val="00CC430C"/>
    <w:rsid w:val="00CC4313"/>
    <w:rsid w:val="00CC4397"/>
    <w:rsid w:val="00CC4742"/>
    <w:rsid w:val="00CC485A"/>
    <w:rsid w:val="00CC485E"/>
    <w:rsid w:val="00CC4F2E"/>
    <w:rsid w:val="00CC506B"/>
    <w:rsid w:val="00CC535E"/>
    <w:rsid w:val="00CC561D"/>
    <w:rsid w:val="00CC5906"/>
    <w:rsid w:val="00CC5A37"/>
    <w:rsid w:val="00CC5DCB"/>
    <w:rsid w:val="00CC5E4A"/>
    <w:rsid w:val="00CC61C6"/>
    <w:rsid w:val="00CC6638"/>
    <w:rsid w:val="00CC6654"/>
    <w:rsid w:val="00CC6721"/>
    <w:rsid w:val="00CC6766"/>
    <w:rsid w:val="00CC6797"/>
    <w:rsid w:val="00CC6818"/>
    <w:rsid w:val="00CC6AE8"/>
    <w:rsid w:val="00CC6B80"/>
    <w:rsid w:val="00CC6C18"/>
    <w:rsid w:val="00CC6C6F"/>
    <w:rsid w:val="00CC7039"/>
    <w:rsid w:val="00CC7426"/>
    <w:rsid w:val="00CC79DA"/>
    <w:rsid w:val="00CC7CF5"/>
    <w:rsid w:val="00CC7E99"/>
    <w:rsid w:val="00CC7F0B"/>
    <w:rsid w:val="00CD04CF"/>
    <w:rsid w:val="00CD063A"/>
    <w:rsid w:val="00CD09C1"/>
    <w:rsid w:val="00CD0BA0"/>
    <w:rsid w:val="00CD12BF"/>
    <w:rsid w:val="00CD13D4"/>
    <w:rsid w:val="00CD14B9"/>
    <w:rsid w:val="00CD15D6"/>
    <w:rsid w:val="00CD17F1"/>
    <w:rsid w:val="00CD1C01"/>
    <w:rsid w:val="00CD21FC"/>
    <w:rsid w:val="00CD2416"/>
    <w:rsid w:val="00CD2584"/>
    <w:rsid w:val="00CD293E"/>
    <w:rsid w:val="00CD2FF9"/>
    <w:rsid w:val="00CD315C"/>
    <w:rsid w:val="00CD322D"/>
    <w:rsid w:val="00CD3378"/>
    <w:rsid w:val="00CD34EC"/>
    <w:rsid w:val="00CD35B2"/>
    <w:rsid w:val="00CD3841"/>
    <w:rsid w:val="00CD3957"/>
    <w:rsid w:val="00CD396B"/>
    <w:rsid w:val="00CD42F1"/>
    <w:rsid w:val="00CD4490"/>
    <w:rsid w:val="00CD453B"/>
    <w:rsid w:val="00CD47DB"/>
    <w:rsid w:val="00CD4A8B"/>
    <w:rsid w:val="00CD4E44"/>
    <w:rsid w:val="00CD52B9"/>
    <w:rsid w:val="00CD55C7"/>
    <w:rsid w:val="00CD5A1F"/>
    <w:rsid w:val="00CD5D86"/>
    <w:rsid w:val="00CD616F"/>
    <w:rsid w:val="00CD62D4"/>
    <w:rsid w:val="00CD64F8"/>
    <w:rsid w:val="00CD6B2B"/>
    <w:rsid w:val="00CD6BA5"/>
    <w:rsid w:val="00CD6D04"/>
    <w:rsid w:val="00CD7516"/>
    <w:rsid w:val="00CD75BD"/>
    <w:rsid w:val="00CD7A5A"/>
    <w:rsid w:val="00CD7E1D"/>
    <w:rsid w:val="00CE0033"/>
    <w:rsid w:val="00CE02D1"/>
    <w:rsid w:val="00CE0350"/>
    <w:rsid w:val="00CE06B7"/>
    <w:rsid w:val="00CE06CF"/>
    <w:rsid w:val="00CE0A28"/>
    <w:rsid w:val="00CE0A72"/>
    <w:rsid w:val="00CE115A"/>
    <w:rsid w:val="00CE14F4"/>
    <w:rsid w:val="00CE183B"/>
    <w:rsid w:val="00CE1CFB"/>
    <w:rsid w:val="00CE1D47"/>
    <w:rsid w:val="00CE206C"/>
    <w:rsid w:val="00CE2765"/>
    <w:rsid w:val="00CE2A02"/>
    <w:rsid w:val="00CE2BE7"/>
    <w:rsid w:val="00CE2BFA"/>
    <w:rsid w:val="00CE2FA3"/>
    <w:rsid w:val="00CE2FB1"/>
    <w:rsid w:val="00CE2FD5"/>
    <w:rsid w:val="00CE3016"/>
    <w:rsid w:val="00CE31A6"/>
    <w:rsid w:val="00CE3242"/>
    <w:rsid w:val="00CE32E8"/>
    <w:rsid w:val="00CE3622"/>
    <w:rsid w:val="00CE377D"/>
    <w:rsid w:val="00CE37C1"/>
    <w:rsid w:val="00CE3855"/>
    <w:rsid w:val="00CE3C92"/>
    <w:rsid w:val="00CE3DB5"/>
    <w:rsid w:val="00CE3F31"/>
    <w:rsid w:val="00CE40BA"/>
    <w:rsid w:val="00CE4385"/>
    <w:rsid w:val="00CE4488"/>
    <w:rsid w:val="00CE47E1"/>
    <w:rsid w:val="00CE48CB"/>
    <w:rsid w:val="00CE4964"/>
    <w:rsid w:val="00CE49D1"/>
    <w:rsid w:val="00CE4C57"/>
    <w:rsid w:val="00CE4E03"/>
    <w:rsid w:val="00CE5450"/>
    <w:rsid w:val="00CE57DA"/>
    <w:rsid w:val="00CE5DBA"/>
    <w:rsid w:val="00CE5DF2"/>
    <w:rsid w:val="00CE5E13"/>
    <w:rsid w:val="00CE647A"/>
    <w:rsid w:val="00CE662F"/>
    <w:rsid w:val="00CE6882"/>
    <w:rsid w:val="00CE6958"/>
    <w:rsid w:val="00CE6F07"/>
    <w:rsid w:val="00CE714F"/>
    <w:rsid w:val="00CE7153"/>
    <w:rsid w:val="00CE71EE"/>
    <w:rsid w:val="00CE72DC"/>
    <w:rsid w:val="00CE7376"/>
    <w:rsid w:val="00CE781C"/>
    <w:rsid w:val="00CE79F9"/>
    <w:rsid w:val="00CE7A16"/>
    <w:rsid w:val="00CE7C9C"/>
    <w:rsid w:val="00CE7FC1"/>
    <w:rsid w:val="00CF01CA"/>
    <w:rsid w:val="00CF0580"/>
    <w:rsid w:val="00CF08B2"/>
    <w:rsid w:val="00CF0B57"/>
    <w:rsid w:val="00CF0BBA"/>
    <w:rsid w:val="00CF0BF7"/>
    <w:rsid w:val="00CF0CA9"/>
    <w:rsid w:val="00CF0F7D"/>
    <w:rsid w:val="00CF1115"/>
    <w:rsid w:val="00CF119A"/>
    <w:rsid w:val="00CF1342"/>
    <w:rsid w:val="00CF14D4"/>
    <w:rsid w:val="00CF15BA"/>
    <w:rsid w:val="00CF17AB"/>
    <w:rsid w:val="00CF1811"/>
    <w:rsid w:val="00CF1AFF"/>
    <w:rsid w:val="00CF1B3E"/>
    <w:rsid w:val="00CF20E4"/>
    <w:rsid w:val="00CF2140"/>
    <w:rsid w:val="00CF245E"/>
    <w:rsid w:val="00CF254E"/>
    <w:rsid w:val="00CF259C"/>
    <w:rsid w:val="00CF274C"/>
    <w:rsid w:val="00CF28FB"/>
    <w:rsid w:val="00CF2A6B"/>
    <w:rsid w:val="00CF2BA8"/>
    <w:rsid w:val="00CF35BD"/>
    <w:rsid w:val="00CF35E3"/>
    <w:rsid w:val="00CF3669"/>
    <w:rsid w:val="00CF376E"/>
    <w:rsid w:val="00CF37C9"/>
    <w:rsid w:val="00CF3DC1"/>
    <w:rsid w:val="00CF3F76"/>
    <w:rsid w:val="00CF419A"/>
    <w:rsid w:val="00CF43C8"/>
    <w:rsid w:val="00CF4811"/>
    <w:rsid w:val="00CF4A71"/>
    <w:rsid w:val="00CF4ADD"/>
    <w:rsid w:val="00CF55D9"/>
    <w:rsid w:val="00CF575A"/>
    <w:rsid w:val="00CF5DB1"/>
    <w:rsid w:val="00CF5F2A"/>
    <w:rsid w:val="00CF604E"/>
    <w:rsid w:val="00CF6105"/>
    <w:rsid w:val="00CF618F"/>
    <w:rsid w:val="00CF6460"/>
    <w:rsid w:val="00CF6748"/>
    <w:rsid w:val="00CF6828"/>
    <w:rsid w:val="00CF6829"/>
    <w:rsid w:val="00CF686E"/>
    <w:rsid w:val="00CF69FF"/>
    <w:rsid w:val="00CF71D2"/>
    <w:rsid w:val="00CF7240"/>
    <w:rsid w:val="00CF75FB"/>
    <w:rsid w:val="00CF7FF6"/>
    <w:rsid w:val="00D000B1"/>
    <w:rsid w:val="00D00251"/>
    <w:rsid w:val="00D00473"/>
    <w:rsid w:val="00D004E8"/>
    <w:rsid w:val="00D00532"/>
    <w:rsid w:val="00D00762"/>
    <w:rsid w:val="00D00788"/>
    <w:rsid w:val="00D00851"/>
    <w:rsid w:val="00D0095E"/>
    <w:rsid w:val="00D00998"/>
    <w:rsid w:val="00D00CAB"/>
    <w:rsid w:val="00D00F85"/>
    <w:rsid w:val="00D01201"/>
    <w:rsid w:val="00D01216"/>
    <w:rsid w:val="00D012C2"/>
    <w:rsid w:val="00D01C24"/>
    <w:rsid w:val="00D01D79"/>
    <w:rsid w:val="00D01FED"/>
    <w:rsid w:val="00D023B3"/>
    <w:rsid w:val="00D02428"/>
    <w:rsid w:val="00D028AB"/>
    <w:rsid w:val="00D029DC"/>
    <w:rsid w:val="00D02A1F"/>
    <w:rsid w:val="00D02CCF"/>
    <w:rsid w:val="00D02ECE"/>
    <w:rsid w:val="00D02F84"/>
    <w:rsid w:val="00D02FB1"/>
    <w:rsid w:val="00D02FCC"/>
    <w:rsid w:val="00D02FCE"/>
    <w:rsid w:val="00D031AB"/>
    <w:rsid w:val="00D0328D"/>
    <w:rsid w:val="00D03600"/>
    <w:rsid w:val="00D03644"/>
    <w:rsid w:val="00D03B95"/>
    <w:rsid w:val="00D03C15"/>
    <w:rsid w:val="00D03DA3"/>
    <w:rsid w:val="00D03EA7"/>
    <w:rsid w:val="00D03EF4"/>
    <w:rsid w:val="00D0413E"/>
    <w:rsid w:val="00D04167"/>
    <w:rsid w:val="00D041D8"/>
    <w:rsid w:val="00D0489E"/>
    <w:rsid w:val="00D04C09"/>
    <w:rsid w:val="00D04E3F"/>
    <w:rsid w:val="00D04F1A"/>
    <w:rsid w:val="00D04FE0"/>
    <w:rsid w:val="00D04FF6"/>
    <w:rsid w:val="00D0537E"/>
    <w:rsid w:val="00D05591"/>
    <w:rsid w:val="00D059EA"/>
    <w:rsid w:val="00D05AE0"/>
    <w:rsid w:val="00D05D92"/>
    <w:rsid w:val="00D06358"/>
    <w:rsid w:val="00D06389"/>
    <w:rsid w:val="00D065B9"/>
    <w:rsid w:val="00D06741"/>
    <w:rsid w:val="00D068EE"/>
    <w:rsid w:val="00D069AE"/>
    <w:rsid w:val="00D06A84"/>
    <w:rsid w:val="00D06B08"/>
    <w:rsid w:val="00D06B17"/>
    <w:rsid w:val="00D06CDF"/>
    <w:rsid w:val="00D06E20"/>
    <w:rsid w:val="00D06F96"/>
    <w:rsid w:val="00D06F9C"/>
    <w:rsid w:val="00D0703F"/>
    <w:rsid w:val="00D0705D"/>
    <w:rsid w:val="00D07262"/>
    <w:rsid w:val="00D07322"/>
    <w:rsid w:val="00D07BEB"/>
    <w:rsid w:val="00D10273"/>
    <w:rsid w:val="00D10289"/>
    <w:rsid w:val="00D1057A"/>
    <w:rsid w:val="00D10EB2"/>
    <w:rsid w:val="00D10F42"/>
    <w:rsid w:val="00D110AF"/>
    <w:rsid w:val="00D11174"/>
    <w:rsid w:val="00D112F7"/>
    <w:rsid w:val="00D1141B"/>
    <w:rsid w:val="00D11678"/>
    <w:rsid w:val="00D116D1"/>
    <w:rsid w:val="00D1188A"/>
    <w:rsid w:val="00D11DAF"/>
    <w:rsid w:val="00D11F0E"/>
    <w:rsid w:val="00D11F49"/>
    <w:rsid w:val="00D122A2"/>
    <w:rsid w:val="00D123AE"/>
    <w:rsid w:val="00D126B6"/>
    <w:rsid w:val="00D12A6F"/>
    <w:rsid w:val="00D12A97"/>
    <w:rsid w:val="00D12E57"/>
    <w:rsid w:val="00D12FCA"/>
    <w:rsid w:val="00D13328"/>
    <w:rsid w:val="00D1366B"/>
    <w:rsid w:val="00D13800"/>
    <w:rsid w:val="00D13DA5"/>
    <w:rsid w:val="00D13E31"/>
    <w:rsid w:val="00D13F1E"/>
    <w:rsid w:val="00D140DA"/>
    <w:rsid w:val="00D14113"/>
    <w:rsid w:val="00D14485"/>
    <w:rsid w:val="00D146D3"/>
    <w:rsid w:val="00D1497A"/>
    <w:rsid w:val="00D149C4"/>
    <w:rsid w:val="00D14A0C"/>
    <w:rsid w:val="00D14B65"/>
    <w:rsid w:val="00D14ED3"/>
    <w:rsid w:val="00D15268"/>
    <w:rsid w:val="00D1540B"/>
    <w:rsid w:val="00D1576F"/>
    <w:rsid w:val="00D158BE"/>
    <w:rsid w:val="00D15B88"/>
    <w:rsid w:val="00D15C03"/>
    <w:rsid w:val="00D15DF2"/>
    <w:rsid w:val="00D15E20"/>
    <w:rsid w:val="00D161BD"/>
    <w:rsid w:val="00D161E6"/>
    <w:rsid w:val="00D164A3"/>
    <w:rsid w:val="00D165BA"/>
    <w:rsid w:val="00D167A4"/>
    <w:rsid w:val="00D16ABB"/>
    <w:rsid w:val="00D16E70"/>
    <w:rsid w:val="00D16F12"/>
    <w:rsid w:val="00D16F16"/>
    <w:rsid w:val="00D17397"/>
    <w:rsid w:val="00D173D2"/>
    <w:rsid w:val="00D17694"/>
    <w:rsid w:val="00D1789B"/>
    <w:rsid w:val="00D178F5"/>
    <w:rsid w:val="00D17BB6"/>
    <w:rsid w:val="00D17C54"/>
    <w:rsid w:val="00D2013C"/>
    <w:rsid w:val="00D20299"/>
    <w:rsid w:val="00D208A4"/>
    <w:rsid w:val="00D20CEF"/>
    <w:rsid w:val="00D20DB2"/>
    <w:rsid w:val="00D20E2B"/>
    <w:rsid w:val="00D20F83"/>
    <w:rsid w:val="00D21313"/>
    <w:rsid w:val="00D2132C"/>
    <w:rsid w:val="00D21470"/>
    <w:rsid w:val="00D21740"/>
    <w:rsid w:val="00D22123"/>
    <w:rsid w:val="00D221A1"/>
    <w:rsid w:val="00D222BC"/>
    <w:rsid w:val="00D223CC"/>
    <w:rsid w:val="00D2253E"/>
    <w:rsid w:val="00D22599"/>
    <w:rsid w:val="00D22B01"/>
    <w:rsid w:val="00D231CE"/>
    <w:rsid w:val="00D23907"/>
    <w:rsid w:val="00D23B82"/>
    <w:rsid w:val="00D23EBD"/>
    <w:rsid w:val="00D23EEF"/>
    <w:rsid w:val="00D23FFE"/>
    <w:rsid w:val="00D245BF"/>
    <w:rsid w:val="00D245D0"/>
    <w:rsid w:val="00D2467E"/>
    <w:rsid w:val="00D24724"/>
    <w:rsid w:val="00D24734"/>
    <w:rsid w:val="00D24D51"/>
    <w:rsid w:val="00D24DE9"/>
    <w:rsid w:val="00D2559A"/>
    <w:rsid w:val="00D25B6C"/>
    <w:rsid w:val="00D25C0D"/>
    <w:rsid w:val="00D25CFE"/>
    <w:rsid w:val="00D25D9E"/>
    <w:rsid w:val="00D26010"/>
    <w:rsid w:val="00D26561"/>
    <w:rsid w:val="00D26993"/>
    <w:rsid w:val="00D26D46"/>
    <w:rsid w:val="00D26EA7"/>
    <w:rsid w:val="00D26F40"/>
    <w:rsid w:val="00D27109"/>
    <w:rsid w:val="00D27240"/>
    <w:rsid w:val="00D272DC"/>
    <w:rsid w:val="00D277DC"/>
    <w:rsid w:val="00D27BC6"/>
    <w:rsid w:val="00D27CC0"/>
    <w:rsid w:val="00D27F15"/>
    <w:rsid w:val="00D301A0"/>
    <w:rsid w:val="00D30267"/>
    <w:rsid w:val="00D307EC"/>
    <w:rsid w:val="00D30A02"/>
    <w:rsid w:val="00D30ADF"/>
    <w:rsid w:val="00D30D98"/>
    <w:rsid w:val="00D30E5F"/>
    <w:rsid w:val="00D30F76"/>
    <w:rsid w:val="00D30F99"/>
    <w:rsid w:val="00D3109A"/>
    <w:rsid w:val="00D31343"/>
    <w:rsid w:val="00D31685"/>
    <w:rsid w:val="00D31957"/>
    <w:rsid w:val="00D31BC5"/>
    <w:rsid w:val="00D3221A"/>
    <w:rsid w:val="00D3221C"/>
    <w:rsid w:val="00D322F4"/>
    <w:rsid w:val="00D3236E"/>
    <w:rsid w:val="00D323A4"/>
    <w:rsid w:val="00D32456"/>
    <w:rsid w:val="00D32648"/>
    <w:rsid w:val="00D3270A"/>
    <w:rsid w:val="00D32888"/>
    <w:rsid w:val="00D32BDF"/>
    <w:rsid w:val="00D32D1D"/>
    <w:rsid w:val="00D336A0"/>
    <w:rsid w:val="00D33748"/>
    <w:rsid w:val="00D339A6"/>
    <w:rsid w:val="00D339B2"/>
    <w:rsid w:val="00D339F6"/>
    <w:rsid w:val="00D33A2B"/>
    <w:rsid w:val="00D33C87"/>
    <w:rsid w:val="00D33F32"/>
    <w:rsid w:val="00D342DD"/>
    <w:rsid w:val="00D347EB"/>
    <w:rsid w:val="00D349EB"/>
    <w:rsid w:val="00D34BB2"/>
    <w:rsid w:val="00D34C27"/>
    <w:rsid w:val="00D3513C"/>
    <w:rsid w:val="00D35617"/>
    <w:rsid w:val="00D35771"/>
    <w:rsid w:val="00D35ADD"/>
    <w:rsid w:val="00D361F2"/>
    <w:rsid w:val="00D3623C"/>
    <w:rsid w:val="00D362A2"/>
    <w:rsid w:val="00D36367"/>
    <w:rsid w:val="00D363AB"/>
    <w:rsid w:val="00D365A7"/>
    <w:rsid w:val="00D366B7"/>
    <w:rsid w:val="00D36AB9"/>
    <w:rsid w:val="00D36CF7"/>
    <w:rsid w:val="00D36F1E"/>
    <w:rsid w:val="00D37392"/>
    <w:rsid w:val="00D374EC"/>
    <w:rsid w:val="00D3770D"/>
    <w:rsid w:val="00D3771D"/>
    <w:rsid w:val="00D37C36"/>
    <w:rsid w:val="00D37D26"/>
    <w:rsid w:val="00D37E37"/>
    <w:rsid w:val="00D37EF4"/>
    <w:rsid w:val="00D40093"/>
    <w:rsid w:val="00D4042B"/>
    <w:rsid w:val="00D40540"/>
    <w:rsid w:val="00D406CE"/>
    <w:rsid w:val="00D40830"/>
    <w:rsid w:val="00D408A7"/>
    <w:rsid w:val="00D409B4"/>
    <w:rsid w:val="00D40A3F"/>
    <w:rsid w:val="00D40A6E"/>
    <w:rsid w:val="00D40E1C"/>
    <w:rsid w:val="00D40EE6"/>
    <w:rsid w:val="00D40F84"/>
    <w:rsid w:val="00D40F94"/>
    <w:rsid w:val="00D410D7"/>
    <w:rsid w:val="00D41234"/>
    <w:rsid w:val="00D41272"/>
    <w:rsid w:val="00D41510"/>
    <w:rsid w:val="00D415D8"/>
    <w:rsid w:val="00D41CA1"/>
    <w:rsid w:val="00D41F53"/>
    <w:rsid w:val="00D42060"/>
    <w:rsid w:val="00D421BA"/>
    <w:rsid w:val="00D42307"/>
    <w:rsid w:val="00D42C09"/>
    <w:rsid w:val="00D42C18"/>
    <w:rsid w:val="00D42C96"/>
    <w:rsid w:val="00D42DA8"/>
    <w:rsid w:val="00D43026"/>
    <w:rsid w:val="00D4323E"/>
    <w:rsid w:val="00D432A6"/>
    <w:rsid w:val="00D4331F"/>
    <w:rsid w:val="00D43859"/>
    <w:rsid w:val="00D439BE"/>
    <w:rsid w:val="00D43C62"/>
    <w:rsid w:val="00D4400F"/>
    <w:rsid w:val="00D44079"/>
    <w:rsid w:val="00D4438A"/>
    <w:rsid w:val="00D44444"/>
    <w:rsid w:val="00D445D0"/>
    <w:rsid w:val="00D44721"/>
    <w:rsid w:val="00D4494E"/>
    <w:rsid w:val="00D44AB3"/>
    <w:rsid w:val="00D44E6C"/>
    <w:rsid w:val="00D45155"/>
    <w:rsid w:val="00D451AD"/>
    <w:rsid w:val="00D45505"/>
    <w:rsid w:val="00D4553B"/>
    <w:rsid w:val="00D456BC"/>
    <w:rsid w:val="00D4576D"/>
    <w:rsid w:val="00D45CAF"/>
    <w:rsid w:val="00D45D49"/>
    <w:rsid w:val="00D45D6F"/>
    <w:rsid w:val="00D45E30"/>
    <w:rsid w:val="00D46067"/>
    <w:rsid w:val="00D461C6"/>
    <w:rsid w:val="00D4628F"/>
    <w:rsid w:val="00D46472"/>
    <w:rsid w:val="00D4658B"/>
    <w:rsid w:val="00D46751"/>
    <w:rsid w:val="00D468E2"/>
    <w:rsid w:val="00D46A6B"/>
    <w:rsid w:val="00D46AA6"/>
    <w:rsid w:val="00D46B88"/>
    <w:rsid w:val="00D46BAB"/>
    <w:rsid w:val="00D46C6F"/>
    <w:rsid w:val="00D46D60"/>
    <w:rsid w:val="00D471F7"/>
    <w:rsid w:val="00D475C3"/>
    <w:rsid w:val="00D47700"/>
    <w:rsid w:val="00D4776C"/>
    <w:rsid w:val="00D477F6"/>
    <w:rsid w:val="00D478BA"/>
    <w:rsid w:val="00D47A75"/>
    <w:rsid w:val="00D47B90"/>
    <w:rsid w:val="00D50074"/>
    <w:rsid w:val="00D501F2"/>
    <w:rsid w:val="00D50544"/>
    <w:rsid w:val="00D509B3"/>
    <w:rsid w:val="00D50D42"/>
    <w:rsid w:val="00D50D5C"/>
    <w:rsid w:val="00D5106B"/>
    <w:rsid w:val="00D51296"/>
    <w:rsid w:val="00D512D5"/>
    <w:rsid w:val="00D51341"/>
    <w:rsid w:val="00D5136D"/>
    <w:rsid w:val="00D5144D"/>
    <w:rsid w:val="00D51611"/>
    <w:rsid w:val="00D516E1"/>
    <w:rsid w:val="00D51E2F"/>
    <w:rsid w:val="00D51FDE"/>
    <w:rsid w:val="00D52092"/>
    <w:rsid w:val="00D5218F"/>
    <w:rsid w:val="00D52289"/>
    <w:rsid w:val="00D5271A"/>
    <w:rsid w:val="00D52747"/>
    <w:rsid w:val="00D5328A"/>
    <w:rsid w:val="00D53DE3"/>
    <w:rsid w:val="00D540D7"/>
    <w:rsid w:val="00D541BE"/>
    <w:rsid w:val="00D54583"/>
    <w:rsid w:val="00D546B8"/>
    <w:rsid w:val="00D5474B"/>
    <w:rsid w:val="00D550D0"/>
    <w:rsid w:val="00D5518E"/>
    <w:rsid w:val="00D554D8"/>
    <w:rsid w:val="00D5578F"/>
    <w:rsid w:val="00D55A60"/>
    <w:rsid w:val="00D55BD0"/>
    <w:rsid w:val="00D55D2E"/>
    <w:rsid w:val="00D55E09"/>
    <w:rsid w:val="00D55F6F"/>
    <w:rsid w:val="00D55FB9"/>
    <w:rsid w:val="00D562B8"/>
    <w:rsid w:val="00D56324"/>
    <w:rsid w:val="00D563C7"/>
    <w:rsid w:val="00D56426"/>
    <w:rsid w:val="00D564F3"/>
    <w:rsid w:val="00D565C0"/>
    <w:rsid w:val="00D56EF7"/>
    <w:rsid w:val="00D570E7"/>
    <w:rsid w:val="00D57577"/>
    <w:rsid w:val="00D5760A"/>
    <w:rsid w:val="00D57721"/>
    <w:rsid w:val="00D57888"/>
    <w:rsid w:val="00D578C2"/>
    <w:rsid w:val="00D57A07"/>
    <w:rsid w:val="00D57A5C"/>
    <w:rsid w:val="00D57D98"/>
    <w:rsid w:val="00D57F76"/>
    <w:rsid w:val="00D60140"/>
    <w:rsid w:val="00D607FA"/>
    <w:rsid w:val="00D608FE"/>
    <w:rsid w:val="00D60C4B"/>
    <w:rsid w:val="00D60E5C"/>
    <w:rsid w:val="00D60FBC"/>
    <w:rsid w:val="00D60FC9"/>
    <w:rsid w:val="00D6156B"/>
    <w:rsid w:val="00D61651"/>
    <w:rsid w:val="00D61699"/>
    <w:rsid w:val="00D619A9"/>
    <w:rsid w:val="00D61EA7"/>
    <w:rsid w:val="00D62541"/>
    <w:rsid w:val="00D6259A"/>
    <w:rsid w:val="00D62F15"/>
    <w:rsid w:val="00D62F19"/>
    <w:rsid w:val="00D63388"/>
    <w:rsid w:val="00D6361A"/>
    <w:rsid w:val="00D63636"/>
    <w:rsid w:val="00D6365D"/>
    <w:rsid w:val="00D6371D"/>
    <w:rsid w:val="00D63772"/>
    <w:rsid w:val="00D63E3A"/>
    <w:rsid w:val="00D640AE"/>
    <w:rsid w:val="00D64308"/>
    <w:rsid w:val="00D6432C"/>
    <w:rsid w:val="00D64439"/>
    <w:rsid w:val="00D647A5"/>
    <w:rsid w:val="00D647E4"/>
    <w:rsid w:val="00D64B80"/>
    <w:rsid w:val="00D64CDC"/>
    <w:rsid w:val="00D6536E"/>
    <w:rsid w:val="00D65819"/>
    <w:rsid w:val="00D65B81"/>
    <w:rsid w:val="00D65FB2"/>
    <w:rsid w:val="00D66223"/>
    <w:rsid w:val="00D6625E"/>
    <w:rsid w:val="00D662AF"/>
    <w:rsid w:val="00D663A9"/>
    <w:rsid w:val="00D6641E"/>
    <w:rsid w:val="00D665AD"/>
    <w:rsid w:val="00D66701"/>
    <w:rsid w:val="00D66A4B"/>
    <w:rsid w:val="00D66B07"/>
    <w:rsid w:val="00D66C9A"/>
    <w:rsid w:val="00D66D4D"/>
    <w:rsid w:val="00D66DE3"/>
    <w:rsid w:val="00D67728"/>
    <w:rsid w:val="00D67841"/>
    <w:rsid w:val="00D678A9"/>
    <w:rsid w:val="00D679A9"/>
    <w:rsid w:val="00D67A80"/>
    <w:rsid w:val="00D67D9E"/>
    <w:rsid w:val="00D70033"/>
    <w:rsid w:val="00D70081"/>
    <w:rsid w:val="00D702C4"/>
    <w:rsid w:val="00D704A6"/>
    <w:rsid w:val="00D7051F"/>
    <w:rsid w:val="00D70555"/>
    <w:rsid w:val="00D705AB"/>
    <w:rsid w:val="00D70A27"/>
    <w:rsid w:val="00D70B28"/>
    <w:rsid w:val="00D70C77"/>
    <w:rsid w:val="00D70CF0"/>
    <w:rsid w:val="00D70F25"/>
    <w:rsid w:val="00D710AD"/>
    <w:rsid w:val="00D711E3"/>
    <w:rsid w:val="00D7146A"/>
    <w:rsid w:val="00D7149B"/>
    <w:rsid w:val="00D71663"/>
    <w:rsid w:val="00D7192B"/>
    <w:rsid w:val="00D71D17"/>
    <w:rsid w:val="00D71E47"/>
    <w:rsid w:val="00D722F9"/>
    <w:rsid w:val="00D72394"/>
    <w:rsid w:val="00D72532"/>
    <w:rsid w:val="00D725B5"/>
    <w:rsid w:val="00D72633"/>
    <w:rsid w:val="00D72654"/>
    <w:rsid w:val="00D726A4"/>
    <w:rsid w:val="00D727E4"/>
    <w:rsid w:val="00D7298F"/>
    <w:rsid w:val="00D72A76"/>
    <w:rsid w:val="00D72A8A"/>
    <w:rsid w:val="00D72FC7"/>
    <w:rsid w:val="00D730B0"/>
    <w:rsid w:val="00D7325D"/>
    <w:rsid w:val="00D73290"/>
    <w:rsid w:val="00D734E6"/>
    <w:rsid w:val="00D735DA"/>
    <w:rsid w:val="00D7362F"/>
    <w:rsid w:val="00D73A43"/>
    <w:rsid w:val="00D73CAE"/>
    <w:rsid w:val="00D73E58"/>
    <w:rsid w:val="00D73E9F"/>
    <w:rsid w:val="00D74321"/>
    <w:rsid w:val="00D743B7"/>
    <w:rsid w:val="00D7447A"/>
    <w:rsid w:val="00D74698"/>
    <w:rsid w:val="00D747D1"/>
    <w:rsid w:val="00D748DF"/>
    <w:rsid w:val="00D749A3"/>
    <w:rsid w:val="00D749C2"/>
    <w:rsid w:val="00D749FE"/>
    <w:rsid w:val="00D74B9B"/>
    <w:rsid w:val="00D74BBE"/>
    <w:rsid w:val="00D74D41"/>
    <w:rsid w:val="00D74E4F"/>
    <w:rsid w:val="00D750EE"/>
    <w:rsid w:val="00D753A5"/>
    <w:rsid w:val="00D7555C"/>
    <w:rsid w:val="00D756A3"/>
    <w:rsid w:val="00D759F7"/>
    <w:rsid w:val="00D75C20"/>
    <w:rsid w:val="00D75E43"/>
    <w:rsid w:val="00D75ED1"/>
    <w:rsid w:val="00D760EF"/>
    <w:rsid w:val="00D76350"/>
    <w:rsid w:val="00D76692"/>
    <w:rsid w:val="00D767B2"/>
    <w:rsid w:val="00D76A13"/>
    <w:rsid w:val="00D76E61"/>
    <w:rsid w:val="00D76E77"/>
    <w:rsid w:val="00D76F57"/>
    <w:rsid w:val="00D772E3"/>
    <w:rsid w:val="00D773A6"/>
    <w:rsid w:val="00D77676"/>
    <w:rsid w:val="00D778B4"/>
    <w:rsid w:val="00D77EE4"/>
    <w:rsid w:val="00D801A3"/>
    <w:rsid w:val="00D80426"/>
    <w:rsid w:val="00D8078E"/>
    <w:rsid w:val="00D8085C"/>
    <w:rsid w:val="00D80BA0"/>
    <w:rsid w:val="00D80D90"/>
    <w:rsid w:val="00D811E1"/>
    <w:rsid w:val="00D813FF"/>
    <w:rsid w:val="00D81543"/>
    <w:rsid w:val="00D8186D"/>
    <w:rsid w:val="00D81AE4"/>
    <w:rsid w:val="00D81BA5"/>
    <w:rsid w:val="00D81BFB"/>
    <w:rsid w:val="00D82021"/>
    <w:rsid w:val="00D82271"/>
    <w:rsid w:val="00D826EE"/>
    <w:rsid w:val="00D82C95"/>
    <w:rsid w:val="00D83086"/>
    <w:rsid w:val="00D830EE"/>
    <w:rsid w:val="00D833FD"/>
    <w:rsid w:val="00D838B0"/>
    <w:rsid w:val="00D83AE5"/>
    <w:rsid w:val="00D83B3D"/>
    <w:rsid w:val="00D83BD3"/>
    <w:rsid w:val="00D83DDF"/>
    <w:rsid w:val="00D83EB6"/>
    <w:rsid w:val="00D83FC1"/>
    <w:rsid w:val="00D84075"/>
    <w:rsid w:val="00D840BB"/>
    <w:rsid w:val="00D84A8E"/>
    <w:rsid w:val="00D84CD1"/>
    <w:rsid w:val="00D84CD2"/>
    <w:rsid w:val="00D84E36"/>
    <w:rsid w:val="00D85554"/>
    <w:rsid w:val="00D856CF"/>
    <w:rsid w:val="00D85818"/>
    <w:rsid w:val="00D85831"/>
    <w:rsid w:val="00D85C4C"/>
    <w:rsid w:val="00D85CA2"/>
    <w:rsid w:val="00D85E5D"/>
    <w:rsid w:val="00D861B7"/>
    <w:rsid w:val="00D86222"/>
    <w:rsid w:val="00D86458"/>
    <w:rsid w:val="00D86647"/>
    <w:rsid w:val="00D86700"/>
    <w:rsid w:val="00D86CA5"/>
    <w:rsid w:val="00D86E57"/>
    <w:rsid w:val="00D86F76"/>
    <w:rsid w:val="00D8705B"/>
    <w:rsid w:val="00D87194"/>
    <w:rsid w:val="00D87335"/>
    <w:rsid w:val="00D87381"/>
    <w:rsid w:val="00D8746F"/>
    <w:rsid w:val="00D87538"/>
    <w:rsid w:val="00D8783E"/>
    <w:rsid w:val="00D879BB"/>
    <w:rsid w:val="00D87BF6"/>
    <w:rsid w:val="00D87C3E"/>
    <w:rsid w:val="00D900B2"/>
    <w:rsid w:val="00D90BC9"/>
    <w:rsid w:val="00D90E46"/>
    <w:rsid w:val="00D90E67"/>
    <w:rsid w:val="00D91046"/>
    <w:rsid w:val="00D9116F"/>
    <w:rsid w:val="00D91395"/>
    <w:rsid w:val="00D914F7"/>
    <w:rsid w:val="00D9175D"/>
    <w:rsid w:val="00D92FFA"/>
    <w:rsid w:val="00D93295"/>
    <w:rsid w:val="00D933BA"/>
    <w:rsid w:val="00D93686"/>
    <w:rsid w:val="00D9383A"/>
    <w:rsid w:val="00D9395A"/>
    <w:rsid w:val="00D93A39"/>
    <w:rsid w:val="00D93C46"/>
    <w:rsid w:val="00D93DA2"/>
    <w:rsid w:val="00D93E95"/>
    <w:rsid w:val="00D94507"/>
    <w:rsid w:val="00D9463C"/>
    <w:rsid w:val="00D947AC"/>
    <w:rsid w:val="00D94A2E"/>
    <w:rsid w:val="00D94AA9"/>
    <w:rsid w:val="00D94D5F"/>
    <w:rsid w:val="00D950A7"/>
    <w:rsid w:val="00D95411"/>
    <w:rsid w:val="00D956C1"/>
    <w:rsid w:val="00D95BBC"/>
    <w:rsid w:val="00D961A0"/>
    <w:rsid w:val="00D964C0"/>
    <w:rsid w:val="00D9654E"/>
    <w:rsid w:val="00D96699"/>
    <w:rsid w:val="00D967B0"/>
    <w:rsid w:val="00D96A72"/>
    <w:rsid w:val="00D96EA8"/>
    <w:rsid w:val="00D9718F"/>
    <w:rsid w:val="00D97431"/>
    <w:rsid w:val="00D978C7"/>
    <w:rsid w:val="00D979BE"/>
    <w:rsid w:val="00D97BC1"/>
    <w:rsid w:val="00D97BE4"/>
    <w:rsid w:val="00D97C9D"/>
    <w:rsid w:val="00D97D5B"/>
    <w:rsid w:val="00D97DCF"/>
    <w:rsid w:val="00DA0376"/>
    <w:rsid w:val="00DA056D"/>
    <w:rsid w:val="00DA0775"/>
    <w:rsid w:val="00DA0BA0"/>
    <w:rsid w:val="00DA14D0"/>
    <w:rsid w:val="00DA18CB"/>
    <w:rsid w:val="00DA1A98"/>
    <w:rsid w:val="00DA1ADA"/>
    <w:rsid w:val="00DA1E56"/>
    <w:rsid w:val="00DA20C2"/>
    <w:rsid w:val="00DA21A9"/>
    <w:rsid w:val="00DA238B"/>
    <w:rsid w:val="00DA2413"/>
    <w:rsid w:val="00DA291F"/>
    <w:rsid w:val="00DA3109"/>
    <w:rsid w:val="00DA3163"/>
    <w:rsid w:val="00DA3239"/>
    <w:rsid w:val="00DA32DA"/>
    <w:rsid w:val="00DA32F6"/>
    <w:rsid w:val="00DA3826"/>
    <w:rsid w:val="00DA3B15"/>
    <w:rsid w:val="00DA3D90"/>
    <w:rsid w:val="00DA3E5B"/>
    <w:rsid w:val="00DA4050"/>
    <w:rsid w:val="00DA41B5"/>
    <w:rsid w:val="00DA430D"/>
    <w:rsid w:val="00DA441B"/>
    <w:rsid w:val="00DA44A9"/>
    <w:rsid w:val="00DA4667"/>
    <w:rsid w:val="00DA47D5"/>
    <w:rsid w:val="00DA48C4"/>
    <w:rsid w:val="00DA4BA2"/>
    <w:rsid w:val="00DA4DAA"/>
    <w:rsid w:val="00DA4F88"/>
    <w:rsid w:val="00DA5044"/>
    <w:rsid w:val="00DA52AA"/>
    <w:rsid w:val="00DA54D4"/>
    <w:rsid w:val="00DA5631"/>
    <w:rsid w:val="00DA593A"/>
    <w:rsid w:val="00DA5D3D"/>
    <w:rsid w:val="00DA5EAD"/>
    <w:rsid w:val="00DA6176"/>
    <w:rsid w:val="00DA6505"/>
    <w:rsid w:val="00DA65D9"/>
    <w:rsid w:val="00DA65DD"/>
    <w:rsid w:val="00DA66BD"/>
    <w:rsid w:val="00DA68A5"/>
    <w:rsid w:val="00DA68B3"/>
    <w:rsid w:val="00DA6AEA"/>
    <w:rsid w:val="00DA6E74"/>
    <w:rsid w:val="00DA6E95"/>
    <w:rsid w:val="00DA726D"/>
    <w:rsid w:val="00DA74A2"/>
    <w:rsid w:val="00DA74A5"/>
    <w:rsid w:val="00DA7528"/>
    <w:rsid w:val="00DA783E"/>
    <w:rsid w:val="00DA7920"/>
    <w:rsid w:val="00DA7AD0"/>
    <w:rsid w:val="00DA7B3B"/>
    <w:rsid w:val="00DA7CB4"/>
    <w:rsid w:val="00DA7CE6"/>
    <w:rsid w:val="00DA7F8C"/>
    <w:rsid w:val="00DB0171"/>
    <w:rsid w:val="00DB035D"/>
    <w:rsid w:val="00DB096A"/>
    <w:rsid w:val="00DB0A47"/>
    <w:rsid w:val="00DB0C63"/>
    <w:rsid w:val="00DB0F07"/>
    <w:rsid w:val="00DB12E0"/>
    <w:rsid w:val="00DB1349"/>
    <w:rsid w:val="00DB1487"/>
    <w:rsid w:val="00DB156C"/>
    <w:rsid w:val="00DB16C8"/>
    <w:rsid w:val="00DB19B2"/>
    <w:rsid w:val="00DB19E5"/>
    <w:rsid w:val="00DB1CEF"/>
    <w:rsid w:val="00DB1D8D"/>
    <w:rsid w:val="00DB1DD8"/>
    <w:rsid w:val="00DB1DE8"/>
    <w:rsid w:val="00DB26AA"/>
    <w:rsid w:val="00DB2850"/>
    <w:rsid w:val="00DB2D29"/>
    <w:rsid w:val="00DB2E2F"/>
    <w:rsid w:val="00DB2F5D"/>
    <w:rsid w:val="00DB3471"/>
    <w:rsid w:val="00DB3579"/>
    <w:rsid w:val="00DB3740"/>
    <w:rsid w:val="00DB3767"/>
    <w:rsid w:val="00DB4013"/>
    <w:rsid w:val="00DB4161"/>
    <w:rsid w:val="00DB4207"/>
    <w:rsid w:val="00DB45DE"/>
    <w:rsid w:val="00DB465B"/>
    <w:rsid w:val="00DB4841"/>
    <w:rsid w:val="00DB4979"/>
    <w:rsid w:val="00DB4A57"/>
    <w:rsid w:val="00DB4E76"/>
    <w:rsid w:val="00DB4FA2"/>
    <w:rsid w:val="00DB51C7"/>
    <w:rsid w:val="00DB52A3"/>
    <w:rsid w:val="00DB5B98"/>
    <w:rsid w:val="00DB5FDE"/>
    <w:rsid w:val="00DB6189"/>
    <w:rsid w:val="00DB65E3"/>
    <w:rsid w:val="00DB69FC"/>
    <w:rsid w:val="00DB6A6B"/>
    <w:rsid w:val="00DB6AA8"/>
    <w:rsid w:val="00DB6B64"/>
    <w:rsid w:val="00DB72B0"/>
    <w:rsid w:val="00DB72B7"/>
    <w:rsid w:val="00DB74EC"/>
    <w:rsid w:val="00DB775F"/>
    <w:rsid w:val="00DB7913"/>
    <w:rsid w:val="00DB7B23"/>
    <w:rsid w:val="00DB7C32"/>
    <w:rsid w:val="00DB7D0B"/>
    <w:rsid w:val="00DC02EC"/>
    <w:rsid w:val="00DC03F9"/>
    <w:rsid w:val="00DC05E6"/>
    <w:rsid w:val="00DC07C0"/>
    <w:rsid w:val="00DC07D9"/>
    <w:rsid w:val="00DC0C8C"/>
    <w:rsid w:val="00DC0CF9"/>
    <w:rsid w:val="00DC0D2D"/>
    <w:rsid w:val="00DC0DD9"/>
    <w:rsid w:val="00DC0F4A"/>
    <w:rsid w:val="00DC11BA"/>
    <w:rsid w:val="00DC1956"/>
    <w:rsid w:val="00DC1A96"/>
    <w:rsid w:val="00DC1C2D"/>
    <w:rsid w:val="00DC1D12"/>
    <w:rsid w:val="00DC27FE"/>
    <w:rsid w:val="00DC2869"/>
    <w:rsid w:val="00DC2BB3"/>
    <w:rsid w:val="00DC2CE6"/>
    <w:rsid w:val="00DC2DCD"/>
    <w:rsid w:val="00DC32D9"/>
    <w:rsid w:val="00DC341F"/>
    <w:rsid w:val="00DC369A"/>
    <w:rsid w:val="00DC3706"/>
    <w:rsid w:val="00DC3865"/>
    <w:rsid w:val="00DC39B6"/>
    <w:rsid w:val="00DC4398"/>
    <w:rsid w:val="00DC45B3"/>
    <w:rsid w:val="00DC45B9"/>
    <w:rsid w:val="00DC45ED"/>
    <w:rsid w:val="00DC4C15"/>
    <w:rsid w:val="00DC4E48"/>
    <w:rsid w:val="00DC4ECE"/>
    <w:rsid w:val="00DC51F2"/>
    <w:rsid w:val="00DC5358"/>
    <w:rsid w:val="00DC539A"/>
    <w:rsid w:val="00DC58FE"/>
    <w:rsid w:val="00DC5EDB"/>
    <w:rsid w:val="00DC601C"/>
    <w:rsid w:val="00DC63AB"/>
    <w:rsid w:val="00DC6480"/>
    <w:rsid w:val="00DC67DE"/>
    <w:rsid w:val="00DC6B13"/>
    <w:rsid w:val="00DC6BD4"/>
    <w:rsid w:val="00DC6FFA"/>
    <w:rsid w:val="00DC70E7"/>
    <w:rsid w:val="00DC71BB"/>
    <w:rsid w:val="00DC7317"/>
    <w:rsid w:val="00DC79D6"/>
    <w:rsid w:val="00DC7CF1"/>
    <w:rsid w:val="00DC7EC3"/>
    <w:rsid w:val="00DD040B"/>
    <w:rsid w:val="00DD05B9"/>
    <w:rsid w:val="00DD0721"/>
    <w:rsid w:val="00DD0801"/>
    <w:rsid w:val="00DD09B2"/>
    <w:rsid w:val="00DD0D88"/>
    <w:rsid w:val="00DD129E"/>
    <w:rsid w:val="00DD1339"/>
    <w:rsid w:val="00DD160D"/>
    <w:rsid w:val="00DD162F"/>
    <w:rsid w:val="00DD1AF7"/>
    <w:rsid w:val="00DD1F22"/>
    <w:rsid w:val="00DD223A"/>
    <w:rsid w:val="00DD2430"/>
    <w:rsid w:val="00DD28D5"/>
    <w:rsid w:val="00DD2CEB"/>
    <w:rsid w:val="00DD2D5A"/>
    <w:rsid w:val="00DD2D60"/>
    <w:rsid w:val="00DD2E7C"/>
    <w:rsid w:val="00DD2FAA"/>
    <w:rsid w:val="00DD323F"/>
    <w:rsid w:val="00DD35EB"/>
    <w:rsid w:val="00DD3633"/>
    <w:rsid w:val="00DD3918"/>
    <w:rsid w:val="00DD3BC6"/>
    <w:rsid w:val="00DD3C65"/>
    <w:rsid w:val="00DD3DDE"/>
    <w:rsid w:val="00DD3DF8"/>
    <w:rsid w:val="00DD3F28"/>
    <w:rsid w:val="00DD3FAB"/>
    <w:rsid w:val="00DD4142"/>
    <w:rsid w:val="00DD4454"/>
    <w:rsid w:val="00DD46CE"/>
    <w:rsid w:val="00DD4D9C"/>
    <w:rsid w:val="00DD4F1D"/>
    <w:rsid w:val="00DD50B5"/>
    <w:rsid w:val="00DD50E5"/>
    <w:rsid w:val="00DD54FB"/>
    <w:rsid w:val="00DD5705"/>
    <w:rsid w:val="00DD577B"/>
    <w:rsid w:val="00DD5828"/>
    <w:rsid w:val="00DD588C"/>
    <w:rsid w:val="00DD58E3"/>
    <w:rsid w:val="00DD5AB9"/>
    <w:rsid w:val="00DD5E8C"/>
    <w:rsid w:val="00DD5FEE"/>
    <w:rsid w:val="00DD618A"/>
    <w:rsid w:val="00DD6211"/>
    <w:rsid w:val="00DD6241"/>
    <w:rsid w:val="00DD6364"/>
    <w:rsid w:val="00DD65CD"/>
    <w:rsid w:val="00DD689C"/>
    <w:rsid w:val="00DD6A26"/>
    <w:rsid w:val="00DD6AA6"/>
    <w:rsid w:val="00DD6B43"/>
    <w:rsid w:val="00DD7049"/>
    <w:rsid w:val="00DD70BA"/>
    <w:rsid w:val="00DD70E3"/>
    <w:rsid w:val="00DD743F"/>
    <w:rsid w:val="00DD75C3"/>
    <w:rsid w:val="00DD7609"/>
    <w:rsid w:val="00DD7A57"/>
    <w:rsid w:val="00DD7B85"/>
    <w:rsid w:val="00DD7C87"/>
    <w:rsid w:val="00DD7DB6"/>
    <w:rsid w:val="00DE01D8"/>
    <w:rsid w:val="00DE02F3"/>
    <w:rsid w:val="00DE03A4"/>
    <w:rsid w:val="00DE09F1"/>
    <w:rsid w:val="00DE0A51"/>
    <w:rsid w:val="00DE0E0D"/>
    <w:rsid w:val="00DE0F14"/>
    <w:rsid w:val="00DE0F3C"/>
    <w:rsid w:val="00DE1356"/>
    <w:rsid w:val="00DE139A"/>
    <w:rsid w:val="00DE1A14"/>
    <w:rsid w:val="00DE1AE5"/>
    <w:rsid w:val="00DE1E7D"/>
    <w:rsid w:val="00DE2350"/>
    <w:rsid w:val="00DE255D"/>
    <w:rsid w:val="00DE280A"/>
    <w:rsid w:val="00DE2A92"/>
    <w:rsid w:val="00DE2D71"/>
    <w:rsid w:val="00DE2DD9"/>
    <w:rsid w:val="00DE2ED8"/>
    <w:rsid w:val="00DE2FC8"/>
    <w:rsid w:val="00DE3080"/>
    <w:rsid w:val="00DE3158"/>
    <w:rsid w:val="00DE3340"/>
    <w:rsid w:val="00DE3610"/>
    <w:rsid w:val="00DE3618"/>
    <w:rsid w:val="00DE37E0"/>
    <w:rsid w:val="00DE3A4B"/>
    <w:rsid w:val="00DE4383"/>
    <w:rsid w:val="00DE4869"/>
    <w:rsid w:val="00DE4D28"/>
    <w:rsid w:val="00DE506F"/>
    <w:rsid w:val="00DE5500"/>
    <w:rsid w:val="00DE5614"/>
    <w:rsid w:val="00DE593A"/>
    <w:rsid w:val="00DE5A46"/>
    <w:rsid w:val="00DE5BD2"/>
    <w:rsid w:val="00DE5EE4"/>
    <w:rsid w:val="00DE611E"/>
    <w:rsid w:val="00DE66E2"/>
    <w:rsid w:val="00DE67FC"/>
    <w:rsid w:val="00DE6BA1"/>
    <w:rsid w:val="00DE6BE8"/>
    <w:rsid w:val="00DE6C4D"/>
    <w:rsid w:val="00DE6CDD"/>
    <w:rsid w:val="00DE6D9B"/>
    <w:rsid w:val="00DE6EF4"/>
    <w:rsid w:val="00DE6F98"/>
    <w:rsid w:val="00DE72C1"/>
    <w:rsid w:val="00DE74B6"/>
    <w:rsid w:val="00DE78A1"/>
    <w:rsid w:val="00DE7BD6"/>
    <w:rsid w:val="00DE7C38"/>
    <w:rsid w:val="00DE7EB1"/>
    <w:rsid w:val="00DE7FC6"/>
    <w:rsid w:val="00DF016C"/>
    <w:rsid w:val="00DF0740"/>
    <w:rsid w:val="00DF093D"/>
    <w:rsid w:val="00DF0A1F"/>
    <w:rsid w:val="00DF1054"/>
    <w:rsid w:val="00DF1073"/>
    <w:rsid w:val="00DF117F"/>
    <w:rsid w:val="00DF16CD"/>
    <w:rsid w:val="00DF1845"/>
    <w:rsid w:val="00DF1916"/>
    <w:rsid w:val="00DF1A8B"/>
    <w:rsid w:val="00DF1AB5"/>
    <w:rsid w:val="00DF1B68"/>
    <w:rsid w:val="00DF1CAF"/>
    <w:rsid w:val="00DF1DB0"/>
    <w:rsid w:val="00DF1F18"/>
    <w:rsid w:val="00DF229B"/>
    <w:rsid w:val="00DF260B"/>
    <w:rsid w:val="00DF26A3"/>
    <w:rsid w:val="00DF2939"/>
    <w:rsid w:val="00DF29A8"/>
    <w:rsid w:val="00DF29BB"/>
    <w:rsid w:val="00DF3121"/>
    <w:rsid w:val="00DF33C9"/>
    <w:rsid w:val="00DF34A6"/>
    <w:rsid w:val="00DF373E"/>
    <w:rsid w:val="00DF3828"/>
    <w:rsid w:val="00DF3A8E"/>
    <w:rsid w:val="00DF3B10"/>
    <w:rsid w:val="00DF3F49"/>
    <w:rsid w:val="00DF40D2"/>
    <w:rsid w:val="00DF411E"/>
    <w:rsid w:val="00DF413A"/>
    <w:rsid w:val="00DF43BC"/>
    <w:rsid w:val="00DF4623"/>
    <w:rsid w:val="00DF4638"/>
    <w:rsid w:val="00DF47C0"/>
    <w:rsid w:val="00DF483A"/>
    <w:rsid w:val="00DF49A1"/>
    <w:rsid w:val="00DF52C3"/>
    <w:rsid w:val="00DF55FA"/>
    <w:rsid w:val="00DF57CD"/>
    <w:rsid w:val="00DF5826"/>
    <w:rsid w:val="00DF5839"/>
    <w:rsid w:val="00DF5A0C"/>
    <w:rsid w:val="00DF5BDC"/>
    <w:rsid w:val="00DF5C54"/>
    <w:rsid w:val="00DF5DB0"/>
    <w:rsid w:val="00DF5DB7"/>
    <w:rsid w:val="00DF5E99"/>
    <w:rsid w:val="00DF5EB8"/>
    <w:rsid w:val="00DF6075"/>
    <w:rsid w:val="00DF624B"/>
    <w:rsid w:val="00DF6299"/>
    <w:rsid w:val="00DF633E"/>
    <w:rsid w:val="00DF64A8"/>
    <w:rsid w:val="00DF66AD"/>
    <w:rsid w:val="00DF6AA7"/>
    <w:rsid w:val="00DF71CA"/>
    <w:rsid w:val="00DF736C"/>
    <w:rsid w:val="00DF7465"/>
    <w:rsid w:val="00DF78C4"/>
    <w:rsid w:val="00DF7900"/>
    <w:rsid w:val="00DF7B0C"/>
    <w:rsid w:val="00DF7C56"/>
    <w:rsid w:val="00DF7D49"/>
    <w:rsid w:val="00DF7DA2"/>
    <w:rsid w:val="00DF7FAF"/>
    <w:rsid w:val="00E000D4"/>
    <w:rsid w:val="00E0011A"/>
    <w:rsid w:val="00E0012B"/>
    <w:rsid w:val="00E0039F"/>
    <w:rsid w:val="00E00634"/>
    <w:rsid w:val="00E00B8A"/>
    <w:rsid w:val="00E00D46"/>
    <w:rsid w:val="00E00FB7"/>
    <w:rsid w:val="00E01120"/>
    <w:rsid w:val="00E011FC"/>
    <w:rsid w:val="00E0186E"/>
    <w:rsid w:val="00E01A55"/>
    <w:rsid w:val="00E01C5C"/>
    <w:rsid w:val="00E01D2A"/>
    <w:rsid w:val="00E01D9E"/>
    <w:rsid w:val="00E02033"/>
    <w:rsid w:val="00E0266F"/>
    <w:rsid w:val="00E0289E"/>
    <w:rsid w:val="00E02957"/>
    <w:rsid w:val="00E029D6"/>
    <w:rsid w:val="00E02A79"/>
    <w:rsid w:val="00E02BFF"/>
    <w:rsid w:val="00E02D19"/>
    <w:rsid w:val="00E02D2C"/>
    <w:rsid w:val="00E02D35"/>
    <w:rsid w:val="00E02F46"/>
    <w:rsid w:val="00E02F5C"/>
    <w:rsid w:val="00E02FDA"/>
    <w:rsid w:val="00E03358"/>
    <w:rsid w:val="00E03405"/>
    <w:rsid w:val="00E0382E"/>
    <w:rsid w:val="00E038D2"/>
    <w:rsid w:val="00E03BF3"/>
    <w:rsid w:val="00E03F3E"/>
    <w:rsid w:val="00E03FF5"/>
    <w:rsid w:val="00E041C5"/>
    <w:rsid w:val="00E044D2"/>
    <w:rsid w:val="00E04552"/>
    <w:rsid w:val="00E046FA"/>
    <w:rsid w:val="00E04823"/>
    <w:rsid w:val="00E04966"/>
    <w:rsid w:val="00E04A39"/>
    <w:rsid w:val="00E04A7A"/>
    <w:rsid w:val="00E04A83"/>
    <w:rsid w:val="00E04C5A"/>
    <w:rsid w:val="00E0510F"/>
    <w:rsid w:val="00E0513F"/>
    <w:rsid w:val="00E0535C"/>
    <w:rsid w:val="00E055D7"/>
    <w:rsid w:val="00E05740"/>
    <w:rsid w:val="00E06066"/>
    <w:rsid w:val="00E0665E"/>
    <w:rsid w:val="00E06746"/>
    <w:rsid w:val="00E06877"/>
    <w:rsid w:val="00E0699C"/>
    <w:rsid w:val="00E06B91"/>
    <w:rsid w:val="00E06C17"/>
    <w:rsid w:val="00E06CC8"/>
    <w:rsid w:val="00E0720E"/>
    <w:rsid w:val="00E0745F"/>
    <w:rsid w:val="00E07680"/>
    <w:rsid w:val="00E07B12"/>
    <w:rsid w:val="00E07FA6"/>
    <w:rsid w:val="00E106FA"/>
    <w:rsid w:val="00E1077A"/>
    <w:rsid w:val="00E10792"/>
    <w:rsid w:val="00E10E15"/>
    <w:rsid w:val="00E10E43"/>
    <w:rsid w:val="00E10F54"/>
    <w:rsid w:val="00E110A8"/>
    <w:rsid w:val="00E111C2"/>
    <w:rsid w:val="00E1127B"/>
    <w:rsid w:val="00E113FA"/>
    <w:rsid w:val="00E1165F"/>
    <w:rsid w:val="00E116EC"/>
    <w:rsid w:val="00E11ADF"/>
    <w:rsid w:val="00E11B07"/>
    <w:rsid w:val="00E11D99"/>
    <w:rsid w:val="00E11E1C"/>
    <w:rsid w:val="00E11E6C"/>
    <w:rsid w:val="00E120A8"/>
    <w:rsid w:val="00E1219F"/>
    <w:rsid w:val="00E1277C"/>
    <w:rsid w:val="00E12C12"/>
    <w:rsid w:val="00E12C89"/>
    <w:rsid w:val="00E12F90"/>
    <w:rsid w:val="00E131E3"/>
    <w:rsid w:val="00E13768"/>
    <w:rsid w:val="00E139AC"/>
    <w:rsid w:val="00E139D5"/>
    <w:rsid w:val="00E13AC9"/>
    <w:rsid w:val="00E13C2D"/>
    <w:rsid w:val="00E13F17"/>
    <w:rsid w:val="00E14195"/>
    <w:rsid w:val="00E142C0"/>
    <w:rsid w:val="00E143A5"/>
    <w:rsid w:val="00E144C9"/>
    <w:rsid w:val="00E1485A"/>
    <w:rsid w:val="00E148D2"/>
    <w:rsid w:val="00E1499E"/>
    <w:rsid w:val="00E14AB6"/>
    <w:rsid w:val="00E14CE1"/>
    <w:rsid w:val="00E150B4"/>
    <w:rsid w:val="00E1513C"/>
    <w:rsid w:val="00E1531F"/>
    <w:rsid w:val="00E15854"/>
    <w:rsid w:val="00E158BC"/>
    <w:rsid w:val="00E158EA"/>
    <w:rsid w:val="00E15A18"/>
    <w:rsid w:val="00E15A82"/>
    <w:rsid w:val="00E15AAC"/>
    <w:rsid w:val="00E15B88"/>
    <w:rsid w:val="00E15C2F"/>
    <w:rsid w:val="00E15D70"/>
    <w:rsid w:val="00E15E30"/>
    <w:rsid w:val="00E16036"/>
    <w:rsid w:val="00E161DC"/>
    <w:rsid w:val="00E162C9"/>
    <w:rsid w:val="00E162EE"/>
    <w:rsid w:val="00E16CDD"/>
    <w:rsid w:val="00E16F71"/>
    <w:rsid w:val="00E172EB"/>
    <w:rsid w:val="00E17540"/>
    <w:rsid w:val="00E17E8A"/>
    <w:rsid w:val="00E2001F"/>
    <w:rsid w:val="00E20084"/>
    <w:rsid w:val="00E201CF"/>
    <w:rsid w:val="00E2029B"/>
    <w:rsid w:val="00E202CD"/>
    <w:rsid w:val="00E20353"/>
    <w:rsid w:val="00E2090A"/>
    <w:rsid w:val="00E20C14"/>
    <w:rsid w:val="00E20CB2"/>
    <w:rsid w:val="00E20D87"/>
    <w:rsid w:val="00E2151C"/>
    <w:rsid w:val="00E2158F"/>
    <w:rsid w:val="00E2160D"/>
    <w:rsid w:val="00E21657"/>
    <w:rsid w:val="00E21668"/>
    <w:rsid w:val="00E218B2"/>
    <w:rsid w:val="00E21935"/>
    <w:rsid w:val="00E22223"/>
    <w:rsid w:val="00E2242A"/>
    <w:rsid w:val="00E229C4"/>
    <w:rsid w:val="00E231F4"/>
    <w:rsid w:val="00E234FF"/>
    <w:rsid w:val="00E23D3D"/>
    <w:rsid w:val="00E243D2"/>
    <w:rsid w:val="00E24441"/>
    <w:rsid w:val="00E2480E"/>
    <w:rsid w:val="00E24CA3"/>
    <w:rsid w:val="00E24CD6"/>
    <w:rsid w:val="00E24DB6"/>
    <w:rsid w:val="00E24E5F"/>
    <w:rsid w:val="00E24EC9"/>
    <w:rsid w:val="00E250DC"/>
    <w:rsid w:val="00E2531B"/>
    <w:rsid w:val="00E25438"/>
    <w:rsid w:val="00E25694"/>
    <w:rsid w:val="00E257F9"/>
    <w:rsid w:val="00E2580E"/>
    <w:rsid w:val="00E258B4"/>
    <w:rsid w:val="00E2596B"/>
    <w:rsid w:val="00E25A23"/>
    <w:rsid w:val="00E25F84"/>
    <w:rsid w:val="00E26678"/>
    <w:rsid w:val="00E26889"/>
    <w:rsid w:val="00E268CC"/>
    <w:rsid w:val="00E2695B"/>
    <w:rsid w:val="00E269E8"/>
    <w:rsid w:val="00E2709F"/>
    <w:rsid w:val="00E272EA"/>
    <w:rsid w:val="00E27734"/>
    <w:rsid w:val="00E278EB"/>
    <w:rsid w:val="00E27B79"/>
    <w:rsid w:val="00E27BD9"/>
    <w:rsid w:val="00E27F02"/>
    <w:rsid w:val="00E27F1F"/>
    <w:rsid w:val="00E300B9"/>
    <w:rsid w:val="00E304AA"/>
    <w:rsid w:val="00E30AD0"/>
    <w:rsid w:val="00E30B56"/>
    <w:rsid w:val="00E3111A"/>
    <w:rsid w:val="00E311EE"/>
    <w:rsid w:val="00E31217"/>
    <w:rsid w:val="00E31302"/>
    <w:rsid w:val="00E3187A"/>
    <w:rsid w:val="00E31934"/>
    <w:rsid w:val="00E31C7A"/>
    <w:rsid w:val="00E31D5C"/>
    <w:rsid w:val="00E31F4A"/>
    <w:rsid w:val="00E31F69"/>
    <w:rsid w:val="00E32393"/>
    <w:rsid w:val="00E323EF"/>
    <w:rsid w:val="00E325C1"/>
    <w:rsid w:val="00E32773"/>
    <w:rsid w:val="00E32962"/>
    <w:rsid w:val="00E331E4"/>
    <w:rsid w:val="00E336FF"/>
    <w:rsid w:val="00E33AF9"/>
    <w:rsid w:val="00E33B8F"/>
    <w:rsid w:val="00E33C30"/>
    <w:rsid w:val="00E33C96"/>
    <w:rsid w:val="00E33E0F"/>
    <w:rsid w:val="00E33E19"/>
    <w:rsid w:val="00E33E24"/>
    <w:rsid w:val="00E3428C"/>
    <w:rsid w:val="00E343B1"/>
    <w:rsid w:val="00E34643"/>
    <w:rsid w:val="00E348F2"/>
    <w:rsid w:val="00E349C8"/>
    <w:rsid w:val="00E34A3D"/>
    <w:rsid w:val="00E3564D"/>
    <w:rsid w:val="00E35C02"/>
    <w:rsid w:val="00E35C73"/>
    <w:rsid w:val="00E35D61"/>
    <w:rsid w:val="00E35F4C"/>
    <w:rsid w:val="00E35FC5"/>
    <w:rsid w:val="00E360A1"/>
    <w:rsid w:val="00E360DE"/>
    <w:rsid w:val="00E362FE"/>
    <w:rsid w:val="00E3631C"/>
    <w:rsid w:val="00E366FE"/>
    <w:rsid w:val="00E3672D"/>
    <w:rsid w:val="00E36828"/>
    <w:rsid w:val="00E36994"/>
    <w:rsid w:val="00E36BAC"/>
    <w:rsid w:val="00E36E2F"/>
    <w:rsid w:val="00E372EC"/>
    <w:rsid w:val="00E37699"/>
    <w:rsid w:val="00E37879"/>
    <w:rsid w:val="00E37D5D"/>
    <w:rsid w:val="00E40859"/>
    <w:rsid w:val="00E40CF0"/>
    <w:rsid w:val="00E40D95"/>
    <w:rsid w:val="00E40FC4"/>
    <w:rsid w:val="00E41242"/>
    <w:rsid w:val="00E413F1"/>
    <w:rsid w:val="00E414F9"/>
    <w:rsid w:val="00E41571"/>
    <w:rsid w:val="00E4179C"/>
    <w:rsid w:val="00E41843"/>
    <w:rsid w:val="00E4192B"/>
    <w:rsid w:val="00E41A8B"/>
    <w:rsid w:val="00E41AE1"/>
    <w:rsid w:val="00E41CD7"/>
    <w:rsid w:val="00E41CEF"/>
    <w:rsid w:val="00E41EDD"/>
    <w:rsid w:val="00E41EFA"/>
    <w:rsid w:val="00E420B0"/>
    <w:rsid w:val="00E4219F"/>
    <w:rsid w:val="00E42405"/>
    <w:rsid w:val="00E42500"/>
    <w:rsid w:val="00E42684"/>
    <w:rsid w:val="00E426F8"/>
    <w:rsid w:val="00E42960"/>
    <w:rsid w:val="00E42C62"/>
    <w:rsid w:val="00E42E35"/>
    <w:rsid w:val="00E43170"/>
    <w:rsid w:val="00E4323D"/>
    <w:rsid w:val="00E43252"/>
    <w:rsid w:val="00E432E6"/>
    <w:rsid w:val="00E434D7"/>
    <w:rsid w:val="00E43608"/>
    <w:rsid w:val="00E4387F"/>
    <w:rsid w:val="00E43AEE"/>
    <w:rsid w:val="00E43CBA"/>
    <w:rsid w:val="00E43D8E"/>
    <w:rsid w:val="00E441E1"/>
    <w:rsid w:val="00E44294"/>
    <w:rsid w:val="00E44405"/>
    <w:rsid w:val="00E4456D"/>
    <w:rsid w:val="00E44817"/>
    <w:rsid w:val="00E44FB1"/>
    <w:rsid w:val="00E45280"/>
    <w:rsid w:val="00E453D2"/>
    <w:rsid w:val="00E45510"/>
    <w:rsid w:val="00E45892"/>
    <w:rsid w:val="00E459C6"/>
    <w:rsid w:val="00E45AA2"/>
    <w:rsid w:val="00E45C07"/>
    <w:rsid w:val="00E45FB9"/>
    <w:rsid w:val="00E46181"/>
    <w:rsid w:val="00E461EB"/>
    <w:rsid w:val="00E4654B"/>
    <w:rsid w:val="00E4663E"/>
    <w:rsid w:val="00E46BE1"/>
    <w:rsid w:val="00E46D6C"/>
    <w:rsid w:val="00E47131"/>
    <w:rsid w:val="00E471AE"/>
    <w:rsid w:val="00E47254"/>
    <w:rsid w:val="00E47587"/>
    <w:rsid w:val="00E47637"/>
    <w:rsid w:val="00E478A1"/>
    <w:rsid w:val="00E47BE7"/>
    <w:rsid w:val="00E47C50"/>
    <w:rsid w:val="00E503CE"/>
    <w:rsid w:val="00E50C87"/>
    <w:rsid w:val="00E50D06"/>
    <w:rsid w:val="00E50EE9"/>
    <w:rsid w:val="00E5109A"/>
    <w:rsid w:val="00E51129"/>
    <w:rsid w:val="00E51227"/>
    <w:rsid w:val="00E5138F"/>
    <w:rsid w:val="00E517F1"/>
    <w:rsid w:val="00E5190B"/>
    <w:rsid w:val="00E519B8"/>
    <w:rsid w:val="00E51C3D"/>
    <w:rsid w:val="00E51EB9"/>
    <w:rsid w:val="00E51EC6"/>
    <w:rsid w:val="00E521AC"/>
    <w:rsid w:val="00E527AD"/>
    <w:rsid w:val="00E529BC"/>
    <w:rsid w:val="00E52B64"/>
    <w:rsid w:val="00E52C3B"/>
    <w:rsid w:val="00E52E4A"/>
    <w:rsid w:val="00E5329E"/>
    <w:rsid w:val="00E532C8"/>
    <w:rsid w:val="00E5341B"/>
    <w:rsid w:val="00E53A36"/>
    <w:rsid w:val="00E542BB"/>
    <w:rsid w:val="00E542C6"/>
    <w:rsid w:val="00E54B14"/>
    <w:rsid w:val="00E54F16"/>
    <w:rsid w:val="00E55081"/>
    <w:rsid w:val="00E558F3"/>
    <w:rsid w:val="00E55A82"/>
    <w:rsid w:val="00E55E1F"/>
    <w:rsid w:val="00E55F3C"/>
    <w:rsid w:val="00E5600D"/>
    <w:rsid w:val="00E56360"/>
    <w:rsid w:val="00E56404"/>
    <w:rsid w:val="00E565CF"/>
    <w:rsid w:val="00E56647"/>
    <w:rsid w:val="00E5681F"/>
    <w:rsid w:val="00E56AA6"/>
    <w:rsid w:val="00E56B86"/>
    <w:rsid w:val="00E56BE7"/>
    <w:rsid w:val="00E570F3"/>
    <w:rsid w:val="00E57482"/>
    <w:rsid w:val="00E577B1"/>
    <w:rsid w:val="00E5796E"/>
    <w:rsid w:val="00E57B90"/>
    <w:rsid w:val="00E57C38"/>
    <w:rsid w:val="00E57F4A"/>
    <w:rsid w:val="00E57FCD"/>
    <w:rsid w:val="00E603C7"/>
    <w:rsid w:val="00E6078F"/>
    <w:rsid w:val="00E607CC"/>
    <w:rsid w:val="00E60879"/>
    <w:rsid w:val="00E60C91"/>
    <w:rsid w:val="00E616AD"/>
    <w:rsid w:val="00E617E4"/>
    <w:rsid w:val="00E6187D"/>
    <w:rsid w:val="00E61BB1"/>
    <w:rsid w:val="00E61C8D"/>
    <w:rsid w:val="00E61D96"/>
    <w:rsid w:val="00E61E91"/>
    <w:rsid w:val="00E62011"/>
    <w:rsid w:val="00E62261"/>
    <w:rsid w:val="00E627D6"/>
    <w:rsid w:val="00E62C08"/>
    <w:rsid w:val="00E62C31"/>
    <w:rsid w:val="00E62E7C"/>
    <w:rsid w:val="00E6311E"/>
    <w:rsid w:val="00E63177"/>
    <w:rsid w:val="00E633C1"/>
    <w:rsid w:val="00E6371D"/>
    <w:rsid w:val="00E637E8"/>
    <w:rsid w:val="00E63A7D"/>
    <w:rsid w:val="00E63CA1"/>
    <w:rsid w:val="00E64000"/>
    <w:rsid w:val="00E640B6"/>
    <w:rsid w:val="00E64486"/>
    <w:rsid w:val="00E646B9"/>
    <w:rsid w:val="00E647EE"/>
    <w:rsid w:val="00E64CC9"/>
    <w:rsid w:val="00E64DAB"/>
    <w:rsid w:val="00E64EA4"/>
    <w:rsid w:val="00E65098"/>
    <w:rsid w:val="00E65380"/>
    <w:rsid w:val="00E653F4"/>
    <w:rsid w:val="00E65547"/>
    <w:rsid w:val="00E6568B"/>
    <w:rsid w:val="00E6571F"/>
    <w:rsid w:val="00E658BA"/>
    <w:rsid w:val="00E65ED1"/>
    <w:rsid w:val="00E66097"/>
    <w:rsid w:val="00E663CD"/>
    <w:rsid w:val="00E66660"/>
    <w:rsid w:val="00E6709B"/>
    <w:rsid w:val="00E670AF"/>
    <w:rsid w:val="00E672A9"/>
    <w:rsid w:val="00E67452"/>
    <w:rsid w:val="00E6753A"/>
    <w:rsid w:val="00E676AB"/>
    <w:rsid w:val="00E677C8"/>
    <w:rsid w:val="00E67824"/>
    <w:rsid w:val="00E67A52"/>
    <w:rsid w:val="00E67CCF"/>
    <w:rsid w:val="00E67D5B"/>
    <w:rsid w:val="00E67D81"/>
    <w:rsid w:val="00E67E91"/>
    <w:rsid w:val="00E67EE1"/>
    <w:rsid w:val="00E67FA3"/>
    <w:rsid w:val="00E70081"/>
    <w:rsid w:val="00E701C9"/>
    <w:rsid w:val="00E7064D"/>
    <w:rsid w:val="00E707FD"/>
    <w:rsid w:val="00E70825"/>
    <w:rsid w:val="00E70C30"/>
    <w:rsid w:val="00E70D95"/>
    <w:rsid w:val="00E70DC4"/>
    <w:rsid w:val="00E70DDB"/>
    <w:rsid w:val="00E70F84"/>
    <w:rsid w:val="00E7111D"/>
    <w:rsid w:val="00E714C8"/>
    <w:rsid w:val="00E716D1"/>
    <w:rsid w:val="00E71B26"/>
    <w:rsid w:val="00E71DDF"/>
    <w:rsid w:val="00E71FC5"/>
    <w:rsid w:val="00E71FFA"/>
    <w:rsid w:val="00E72248"/>
    <w:rsid w:val="00E722EA"/>
    <w:rsid w:val="00E72592"/>
    <w:rsid w:val="00E72645"/>
    <w:rsid w:val="00E7278D"/>
    <w:rsid w:val="00E72AB1"/>
    <w:rsid w:val="00E72C36"/>
    <w:rsid w:val="00E72E79"/>
    <w:rsid w:val="00E72FE5"/>
    <w:rsid w:val="00E7345E"/>
    <w:rsid w:val="00E7380D"/>
    <w:rsid w:val="00E739CD"/>
    <w:rsid w:val="00E73C2D"/>
    <w:rsid w:val="00E73C69"/>
    <w:rsid w:val="00E74021"/>
    <w:rsid w:val="00E74201"/>
    <w:rsid w:val="00E74241"/>
    <w:rsid w:val="00E74286"/>
    <w:rsid w:val="00E742D6"/>
    <w:rsid w:val="00E74624"/>
    <w:rsid w:val="00E746E6"/>
    <w:rsid w:val="00E749D8"/>
    <w:rsid w:val="00E74B3B"/>
    <w:rsid w:val="00E74B5B"/>
    <w:rsid w:val="00E74D47"/>
    <w:rsid w:val="00E74EE3"/>
    <w:rsid w:val="00E74FD3"/>
    <w:rsid w:val="00E750B2"/>
    <w:rsid w:val="00E7527F"/>
    <w:rsid w:val="00E7531D"/>
    <w:rsid w:val="00E755B0"/>
    <w:rsid w:val="00E7579B"/>
    <w:rsid w:val="00E75AEB"/>
    <w:rsid w:val="00E75E42"/>
    <w:rsid w:val="00E75FAC"/>
    <w:rsid w:val="00E75FC7"/>
    <w:rsid w:val="00E761FE"/>
    <w:rsid w:val="00E766C1"/>
    <w:rsid w:val="00E76CEA"/>
    <w:rsid w:val="00E76F22"/>
    <w:rsid w:val="00E77649"/>
    <w:rsid w:val="00E77917"/>
    <w:rsid w:val="00E77F4C"/>
    <w:rsid w:val="00E802F8"/>
    <w:rsid w:val="00E803CD"/>
    <w:rsid w:val="00E80571"/>
    <w:rsid w:val="00E807A1"/>
    <w:rsid w:val="00E80818"/>
    <w:rsid w:val="00E80A7A"/>
    <w:rsid w:val="00E80AF4"/>
    <w:rsid w:val="00E80B08"/>
    <w:rsid w:val="00E80C25"/>
    <w:rsid w:val="00E80D30"/>
    <w:rsid w:val="00E80D58"/>
    <w:rsid w:val="00E80E42"/>
    <w:rsid w:val="00E8109D"/>
    <w:rsid w:val="00E81275"/>
    <w:rsid w:val="00E812BD"/>
    <w:rsid w:val="00E81C77"/>
    <w:rsid w:val="00E81D1C"/>
    <w:rsid w:val="00E81D59"/>
    <w:rsid w:val="00E81F93"/>
    <w:rsid w:val="00E81FE1"/>
    <w:rsid w:val="00E82712"/>
    <w:rsid w:val="00E82826"/>
    <w:rsid w:val="00E82D3C"/>
    <w:rsid w:val="00E82EC7"/>
    <w:rsid w:val="00E830C6"/>
    <w:rsid w:val="00E839C1"/>
    <w:rsid w:val="00E83EC6"/>
    <w:rsid w:val="00E84237"/>
    <w:rsid w:val="00E84670"/>
    <w:rsid w:val="00E8492D"/>
    <w:rsid w:val="00E84C35"/>
    <w:rsid w:val="00E84D7D"/>
    <w:rsid w:val="00E84F39"/>
    <w:rsid w:val="00E84FED"/>
    <w:rsid w:val="00E85349"/>
    <w:rsid w:val="00E853FD"/>
    <w:rsid w:val="00E85452"/>
    <w:rsid w:val="00E8547B"/>
    <w:rsid w:val="00E854ED"/>
    <w:rsid w:val="00E85617"/>
    <w:rsid w:val="00E85AE6"/>
    <w:rsid w:val="00E85E21"/>
    <w:rsid w:val="00E85F7D"/>
    <w:rsid w:val="00E8607B"/>
    <w:rsid w:val="00E860BE"/>
    <w:rsid w:val="00E862D6"/>
    <w:rsid w:val="00E862FE"/>
    <w:rsid w:val="00E863D8"/>
    <w:rsid w:val="00E864BF"/>
    <w:rsid w:val="00E86772"/>
    <w:rsid w:val="00E86789"/>
    <w:rsid w:val="00E86A16"/>
    <w:rsid w:val="00E86BA2"/>
    <w:rsid w:val="00E86E02"/>
    <w:rsid w:val="00E86FBC"/>
    <w:rsid w:val="00E87247"/>
    <w:rsid w:val="00E87470"/>
    <w:rsid w:val="00E874F6"/>
    <w:rsid w:val="00E87760"/>
    <w:rsid w:val="00E87BA4"/>
    <w:rsid w:val="00E87D55"/>
    <w:rsid w:val="00E87F5C"/>
    <w:rsid w:val="00E9026D"/>
    <w:rsid w:val="00E903B5"/>
    <w:rsid w:val="00E904B1"/>
    <w:rsid w:val="00E906C3"/>
    <w:rsid w:val="00E90912"/>
    <w:rsid w:val="00E90B5E"/>
    <w:rsid w:val="00E90E87"/>
    <w:rsid w:val="00E9111D"/>
    <w:rsid w:val="00E91192"/>
    <w:rsid w:val="00E911B6"/>
    <w:rsid w:val="00E91314"/>
    <w:rsid w:val="00E914A8"/>
    <w:rsid w:val="00E914E1"/>
    <w:rsid w:val="00E918AF"/>
    <w:rsid w:val="00E9210E"/>
    <w:rsid w:val="00E9214A"/>
    <w:rsid w:val="00E923F6"/>
    <w:rsid w:val="00E926B9"/>
    <w:rsid w:val="00E92EB3"/>
    <w:rsid w:val="00E92F48"/>
    <w:rsid w:val="00E9368F"/>
    <w:rsid w:val="00E93968"/>
    <w:rsid w:val="00E9403F"/>
    <w:rsid w:val="00E94101"/>
    <w:rsid w:val="00E942EA"/>
    <w:rsid w:val="00E944AC"/>
    <w:rsid w:val="00E9460F"/>
    <w:rsid w:val="00E946BA"/>
    <w:rsid w:val="00E94B36"/>
    <w:rsid w:val="00E94FB6"/>
    <w:rsid w:val="00E951C2"/>
    <w:rsid w:val="00E95806"/>
    <w:rsid w:val="00E9598C"/>
    <w:rsid w:val="00E95D19"/>
    <w:rsid w:val="00E95F18"/>
    <w:rsid w:val="00E95F21"/>
    <w:rsid w:val="00E95F91"/>
    <w:rsid w:val="00E9648D"/>
    <w:rsid w:val="00E96618"/>
    <w:rsid w:val="00E96E27"/>
    <w:rsid w:val="00E97049"/>
    <w:rsid w:val="00E97195"/>
    <w:rsid w:val="00E971CA"/>
    <w:rsid w:val="00E9734C"/>
    <w:rsid w:val="00E975F5"/>
    <w:rsid w:val="00E97ACB"/>
    <w:rsid w:val="00E97CDA"/>
    <w:rsid w:val="00E97EC5"/>
    <w:rsid w:val="00EA02ED"/>
    <w:rsid w:val="00EA05B2"/>
    <w:rsid w:val="00EA0AEC"/>
    <w:rsid w:val="00EA0C18"/>
    <w:rsid w:val="00EA0EC8"/>
    <w:rsid w:val="00EA0F4A"/>
    <w:rsid w:val="00EA10BE"/>
    <w:rsid w:val="00EA12E1"/>
    <w:rsid w:val="00EA1653"/>
    <w:rsid w:val="00EA17AF"/>
    <w:rsid w:val="00EA1992"/>
    <w:rsid w:val="00EA19D5"/>
    <w:rsid w:val="00EA1F0B"/>
    <w:rsid w:val="00EA1F39"/>
    <w:rsid w:val="00EA1F88"/>
    <w:rsid w:val="00EA2971"/>
    <w:rsid w:val="00EA2C2A"/>
    <w:rsid w:val="00EA2C80"/>
    <w:rsid w:val="00EA2EB1"/>
    <w:rsid w:val="00EA2F94"/>
    <w:rsid w:val="00EA2FE5"/>
    <w:rsid w:val="00EA31C2"/>
    <w:rsid w:val="00EA32B9"/>
    <w:rsid w:val="00EA32D7"/>
    <w:rsid w:val="00EA371A"/>
    <w:rsid w:val="00EA38A1"/>
    <w:rsid w:val="00EA39B8"/>
    <w:rsid w:val="00EA3AE3"/>
    <w:rsid w:val="00EA3B1D"/>
    <w:rsid w:val="00EA3B44"/>
    <w:rsid w:val="00EA3B7E"/>
    <w:rsid w:val="00EA41D1"/>
    <w:rsid w:val="00EA4437"/>
    <w:rsid w:val="00EA4933"/>
    <w:rsid w:val="00EA4A48"/>
    <w:rsid w:val="00EA5356"/>
    <w:rsid w:val="00EA540C"/>
    <w:rsid w:val="00EA57DF"/>
    <w:rsid w:val="00EA5B2F"/>
    <w:rsid w:val="00EA6261"/>
    <w:rsid w:val="00EA66C6"/>
    <w:rsid w:val="00EA67B8"/>
    <w:rsid w:val="00EA6D2E"/>
    <w:rsid w:val="00EA6D6E"/>
    <w:rsid w:val="00EA6E09"/>
    <w:rsid w:val="00EA70D7"/>
    <w:rsid w:val="00EA7183"/>
    <w:rsid w:val="00EA71FA"/>
    <w:rsid w:val="00EA728F"/>
    <w:rsid w:val="00EA7357"/>
    <w:rsid w:val="00EA74B7"/>
    <w:rsid w:val="00EA75DF"/>
    <w:rsid w:val="00EA76F7"/>
    <w:rsid w:val="00EA790F"/>
    <w:rsid w:val="00EA796D"/>
    <w:rsid w:val="00EA7A4A"/>
    <w:rsid w:val="00EA7AC2"/>
    <w:rsid w:val="00EA7CCD"/>
    <w:rsid w:val="00EA7D03"/>
    <w:rsid w:val="00EA7D5C"/>
    <w:rsid w:val="00EA7F79"/>
    <w:rsid w:val="00EB0032"/>
    <w:rsid w:val="00EB00FC"/>
    <w:rsid w:val="00EB0393"/>
    <w:rsid w:val="00EB043A"/>
    <w:rsid w:val="00EB06DC"/>
    <w:rsid w:val="00EB0732"/>
    <w:rsid w:val="00EB0BC9"/>
    <w:rsid w:val="00EB0C43"/>
    <w:rsid w:val="00EB0E17"/>
    <w:rsid w:val="00EB1064"/>
    <w:rsid w:val="00EB10D9"/>
    <w:rsid w:val="00EB12E7"/>
    <w:rsid w:val="00EB1941"/>
    <w:rsid w:val="00EB1A66"/>
    <w:rsid w:val="00EB1AC9"/>
    <w:rsid w:val="00EB1B30"/>
    <w:rsid w:val="00EB1B81"/>
    <w:rsid w:val="00EB1D4D"/>
    <w:rsid w:val="00EB1E37"/>
    <w:rsid w:val="00EB23FA"/>
    <w:rsid w:val="00EB2570"/>
    <w:rsid w:val="00EB266D"/>
    <w:rsid w:val="00EB2A16"/>
    <w:rsid w:val="00EB2AF8"/>
    <w:rsid w:val="00EB2D29"/>
    <w:rsid w:val="00EB2E4A"/>
    <w:rsid w:val="00EB2E6E"/>
    <w:rsid w:val="00EB2F62"/>
    <w:rsid w:val="00EB2F9D"/>
    <w:rsid w:val="00EB3037"/>
    <w:rsid w:val="00EB30B6"/>
    <w:rsid w:val="00EB3312"/>
    <w:rsid w:val="00EB3522"/>
    <w:rsid w:val="00EB35B8"/>
    <w:rsid w:val="00EB365E"/>
    <w:rsid w:val="00EB3826"/>
    <w:rsid w:val="00EB3950"/>
    <w:rsid w:val="00EB4052"/>
    <w:rsid w:val="00EB4074"/>
    <w:rsid w:val="00EB4236"/>
    <w:rsid w:val="00EB425B"/>
    <w:rsid w:val="00EB4346"/>
    <w:rsid w:val="00EB4361"/>
    <w:rsid w:val="00EB4381"/>
    <w:rsid w:val="00EB43CB"/>
    <w:rsid w:val="00EB4512"/>
    <w:rsid w:val="00EB4760"/>
    <w:rsid w:val="00EB490A"/>
    <w:rsid w:val="00EB4A31"/>
    <w:rsid w:val="00EB4A7F"/>
    <w:rsid w:val="00EB4B07"/>
    <w:rsid w:val="00EB4C06"/>
    <w:rsid w:val="00EB4C66"/>
    <w:rsid w:val="00EB4D6C"/>
    <w:rsid w:val="00EB4E7A"/>
    <w:rsid w:val="00EB4FC3"/>
    <w:rsid w:val="00EB544F"/>
    <w:rsid w:val="00EB5477"/>
    <w:rsid w:val="00EB5538"/>
    <w:rsid w:val="00EB575A"/>
    <w:rsid w:val="00EB5E19"/>
    <w:rsid w:val="00EB5EFD"/>
    <w:rsid w:val="00EB60FF"/>
    <w:rsid w:val="00EB62EB"/>
    <w:rsid w:val="00EB6486"/>
    <w:rsid w:val="00EB658C"/>
    <w:rsid w:val="00EB6787"/>
    <w:rsid w:val="00EB69F6"/>
    <w:rsid w:val="00EB6DFF"/>
    <w:rsid w:val="00EB6FA4"/>
    <w:rsid w:val="00EB7160"/>
    <w:rsid w:val="00EB718B"/>
    <w:rsid w:val="00EB72A1"/>
    <w:rsid w:val="00EB74D7"/>
    <w:rsid w:val="00EB7746"/>
    <w:rsid w:val="00EB7834"/>
    <w:rsid w:val="00EB787A"/>
    <w:rsid w:val="00EB7D31"/>
    <w:rsid w:val="00EB7FE3"/>
    <w:rsid w:val="00EC03C0"/>
    <w:rsid w:val="00EC0540"/>
    <w:rsid w:val="00EC0B3C"/>
    <w:rsid w:val="00EC0EF0"/>
    <w:rsid w:val="00EC0F4D"/>
    <w:rsid w:val="00EC1530"/>
    <w:rsid w:val="00EC15A7"/>
    <w:rsid w:val="00EC16A4"/>
    <w:rsid w:val="00EC1757"/>
    <w:rsid w:val="00EC18C9"/>
    <w:rsid w:val="00EC1913"/>
    <w:rsid w:val="00EC1948"/>
    <w:rsid w:val="00EC1BB2"/>
    <w:rsid w:val="00EC1D5C"/>
    <w:rsid w:val="00EC2005"/>
    <w:rsid w:val="00EC262F"/>
    <w:rsid w:val="00EC29BB"/>
    <w:rsid w:val="00EC2B5F"/>
    <w:rsid w:val="00EC2B61"/>
    <w:rsid w:val="00EC2B67"/>
    <w:rsid w:val="00EC2BF1"/>
    <w:rsid w:val="00EC2CFE"/>
    <w:rsid w:val="00EC2E8A"/>
    <w:rsid w:val="00EC2F34"/>
    <w:rsid w:val="00EC334F"/>
    <w:rsid w:val="00EC3517"/>
    <w:rsid w:val="00EC385C"/>
    <w:rsid w:val="00EC3AD6"/>
    <w:rsid w:val="00EC3C8B"/>
    <w:rsid w:val="00EC4458"/>
    <w:rsid w:val="00EC44DA"/>
    <w:rsid w:val="00EC4B6F"/>
    <w:rsid w:val="00EC4C3A"/>
    <w:rsid w:val="00EC4D25"/>
    <w:rsid w:val="00EC506F"/>
    <w:rsid w:val="00EC520C"/>
    <w:rsid w:val="00EC5457"/>
    <w:rsid w:val="00EC580F"/>
    <w:rsid w:val="00EC58C0"/>
    <w:rsid w:val="00EC5A59"/>
    <w:rsid w:val="00EC5C7A"/>
    <w:rsid w:val="00EC5C87"/>
    <w:rsid w:val="00EC5D48"/>
    <w:rsid w:val="00EC5EA3"/>
    <w:rsid w:val="00EC5F3D"/>
    <w:rsid w:val="00EC5F71"/>
    <w:rsid w:val="00EC645B"/>
    <w:rsid w:val="00EC6959"/>
    <w:rsid w:val="00EC6979"/>
    <w:rsid w:val="00EC6B94"/>
    <w:rsid w:val="00EC6F90"/>
    <w:rsid w:val="00EC70EE"/>
    <w:rsid w:val="00EC7223"/>
    <w:rsid w:val="00EC7753"/>
    <w:rsid w:val="00EC7C04"/>
    <w:rsid w:val="00EC7CCF"/>
    <w:rsid w:val="00EC7D76"/>
    <w:rsid w:val="00EC7F66"/>
    <w:rsid w:val="00ED0035"/>
    <w:rsid w:val="00ED0110"/>
    <w:rsid w:val="00ED014A"/>
    <w:rsid w:val="00ED058C"/>
    <w:rsid w:val="00ED093D"/>
    <w:rsid w:val="00ED0AE0"/>
    <w:rsid w:val="00ED0FE1"/>
    <w:rsid w:val="00ED12CB"/>
    <w:rsid w:val="00ED18BA"/>
    <w:rsid w:val="00ED1DFB"/>
    <w:rsid w:val="00ED2521"/>
    <w:rsid w:val="00ED2804"/>
    <w:rsid w:val="00ED283A"/>
    <w:rsid w:val="00ED287F"/>
    <w:rsid w:val="00ED2AE2"/>
    <w:rsid w:val="00ED2E4E"/>
    <w:rsid w:val="00ED2F72"/>
    <w:rsid w:val="00ED326F"/>
    <w:rsid w:val="00ED35AF"/>
    <w:rsid w:val="00ED362F"/>
    <w:rsid w:val="00ED3734"/>
    <w:rsid w:val="00ED3817"/>
    <w:rsid w:val="00ED3931"/>
    <w:rsid w:val="00ED39F7"/>
    <w:rsid w:val="00ED3A70"/>
    <w:rsid w:val="00ED3CAE"/>
    <w:rsid w:val="00ED3E0D"/>
    <w:rsid w:val="00ED3E85"/>
    <w:rsid w:val="00ED3E98"/>
    <w:rsid w:val="00ED4203"/>
    <w:rsid w:val="00ED459E"/>
    <w:rsid w:val="00ED4642"/>
    <w:rsid w:val="00ED48BA"/>
    <w:rsid w:val="00ED49CE"/>
    <w:rsid w:val="00ED4C63"/>
    <w:rsid w:val="00ED555A"/>
    <w:rsid w:val="00ED5AAC"/>
    <w:rsid w:val="00ED5C4C"/>
    <w:rsid w:val="00ED5EDC"/>
    <w:rsid w:val="00ED5F4C"/>
    <w:rsid w:val="00ED5FFC"/>
    <w:rsid w:val="00ED61C8"/>
    <w:rsid w:val="00ED6361"/>
    <w:rsid w:val="00ED6628"/>
    <w:rsid w:val="00ED691E"/>
    <w:rsid w:val="00ED6B08"/>
    <w:rsid w:val="00ED6B4C"/>
    <w:rsid w:val="00ED6B5C"/>
    <w:rsid w:val="00ED6E1C"/>
    <w:rsid w:val="00ED6F58"/>
    <w:rsid w:val="00ED795B"/>
    <w:rsid w:val="00ED79C7"/>
    <w:rsid w:val="00ED79FB"/>
    <w:rsid w:val="00ED7A8F"/>
    <w:rsid w:val="00ED7B3A"/>
    <w:rsid w:val="00ED7C21"/>
    <w:rsid w:val="00ED7FAE"/>
    <w:rsid w:val="00EE00C7"/>
    <w:rsid w:val="00EE0310"/>
    <w:rsid w:val="00EE0640"/>
    <w:rsid w:val="00EE08AD"/>
    <w:rsid w:val="00EE09F8"/>
    <w:rsid w:val="00EE0ADD"/>
    <w:rsid w:val="00EE0C62"/>
    <w:rsid w:val="00EE12C7"/>
    <w:rsid w:val="00EE1415"/>
    <w:rsid w:val="00EE1503"/>
    <w:rsid w:val="00EE1B27"/>
    <w:rsid w:val="00EE1B87"/>
    <w:rsid w:val="00EE1E01"/>
    <w:rsid w:val="00EE1FCD"/>
    <w:rsid w:val="00EE2172"/>
    <w:rsid w:val="00EE2180"/>
    <w:rsid w:val="00EE23FD"/>
    <w:rsid w:val="00EE2565"/>
    <w:rsid w:val="00EE2702"/>
    <w:rsid w:val="00EE294F"/>
    <w:rsid w:val="00EE2A55"/>
    <w:rsid w:val="00EE2B08"/>
    <w:rsid w:val="00EE2B09"/>
    <w:rsid w:val="00EE2C4C"/>
    <w:rsid w:val="00EE2C65"/>
    <w:rsid w:val="00EE2E83"/>
    <w:rsid w:val="00EE2EEF"/>
    <w:rsid w:val="00EE3172"/>
    <w:rsid w:val="00EE3347"/>
    <w:rsid w:val="00EE34D7"/>
    <w:rsid w:val="00EE356A"/>
    <w:rsid w:val="00EE3CF9"/>
    <w:rsid w:val="00EE3D20"/>
    <w:rsid w:val="00EE3EC6"/>
    <w:rsid w:val="00EE3EE3"/>
    <w:rsid w:val="00EE422B"/>
    <w:rsid w:val="00EE4321"/>
    <w:rsid w:val="00EE446F"/>
    <w:rsid w:val="00EE44DF"/>
    <w:rsid w:val="00EE4608"/>
    <w:rsid w:val="00EE516D"/>
    <w:rsid w:val="00EE5435"/>
    <w:rsid w:val="00EE55A4"/>
    <w:rsid w:val="00EE5761"/>
    <w:rsid w:val="00EE5975"/>
    <w:rsid w:val="00EE6166"/>
    <w:rsid w:val="00EE6414"/>
    <w:rsid w:val="00EE64A0"/>
    <w:rsid w:val="00EE6543"/>
    <w:rsid w:val="00EE659B"/>
    <w:rsid w:val="00EE66BC"/>
    <w:rsid w:val="00EE6733"/>
    <w:rsid w:val="00EE6779"/>
    <w:rsid w:val="00EE68A4"/>
    <w:rsid w:val="00EE6A74"/>
    <w:rsid w:val="00EE6AD9"/>
    <w:rsid w:val="00EE6E6C"/>
    <w:rsid w:val="00EE7603"/>
    <w:rsid w:val="00EE7605"/>
    <w:rsid w:val="00EE7A11"/>
    <w:rsid w:val="00EE7AC6"/>
    <w:rsid w:val="00EE7C64"/>
    <w:rsid w:val="00EE7EDD"/>
    <w:rsid w:val="00EE7F23"/>
    <w:rsid w:val="00EF0097"/>
    <w:rsid w:val="00EF021A"/>
    <w:rsid w:val="00EF031E"/>
    <w:rsid w:val="00EF0744"/>
    <w:rsid w:val="00EF094A"/>
    <w:rsid w:val="00EF0DA2"/>
    <w:rsid w:val="00EF0F0E"/>
    <w:rsid w:val="00EF10B2"/>
    <w:rsid w:val="00EF13B7"/>
    <w:rsid w:val="00EF1422"/>
    <w:rsid w:val="00EF145C"/>
    <w:rsid w:val="00EF1461"/>
    <w:rsid w:val="00EF18BA"/>
    <w:rsid w:val="00EF1A1D"/>
    <w:rsid w:val="00EF21F7"/>
    <w:rsid w:val="00EF24A3"/>
    <w:rsid w:val="00EF2CB8"/>
    <w:rsid w:val="00EF3120"/>
    <w:rsid w:val="00EF34A9"/>
    <w:rsid w:val="00EF38AB"/>
    <w:rsid w:val="00EF399A"/>
    <w:rsid w:val="00EF3A4C"/>
    <w:rsid w:val="00EF3B36"/>
    <w:rsid w:val="00EF3F96"/>
    <w:rsid w:val="00EF430D"/>
    <w:rsid w:val="00EF4F2B"/>
    <w:rsid w:val="00EF4FDD"/>
    <w:rsid w:val="00EF56BB"/>
    <w:rsid w:val="00EF5805"/>
    <w:rsid w:val="00EF583E"/>
    <w:rsid w:val="00EF591F"/>
    <w:rsid w:val="00EF59F2"/>
    <w:rsid w:val="00EF5AA8"/>
    <w:rsid w:val="00EF5FA5"/>
    <w:rsid w:val="00EF6001"/>
    <w:rsid w:val="00EF626F"/>
    <w:rsid w:val="00EF654C"/>
    <w:rsid w:val="00EF6A90"/>
    <w:rsid w:val="00EF6C21"/>
    <w:rsid w:val="00EF6E67"/>
    <w:rsid w:val="00EF6ED9"/>
    <w:rsid w:val="00EF6EF7"/>
    <w:rsid w:val="00EF6F14"/>
    <w:rsid w:val="00EF711A"/>
    <w:rsid w:val="00EF71A5"/>
    <w:rsid w:val="00EF7262"/>
    <w:rsid w:val="00EF72D7"/>
    <w:rsid w:val="00EF7889"/>
    <w:rsid w:val="00EF78BE"/>
    <w:rsid w:val="00EF7B52"/>
    <w:rsid w:val="00EF7C56"/>
    <w:rsid w:val="00EF7C65"/>
    <w:rsid w:val="00EF7DA0"/>
    <w:rsid w:val="00F0038D"/>
    <w:rsid w:val="00F00842"/>
    <w:rsid w:val="00F011A3"/>
    <w:rsid w:val="00F011F2"/>
    <w:rsid w:val="00F0136F"/>
    <w:rsid w:val="00F01689"/>
    <w:rsid w:val="00F01AA3"/>
    <w:rsid w:val="00F01AA7"/>
    <w:rsid w:val="00F0205F"/>
    <w:rsid w:val="00F02666"/>
    <w:rsid w:val="00F02F39"/>
    <w:rsid w:val="00F02F7C"/>
    <w:rsid w:val="00F030D5"/>
    <w:rsid w:val="00F03215"/>
    <w:rsid w:val="00F03317"/>
    <w:rsid w:val="00F034AA"/>
    <w:rsid w:val="00F0350C"/>
    <w:rsid w:val="00F035A9"/>
    <w:rsid w:val="00F03716"/>
    <w:rsid w:val="00F03AFF"/>
    <w:rsid w:val="00F03DA6"/>
    <w:rsid w:val="00F042FB"/>
    <w:rsid w:val="00F045D2"/>
    <w:rsid w:val="00F0461C"/>
    <w:rsid w:val="00F04857"/>
    <w:rsid w:val="00F0499B"/>
    <w:rsid w:val="00F04B79"/>
    <w:rsid w:val="00F05A57"/>
    <w:rsid w:val="00F05AA9"/>
    <w:rsid w:val="00F063C4"/>
    <w:rsid w:val="00F0660A"/>
    <w:rsid w:val="00F067FB"/>
    <w:rsid w:val="00F06BD9"/>
    <w:rsid w:val="00F06CBC"/>
    <w:rsid w:val="00F06FC3"/>
    <w:rsid w:val="00F070B0"/>
    <w:rsid w:val="00F07359"/>
    <w:rsid w:val="00F07699"/>
    <w:rsid w:val="00F076A3"/>
    <w:rsid w:val="00F07ADE"/>
    <w:rsid w:val="00F07BE8"/>
    <w:rsid w:val="00F07ECF"/>
    <w:rsid w:val="00F07F96"/>
    <w:rsid w:val="00F10028"/>
    <w:rsid w:val="00F101A8"/>
    <w:rsid w:val="00F10215"/>
    <w:rsid w:val="00F105D5"/>
    <w:rsid w:val="00F1082B"/>
    <w:rsid w:val="00F11050"/>
    <w:rsid w:val="00F111C3"/>
    <w:rsid w:val="00F1179A"/>
    <w:rsid w:val="00F11CEE"/>
    <w:rsid w:val="00F122B1"/>
    <w:rsid w:val="00F1241A"/>
    <w:rsid w:val="00F1251F"/>
    <w:rsid w:val="00F127E0"/>
    <w:rsid w:val="00F128CA"/>
    <w:rsid w:val="00F12C2F"/>
    <w:rsid w:val="00F12DA0"/>
    <w:rsid w:val="00F12EEF"/>
    <w:rsid w:val="00F12F59"/>
    <w:rsid w:val="00F12F9E"/>
    <w:rsid w:val="00F130C4"/>
    <w:rsid w:val="00F1317B"/>
    <w:rsid w:val="00F131AC"/>
    <w:rsid w:val="00F13274"/>
    <w:rsid w:val="00F13408"/>
    <w:rsid w:val="00F13519"/>
    <w:rsid w:val="00F13663"/>
    <w:rsid w:val="00F137AB"/>
    <w:rsid w:val="00F13970"/>
    <w:rsid w:val="00F14012"/>
    <w:rsid w:val="00F14475"/>
    <w:rsid w:val="00F14BE1"/>
    <w:rsid w:val="00F15092"/>
    <w:rsid w:val="00F1557C"/>
    <w:rsid w:val="00F155BA"/>
    <w:rsid w:val="00F157D1"/>
    <w:rsid w:val="00F1593B"/>
    <w:rsid w:val="00F15B8F"/>
    <w:rsid w:val="00F15C0D"/>
    <w:rsid w:val="00F15C16"/>
    <w:rsid w:val="00F15EA6"/>
    <w:rsid w:val="00F1643E"/>
    <w:rsid w:val="00F16561"/>
    <w:rsid w:val="00F16BA9"/>
    <w:rsid w:val="00F16CDC"/>
    <w:rsid w:val="00F16E4D"/>
    <w:rsid w:val="00F16F00"/>
    <w:rsid w:val="00F1716B"/>
    <w:rsid w:val="00F1722D"/>
    <w:rsid w:val="00F17235"/>
    <w:rsid w:val="00F175D2"/>
    <w:rsid w:val="00F17993"/>
    <w:rsid w:val="00F179B5"/>
    <w:rsid w:val="00F17D8E"/>
    <w:rsid w:val="00F203F4"/>
    <w:rsid w:val="00F20765"/>
    <w:rsid w:val="00F20A11"/>
    <w:rsid w:val="00F20A23"/>
    <w:rsid w:val="00F20A60"/>
    <w:rsid w:val="00F20D29"/>
    <w:rsid w:val="00F21038"/>
    <w:rsid w:val="00F21BA6"/>
    <w:rsid w:val="00F21D83"/>
    <w:rsid w:val="00F21E3A"/>
    <w:rsid w:val="00F21EA1"/>
    <w:rsid w:val="00F2200A"/>
    <w:rsid w:val="00F22366"/>
    <w:rsid w:val="00F2244F"/>
    <w:rsid w:val="00F224B1"/>
    <w:rsid w:val="00F2257F"/>
    <w:rsid w:val="00F225D0"/>
    <w:rsid w:val="00F22728"/>
    <w:rsid w:val="00F22745"/>
    <w:rsid w:val="00F227A7"/>
    <w:rsid w:val="00F229B1"/>
    <w:rsid w:val="00F22A54"/>
    <w:rsid w:val="00F22E13"/>
    <w:rsid w:val="00F2324C"/>
    <w:rsid w:val="00F23281"/>
    <w:rsid w:val="00F233C5"/>
    <w:rsid w:val="00F23670"/>
    <w:rsid w:val="00F236AF"/>
    <w:rsid w:val="00F23786"/>
    <w:rsid w:val="00F237A9"/>
    <w:rsid w:val="00F23862"/>
    <w:rsid w:val="00F2386A"/>
    <w:rsid w:val="00F2395A"/>
    <w:rsid w:val="00F23CF4"/>
    <w:rsid w:val="00F23E2F"/>
    <w:rsid w:val="00F245B9"/>
    <w:rsid w:val="00F24784"/>
    <w:rsid w:val="00F2481E"/>
    <w:rsid w:val="00F24916"/>
    <w:rsid w:val="00F249B1"/>
    <w:rsid w:val="00F24A13"/>
    <w:rsid w:val="00F24A31"/>
    <w:rsid w:val="00F24C14"/>
    <w:rsid w:val="00F24DBE"/>
    <w:rsid w:val="00F24ED2"/>
    <w:rsid w:val="00F2500B"/>
    <w:rsid w:val="00F25276"/>
    <w:rsid w:val="00F254B3"/>
    <w:rsid w:val="00F256C7"/>
    <w:rsid w:val="00F25861"/>
    <w:rsid w:val="00F25F5E"/>
    <w:rsid w:val="00F26597"/>
    <w:rsid w:val="00F26746"/>
    <w:rsid w:val="00F27105"/>
    <w:rsid w:val="00F2718F"/>
    <w:rsid w:val="00F27489"/>
    <w:rsid w:val="00F275CB"/>
    <w:rsid w:val="00F2781D"/>
    <w:rsid w:val="00F2794F"/>
    <w:rsid w:val="00F27AC3"/>
    <w:rsid w:val="00F27B55"/>
    <w:rsid w:val="00F27C6C"/>
    <w:rsid w:val="00F27D84"/>
    <w:rsid w:val="00F27FC7"/>
    <w:rsid w:val="00F300DB"/>
    <w:rsid w:val="00F30130"/>
    <w:rsid w:val="00F30575"/>
    <w:rsid w:val="00F30E91"/>
    <w:rsid w:val="00F31025"/>
    <w:rsid w:val="00F31026"/>
    <w:rsid w:val="00F3141F"/>
    <w:rsid w:val="00F314F0"/>
    <w:rsid w:val="00F3162F"/>
    <w:rsid w:val="00F31754"/>
    <w:rsid w:val="00F31AB5"/>
    <w:rsid w:val="00F31ABC"/>
    <w:rsid w:val="00F31DE4"/>
    <w:rsid w:val="00F31F49"/>
    <w:rsid w:val="00F32008"/>
    <w:rsid w:val="00F323B6"/>
    <w:rsid w:val="00F324DE"/>
    <w:rsid w:val="00F327A2"/>
    <w:rsid w:val="00F328C3"/>
    <w:rsid w:val="00F32968"/>
    <w:rsid w:val="00F32C6B"/>
    <w:rsid w:val="00F32C6C"/>
    <w:rsid w:val="00F32CDF"/>
    <w:rsid w:val="00F32DA4"/>
    <w:rsid w:val="00F33061"/>
    <w:rsid w:val="00F3323D"/>
    <w:rsid w:val="00F332C9"/>
    <w:rsid w:val="00F3334C"/>
    <w:rsid w:val="00F3343B"/>
    <w:rsid w:val="00F3350E"/>
    <w:rsid w:val="00F33573"/>
    <w:rsid w:val="00F33845"/>
    <w:rsid w:val="00F33899"/>
    <w:rsid w:val="00F3395F"/>
    <w:rsid w:val="00F33BBC"/>
    <w:rsid w:val="00F33F7D"/>
    <w:rsid w:val="00F3422A"/>
    <w:rsid w:val="00F344E4"/>
    <w:rsid w:val="00F345E6"/>
    <w:rsid w:val="00F346F5"/>
    <w:rsid w:val="00F347B0"/>
    <w:rsid w:val="00F34850"/>
    <w:rsid w:val="00F349AB"/>
    <w:rsid w:val="00F350C5"/>
    <w:rsid w:val="00F350FA"/>
    <w:rsid w:val="00F3582E"/>
    <w:rsid w:val="00F35A9E"/>
    <w:rsid w:val="00F35D20"/>
    <w:rsid w:val="00F35EBE"/>
    <w:rsid w:val="00F36288"/>
    <w:rsid w:val="00F369D5"/>
    <w:rsid w:val="00F36A44"/>
    <w:rsid w:val="00F36B7C"/>
    <w:rsid w:val="00F36BC7"/>
    <w:rsid w:val="00F36D04"/>
    <w:rsid w:val="00F36DE4"/>
    <w:rsid w:val="00F36FE1"/>
    <w:rsid w:val="00F36FE6"/>
    <w:rsid w:val="00F37270"/>
    <w:rsid w:val="00F37309"/>
    <w:rsid w:val="00F37B8A"/>
    <w:rsid w:val="00F406C3"/>
    <w:rsid w:val="00F40E83"/>
    <w:rsid w:val="00F4119C"/>
    <w:rsid w:val="00F4136B"/>
    <w:rsid w:val="00F4139F"/>
    <w:rsid w:val="00F4175D"/>
    <w:rsid w:val="00F41B01"/>
    <w:rsid w:val="00F42171"/>
    <w:rsid w:val="00F423EA"/>
    <w:rsid w:val="00F42442"/>
    <w:rsid w:val="00F4246A"/>
    <w:rsid w:val="00F42622"/>
    <w:rsid w:val="00F42739"/>
    <w:rsid w:val="00F4283E"/>
    <w:rsid w:val="00F42970"/>
    <w:rsid w:val="00F42B93"/>
    <w:rsid w:val="00F42E56"/>
    <w:rsid w:val="00F432E9"/>
    <w:rsid w:val="00F433A9"/>
    <w:rsid w:val="00F43B08"/>
    <w:rsid w:val="00F43B61"/>
    <w:rsid w:val="00F44474"/>
    <w:rsid w:val="00F44E7B"/>
    <w:rsid w:val="00F44F3B"/>
    <w:rsid w:val="00F45405"/>
    <w:rsid w:val="00F45ABB"/>
    <w:rsid w:val="00F45B3E"/>
    <w:rsid w:val="00F45DD4"/>
    <w:rsid w:val="00F45E24"/>
    <w:rsid w:val="00F45FBB"/>
    <w:rsid w:val="00F46244"/>
    <w:rsid w:val="00F4671B"/>
    <w:rsid w:val="00F46722"/>
    <w:rsid w:val="00F4677C"/>
    <w:rsid w:val="00F46C11"/>
    <w:rsid w:val="00F46CA6"/>
    <w:rsid w:val="00F46E22"/>
    <w:rsid w:val="00F47038"/>
    <w:rsid w:val="00F471C9"/>
    <w:rsid w:val="00F4741F"/>
    <w:rsid w:val="00F47539"/>
    <w:rsid w:val="00F4754E"/>
    <w:rsid w:val="00F4765A"/>
    <w:rsid w:val="00F47AAB"/>
    <w:rsid w:val="00F47BFA"/>
    <w:rsid w:val="00F47DB9"/>
    <w:rsid w:val="00F47DD5"/>
    <w:rsid w:val="00F5016C"/>
    <w:rsid w:val="00F502AE"/>
    <w:rsid w:val="00F502F4"/>
    <w:rsid w:val="00F50331"/>
    <w:rsid w:val="00F50408"/>
    <w:rsid w:val="00F506AF"/>
    <w:rsid w:val="00F5096A"/>
    <w:rsid w:val="00F50B44"/>
    <w:rsid w:val="00F50D96"/>
    <w:rsid w:val="00F51087"/>
    <w:rsid w:val="00F5113B"/>
    <w:rsid w:val="00F51252"/>
    <w:rsid w:val="00F51949"/>
    <w:rsid w:val="00F51FBF"/>
    <w:rsid w:val="00F523B3"/>
    <w:rsid w:val="00F5248E"/>
    <w:rsid w:val="00F52B05"/>
    <w:rsid w:val="00F52B27"/>
    <w:rsid w:val="00F5324B"/>
    <w:rsid w:val="00F53662"/>
    <w:rsid w:val="00F537DE"/>
    <w:rsid w:val="00F5380B"/>
    <w:rsid w:val="00F53B71"/>
    <w:rsid w:val="00F53FB4"/>
    <w:rsid w:val="00F53FDD"/>
    <w:rsid w:val="00F54045"/>
    <w:rsid w:val="00F541AA"/>
    <w:rsid w:val="00F54321"/>
    <w:rsid w:val="00F543FA"/>
    <w:rsid w:val="00F549DC"/>
    <w:rsid w:val="00F54BEE"/>
    <w:rsid w:val="00F54DC8"/>
    <w:rsid w:val="00F54DE0"/>
    <w:rsid w:val="00F54DF1"/>
    <w:rsid w:val="00F5515F"/>
    <w:rsid w:val="00F55394"/>
    <w:rsid w:val="00F553AD"/>
    <w:rsid w:val="00F55463"/>
    <w:rsid w:val="00F55514"/>
    <w:rsid w:val="00F55719"/>
    <w:rsid w:val="00F55F1F"/>
    <w:rsid w:val="00F56029"/>
    <w:rsid w:val="00F563E1"/>
    <w:rsid w:val="00F568B8"/>
    <w:rsid w:val="00F57027"/>
    <w:rsid w:val="00F5709D"/>
    <w:rsid w:val="00F572FB"/>
    <w:rsid w:val="00F57305"/>
    <w:rsid w:val="00F5731A"/>
    <w:rsid w:val="00F573E2"/>
    <w:rsid w:val="00F57593"/>
    <w:rsid w:val="00F57630"/>
    <w:rsid w:val="00F5763E"/>
    <w:rsid w:val="00F576AB"/>
    <w:rsid w:val="00F57877"/>
    <w:rsid w:val="00F57E23"/>
    <w:rsid w:val="00F57F1E"/>
    <w:rsid w:val="00F600B2"/>
    <w:rsid w:val="00F600C9"/>
    <w:rsid w:val="00F60174"/>
    <w:rsid w:val="00F603AA"/>
    <w:rsid w:val="00F605BC"/>
    <w:rsid w:val="00F605BF"/>
    <w:rsid w:val="00F607BE"/>
    <w:rsid w:val="00F60AE6"/>
    <w:rsid w:val="00F610D4"/>
    <w:rsid w:val="00F61188"/>
    <w:rsid w:val="00F614E9"/>
    <w:rsid w:val="00F61625"/>
    <w:rsid w:val="00F61890"/>
    <w:rsid w:val="00F6196E"/>
    <w:rsid w:val="00F61D40"/>
    <w:rsid w:val="00F61EE1"/>
    <w:rsid w:val="00F62127"/>
    <w:rsid w:val="00F621FE"/>
    <w:rsid w:val="00F622DE"/>
    <w:rsid w:val="00F62596"/>
    <w:rsid w:val="00F629A6"/>
    <w:rsid w:val="00F62A14"/>
    <w:rsid w:val="00F62D3F"/>
    <w:rsid w:val="00F62D50"/>
    <w:rsid w:val="00F62DE6"/>
    <w:rsid w:val="00F62E4B"/>
    <w:rsid w:val="00F62F22"/>
    <w:rsid w:val="00F62FE1"/>
    <w:rsid w:val="00F63044"/>
    <w:rsid w:val="00F634F3"/>
    <w:rsid w:val="00F63585"/>
    <w:rsid w:val="00F635BE"/>
    <w:rsid w:val="00F636A1"/>
    <w:rsid w:val="00F6401C"/>
    <w:rsid w:val="00F647FC"/>
    <w:rsid w:val="00F64877"/>
    <w:rsid w:val="00F649F7"/>
    <w:rsid w:val="00F64BCA"/>
    <w:rsid w:val="00F64BF5"/>
    <w:rsid w:val="00F64F33"/>
    <w:rsid w:val="00F64F69"/>
    <w:rsid w:val="00F64F6A"/>
    <w:rsid w:val="00F65119"/>
    <w:rsid w:val="00F6534A"/>
    <w:rsid w:val="00F653A3"/>
    <w:rsid w:val="00F655C7"/>
    <w:rsid w:val="00F65A48"/>
    <w:rsid w:val="00F65FB1"/>
    <w:rsid w:val="00F660A3"/>
    <w:rsid w:val="00F6615B"/>
    <w:rsid w:val="00F66364"/>
    <w:rsid w:val="00F66543"/>
    <w:rsid w:val="00F66612"/>
    <w:rsid w:val="00F667B5"/>
    <w:rsid w:val="00F66999"/>
    <w:rsid w:val="00F66D5D"/>
    <w:rsid w:val="00F66E6D"/>
    <w:rsid w:val="00F66EBD"/>
    <w:rsid w:val="00F67073"/>
    <w:rsid w:val="00F6729B"/>
    <w:rsid w:val="00F673E6"/>
    <w:rsid w:val="00F67524"/>
    <w:rsid w:val="00F6795A"/>
    <w:rsid w:val="00F67B5E"/>
    <w:rsid w:val="00F67E30"/>
    <w:rsid w:val="00F701CB"/>
    <w:rsid w:val="00F7027A"/>
    <w:rsid w:val="00F70313"/>
    <w:rsid w:val="00F70318"/>
    <w:rsid w:val="00F70364"/>
    <w:rsid w:val="00F70522"/>
    <w:rsid w:val="00F707BC"/>
    <w:rsid w:val="00F70845"/>
    <w:rsid w:val="00F70934"/>
    <w:rsid w:val="00F70B9B"/>
    <w:rsid w:val="00F70F9E"/>
    <w:rsid w:val="00F71403"/>
    <w:rsid w:val="00F71485"/>
    <w:rsid w:val="00F715DE"/>
    <w:rsid w:val="00F71A9F"/>
    <w:rsid w:val="00F71E14"/>
    <w:rsid w:val="00F7219B"/>
    <w:rsid w:val="00F7236C"/>
    <w:rsid w:val="00F72CD8"/>
    <w:rsid w:val="00F72CF4"/>
    <w:rsid w:val="00F72D58"/>
    <w:rsid w:val="00F7324E"/>
    <w:rsid w:val="00F733FC"/>
    <w:rsid w:val="00F73651"/>
    <w:rsid w:val="00F7384D"/>
    <w:rsid w:val="00F7396A"/>
    <w:rsid w:val="00F73976"/>
    <w:rsid w:val="00F73E23"/>
    <w:rsid w:val="00F742CB"/>
    <w:rsid w:val="00F74484"/>
    <w:rsid w:val="00F74637"/>
    <w:rsid w:val="00F746E6"/>
    <w:rsid w:val="00F7477F"/>
    <w:rsid w:val="00F748EC"/>
    <w:rsid w:val="00F74909"/>
    <w:rsid w:val="00F7497B"/>
    <w:rsid w:val="00F749F0"/>
    <w:rsid w:val="00F74C5E"/>
    <w:rsid w:val="00F74D2A"/>
    <w:rsid w:val="00F74E24"/>
    <w:rsid w:val="00F75188"/>
    <w:rsid w:val="00F7521C"/>
    <w:rsid w:val="00F75393"/>
    <w:rsid w:val="00F7562B"/>
    <w:rsid w:val="00F756DA"/>
    <w:rsid w:val="00F75996"/>
    <w:rsid w:val="00F75BE4"/>
    <w:rsid w:val="00F75EC2"/>
    <w:rsid w:val="00F760CE"/>
    <w:rsid w:val="00F764CA"/>
    <w:rsid w:val="00F76911"/>
    <w:rsid w:val="00F76BE4"/>
    <w:rsid w:val="00F76C89"/>
    <w:rsid w:val="00F76F45"/>
    <w:rsid w:val="00F77344"/>
    <w:rsid w:val="00F77577"/>
    <w:rsid w:val="00F775DC"/>
    <w:rsid w:val="00F77F84"/>
    <w:rsid w:val="00F80027"/>
    <w:rsid w:val="00F800BE"/>
    <w:rsid w:val="00F802CC"/>
    <w:rsid w:val="00F80927"/>
    <w:rsid w:val="00F80964"/>
    <w:rsid w:val="00F80B45"/>
    <w:rsid w:val="00F80C53"/>
    <w:rsid w:val="00F80CEF"/>
    <w:rsid w:val="00F8104D"/>
    <w:rsid w:val="00F8109A"/>
    <w:rsid w:val="00F816C0"/>
    <w:rsid w:val="00F81753"/>
    <w:rsid w:val="00F81A35"/>
    <w:rsid w:val="00F81D78"/>
    <w:rsid w:val="00F81F96"/>
    <w:rsid w:val="00F82595"/>
    <w:rsid w:val="00F82A06"/>
    <w:rsid w:val="00F8300C"/>
    <w:rsid w:val="00F83257"/>
    <w:rsid w:val="00F834DD"/>
    <w:rsid w:val="00F8366D"/>
    <w:rsid w:val="00F839CC"/>
    <w:rsid w:val="00F83A2C"/>
    <w:rsid w:val="00F83B13"/>
    <w:rsid w:val="00F83D03"/>
    <w:rsid w:val="00F83D0B"/>
    <w:rsid w:val="00F83EBD"/>
    <w:rsid w:val="00F83F92"/>
    <w:rsid w:val="00F845CB"/>
    <w:rsid w:val="00F84626"/>
    <w:rsid w:val="00F846A9"/>
    <w:rsid w:val="00F847AC"/>
    <w:rsid w:val="00F849FE"/>
    <w:rsid w:val="00F84E4C"/>
    <w:rsid w:val="00F8518A"/>
    <w:rsid w:val="00F8522E"/>
    <w:rsid w:val="00F85404"/>
    <w:rsid w:val="00F85BC1"/>
    <w:rsid w:val="00F85C1A"/>
    <w:rsid w:val="00F85C80"/>
    <w:rsid w:val="00F85E08"/>
    <w:rsid w:val="00F85EF4"/>
    <w:rsid w:val="00F86063"/>
    <w:rsid w:val="00F8616A"/>
    <w:rsid w:val="00F8628F"/>
    <w:rsid w:val="00F86715"/>
    <w:rsid w:val="00F86C4B"/>
    <w:rsid w:val="00F86D03"/>
    <w:rsid w:val="00F86F5B"/>
    <w:rsid w:val="00F87006"/>
    <w:rsid w:val="00F8742D"/>
    <w:rsid w:val="00F875C0"/>
    <w:rsid w:val="00F87B50"/>
    <w:rsid w:val="00F87B70"/>
    <w:rsid w:val="00F87CA3"/>
    <w:rsid w:val="00F87E26"/>
    <w:rsid w:val="00F87E37"/>
    <w:rsid w:val="00F87F5F"/>
    <w:rsid w:val="00F9027E"/>
    <w:rsid w:val="00F90691"/>
    <w:rsid w:val="00F90C56"/>
    <w:rsid w:val="00F90E07"/>
    <w:rsid w:val="00F90F27"/>
    <w:rsid w:val="00F910D1"/>
    <w:rsid w:val="00F9110B"/>
    <w:rsid w:val="00F912AF"/>
    <w:rsid w:val="00F914C9"/>
    <w:rsid w:val="00F91507"/>
    <w:rsid w:val="00F91562"/>
    <w:rsid w:val="00F917B7"/>
    <w:rsid w:val="00F91E24"/>
    <w:rsid w:val="00F91FD8"/>
    <w:rsid w:val="00F91FDC"/>
    <w:rsid w:val="00F92014"/>
    <w:rsid w:val="00F92178"/>
    <w:rsid w:val="00F922FD"/>
    <w:rsid w:val="00F925E1"/>
    <w:rsid w:val="00F92972"/>
    <w:rsid w:val="00F92A8A"/>
    <w:rsid w:val="00F92C85"/>
    <w:rsid w:val="00F92EC6"/>
    <w:rsid w:val="00F931D0"/>
    <w:rsid w:val="00F93692"/>
    <w:rsid w:val="00F93753"/>
    <w:rsid w:val="00F93B54"/>
    <w:rsid w:val="00F93F0B"/>
    <w:rsid w:val="00F93F11"/>
    <w:rsid w:val="00F94031"/>
    <w:rsid w:val="00F940AF"/>
    <w:rsid w:val="00F942C9"/>
    <w:rsid w:val="00F94665"/>
    <w:rsid w:val="00F946EC"/>
    <w:rsid w:val="00F947E1"/>
    <w:rsid w:val="00F9483E"/>
    <w:rsid w:val="00F94943"/>
    <w:rsid w:val="00F94ADC"/>
    <w:rsid w:val="00F94F06"/>
    <w:rsid w:val="00F94FDC"/>
    <w:rsid w:val="00F95230"/>
    <w:rsid w:val="00F95382"/>
    <w:rsid w:val="00F953F6"/>
    <w:rsid w:val="00F95697"/>
    <w:rsid w:val="00F957D1"/>
    <w:rsid w:val="00F95965"/>
    <w:rsid w:val="00F95967"/>
    <w:rsid w:val="00F95A00"/>
    <w:rsid w:val="00F95B2B"/>
    <w:rsid w:val="00F95C26"/>
    <w:rsid w:val="00F9607C"/>
    <w:rsid w:val="00F9630F"/>
    <w:rsid w:val="00F96470"/>
    <w:rsid w:val="00F96516"/>
    <w:rsid w:val="00F965A6"/>
    <w:rsid w:val="00F965A7"/>
    <w:rsid w:val="00F96715"/>
    <w:rsid w:val="00F968A9"/>
    <w:rsid w:val="00F969E4"/>
    <w:rsid w:val="00F96A5E"/>
    <w:rsid w:val="00F96CF1"/>
    <w:rsid w:val="00F96E01"/>
    <w:rsid w:val="00F970C8"/>
    <w:rsid w:val="00F97521"/>
    <w:rsid w:val="00F97533"/>
    <w:rsid w:val="00F9762B"/>
    <w:rsid w:val="00F97848"/>
    <w:rsid w:val="00F97862"/>
    <w:rsid w:val="00F97A4E"/>
    <w:rsid w:val="00F97D5D"/>
    <w:rsid w:val="00F97F4F"/>
    <w:rsid w:val="00FA016B"/>
    <w:rsid w:val="00FA069D"/>
    <w:rsid w:val="00FA08C7"/>
    <w:rsid w:val="00FA0BD6"/>
    <w:rsid w:val="00FA132F"/>
    <w:rsid w:val="00FA238D"/>
    <w:rsid w:val="00FA2BF0"/>
    <w:rsid w:val="00FA2C0D"/>
    <w:rsid w:val="00FA2D80"/>
    <w:rsid w:val="00FA2F7C"/>
    <w:rsid w:val="00FA2FB3"/>
    <w:rsid w:val="00FA3366"/>
    <w:rsid w:val="00FA3369"/>
    <w:rsid w:val="00FA37F2"/>
    <w:rsid w:val="00FA3C0C"/>
    <w:rsid w:val="00FA3DA0"/>
    <w:rsid w:val="00FA411D"/>
    <w:rsid w:val="00FA416A"/>
    <w:rsid w:val="00FA440E"/>
    <w:rsid w:val="00FA465B"/>
    <w:rsid w:val="00FA46AF"/>
    <w:rsid w:val="00FA46C3"/>
    <w:rsid w:val="00FA4EC8"/>
    <w:rsid w:val="00FA5013"/>
    <w:rsid w:val="00FA502D"/>
    <w:rsid w:val="00FA5320"/>
    <w:rsid w:val="00FA53D9"/>
    <w:rsid w:val="00FA5963"/>
    <w:rsid w:val="00FA59F6"/>
    <w:rsid w:val="00FA5B80"/>
    <w:rsid w:val="00FA5C6F"/>
    <w:rsid w:val="00FA5E96"/>
    <w:rsid w:val="00FA5EBF"/>
    <w:rsid w:val="00FA5EDF"/>
    <w:rsid w:val="00FA5F04"/>
    <w:rsid w:val="00FA61AF"/>
    <w:rsid w:val="00FA652D"/>
    <w:rsid w:val="00FA69EE"/>
    <w:rsid w:val="00FA6B52"/>
    <w:rsid w:val="00FA6E10"/>
    <w:rsid w:val="00FA73DA"/>
    <w:rsid w:val="00FA7408"/>
    <w:rsid w:val="00FA74D0"/>
    <w:rsid w:val="00FA7505"/>
    <w:rsid w:val="00FA7535"/>
    <w:rsid w:val="00FA754D"/>
    <w:rsid w:val="00FA76EF"/>
    <w:rsid w:val="00FA7A82"/>
    <w:rsid w:val="00FA7C72"/>
    <w:rsid w:val="00FA7F39"/>
    <w:rsid w:val="00FB01CD"/>
    <w:rsid w:val="00FB032F"/>
    <w:rsid w:val="00FB0825"/>
    <w:rsid w:val="00FB082C"/>
    <w:rsid w:val="00FB09A1"/>
    <w:rsid w:val="00FB1235"/>
    <w:rsid w:val="00FB1259"/>
    <w:rsid w:val="00FB143B"/>
    <w:rsid w:val="00FB1682"/>
    <w:rsid w:val="00FB1A36"/>
    <w:rsid w:val="00FB1CAC"/>
    <w:rsid w:val="00FB1D30"/>
    <w:rsid w:val="00FB1D85"/>
    <w:rsid w:val="00FB1DE6"/>
    <w:rsid w:val="00FB24BF"/>
    <w:rsid w:val="00FB2888"/>
    <w:rsid w:val="00FB2936"/>
    <w:rsid w:val="00FB2950"/>
    <w:rsid w:val="00FB2C26"/>
    <w:rsid w:val="00FB2C70"/>
    <w:rsid w:val="00FB2D3F"/>
    <w:rsid w:val="00FB30F1"/>
    <w:rsid w:val="00FB3576"/>
    <w:rsid w:val="00FB37E2"/>
    <w:rsid w:val="00FB3900"/>
    <w:rsid w:val="00FB3B9E"/>
    <w:rsid w:val="00FB3CEE"/>
    <w:rsid w:val="00FB43CE"/>
    <w:rsid w:val="00FB4426"/>
    <w:rsid w:val="00FB49C1"/>
    <w:rsid w:val="00FB4B86"/>
    <w:rsid w:val="00FB5063"/>
    <w:rsid w:val="00FB5300"/>
    <w:rsid w:val="00FB5532"/>
    <w:rsid w:val="00FB58C4"/>
    <w:rsid w:val="00FB59F6"/>
    <w:rsid w:val="00FB5CB2"/>
    <w:rsid w:val="00FB63B0"/>
    <w:rsid w:val="00FB64EA"/>
    <w:rsid w:val="00FB6704"/>
    <w:rsid w:val="00FB675E"/>
    <w:rsid w:val="00FB677A"/>
    <w:rsid w:val="00FB7268"/>
    <w:rsid w:val="00FB74CE"/>
    <w:rsid w:val="00FB7697"/>
    <w:rsid w:val="00FB7BCA"/>
    <w:rsid w:val="00FB7BCC"/>
    <w:rsid w:val="00FC00F3"/>
    <w:rsid w:val="00FC0154"/>
    <w:rsid w:val="00FC0196"/>
    <w:rsid w:val="00FC01FB"/>
    <w:rsid w:val="00FC0858"/>
    <w:rsid w:val="00FC0D06"/>
    <w:rsid w:val="00FC0E39"/>
    <w:rsid w:val="00FC0F50"/>
    <w:rsid w:val="00FC14C2"/>
    <w:rsid w:val="00FC157C"/>
    <w:rsid w:val="00FC1599"/>
    <w:rsid w:val="00FC15D7"/>
    <w:rsid w:val="00FC17B5"/>
    <w:rsid w:val="00FC1801"/>
    <w:rsid w:val="00FC1833"/>
    <w:rsid w:val="00FC1937"/>
    <w:rsid w:val="00FC1A6D"/>
    <w:rsid w:val="00FC1EA9"/>
    <w:rsid w:val="00FC249B"/>
    <w:rsid w:val="00FC278D"/>
    <w:rsid w:val="00FC27EF"/>
    <w:rsid w:val="00FC283B"/>
    <w:rsid w:val="00FC2917"/>
    <w:rsid w:val="00FC2A32"/>
    <w:rsid w:val="00FC2A45"/>
    <w:rsid w:val="00FC2CFD"/>
    <w:rsid w:val="00FC357B"/>
    <w:rsid w:val="00FC3713"/>
    <w:rsid w:val="00FC3877"/>
    <w:rsid w:val="00FC3A06"/>
    <w:rsid w:val="00FC3AEC"/>
    <w:rsid w:val="00FC4056"/>
    <w:rsid w:val="00FC4599"/>
    <w:rsid w:val="00FC4A7C"/>
    <w:rsid w:val="00FC502D"/>
    <w:rsid w:val="00FC53C0"/>
    <w:rsid w:val="00FC54DA"/>
    <w:rsid w:val="00FC572C"/>
    <w:rsid w:val="00FC5796"/>
    <w:rsid w:val="00FC5AB2"/>
    <w:rsid w:val="00FC5BE6"/>
    <w:rsid w:val="00FC5E38"/>
    <w:rsid w:val="00FC5FC1"/>
    <w:rsid w:val="00FC6039"/>
    <w:rsid w:val="00FC64A2"/>
    <w:rsid w:val="00FC6784"/>
    <w:rsid w:val="00FC69A8"/>
    <w:rsid w:val="00FC6FC0"/>
    <w:rsid w:val="00FC71F8"/>
    <w:rsid w:val="00FC7796"/>
    <w:rsid w:val="00FC7893"/>
    <w:rsid w:val="00FC7B09"/>
    <w:rsid w:val="00FC7CF9"/>
    <w:rsid w:val="00FD01E6"/>
    <w:rsid w:val="00FD028C"/>
    <w:rsid w:val="00FD051A"/>
    <w:rsid w:val="00FD0587"/>
    <w:rsid w:val="00FD0683"/>
    <w:rsid w:val="00FD074F"/>
    <w:rsid w:val="00FD0E16"/>
    <w:rsid w:val="00FD1070"/>
    <w:rsid w:val="00FD115F"/>
    <w:rsid w:val="00FD140F"/>
    <w:rsid w:val="00FD1451"/>
    <w:rsid w:val="00FD1464"/>
    <w:rsid w:val="00FD1587"/>
    <w:rsid w:val="00FD166B"/>
    <w:rsid w:val="00FD16CF"/>
    <w:rsid w:val="00FD1802"/>
    <w:rsid w:val="00FD1E37"/>
    <w:rsid w:val="00FD2395"/>
    <w:rsid w:val="00FD2512"/>
    <w:rsid w:val="00FD2595"/>
    <w:rsid w:val="00FD276D"/>
    <w:rsid w:val="00FD278A"/>
    <w:rsid w:val="00FD28A7"/>
    <w:rsid w:val="00FD2931"/>
    <w:rsid w:val="00FD2B33"/>
    <w:rsid w:val="00FD30E7"/>
    <w:rsid w:val="00FD31F4"/>
    <w:rsid w:val="00FD386C"/>
    <w:rsid w:val="00FD393F"/>
    <w:rsid w:val="00FD3964"/>
    <w:rsid w:val="00FD3AD1"/>
    <w:rsid w:val="00FD3D16"/>
    <w:rsid w:val="00FD3DCE"/>
    <w:rsid w:val="00FD406C"/>
    <w:rsid w:val="00FD4071"/>
    <w:rsid w:val="00FD4191"/>
    <w:rsid w:val="00FD42D1"/>
    <w:rsid w:val="00FD44EF"/>
    <w:rsid w:val="00FD488C"/>
    <w:rsid w:val="00FD4BB6"/>
    <w:rsid w:val="00FD4DE1"/>
    <w:rsid w:val="00FD4DED"/>
    <w:rsid w:val="00FD4EA1"/>
    <w:rsid w:val="00FD4FE0"/>
    <w:rsid w:val="00FD5025"/>
    <w:rsid w:val="00FD5281"/>
    <w:rsid w:val="00FD5388"/>
    <w:rsid w:val="00FD5767"/>
    <w:rsid w:val="00FD5B66"/>
    <w:rsid w:val="00FD5BDE"/>
    <w:rsid w:val="00FD5CC0"/>
    <w:rsid w:val="00FD60F2"/>
    <w:rsid w:val="00FD62CD"/>
    <w:rsid w:val="00FD6332"/>
    <w:rsid w:val="00FD6658"/>
    <w:rsid w:val="00FD6983"/>
    <w:rsid w:val="00FD6C09"/>
    <w:rsid w:val="00FD70A5"/>
    <w:rsid w:val="00FD74BB"/>
    <w:rsid w:val="00FD7664"/>
    <w:rsid w:val="00FD7BFB"/>
    <w:rsid w:val="00FD7DB4"/>
    <w:rsid w:val="00FD7F39"/>
    <w:rsid w:val="00FE05EA"/>
    <w:rsid w:val="00FE0AE7"/>
    <w:rsid w:val="00FE0CCD"/>
    <w:rsid w:val="00FE0CFD"/>
    <w:rsid w:val="00FE0ED6"/>
    <w:rsid w:val="00FE0FA8"/>
    <w:rsid w:val="00FE1484"/>
    <w:rsid w:val="00FE1698"/>
    <w:rsid w:val="00FE17A4"/>
    <w:rsid w:val="00FE18D7"/>
    <w:rsid w:val="00FE1B52"/>
    <w:rsid w:val="00FE1D3A"/>
    <w:rsid w:val="00FE1DA1"/>
    <w:rsid w:val="00FE1F57"/>
    <w:rsid w:val="00FE2150"/>
    <w:rsid w:val="00FE23B0"/>
    <w:rsid w:val="00FE257C"/>
    <w:rsid w:val="00FE276E"/>
    <w:rsid w:val="00FE2CCE"/>
    <w:rsid w:val="00FE2CF4"/>
    <w:rsid w:val="00FE2D98"/>
    <w:rsid w:val="00FE3094"/>
    <w:rsid w:val="00FE3304"/>
    <w:rsid w:val="00FE3511"/>
    <w:rsid w:val="00FE37CC"/>
    <w:rsid w:val="00FE3CD2"/>
    <w:rsid w:val="00FE3CE6"/>
    <w:rsid w:val="00FE40B4"/>
    <w:rsid w:val="00FE42CF"/>
    <w:rsid w:val="00FE43FD"/>
    <w:rsid w:val="00FE4414"/>
    <w:rsid w:val="00FE445C"/>
    <w:rsid w:val="00FE44C1"/>
    <w:rsid w:val="00FE4890"/>
    <w:rsid w:val="00FE4A07"/>
    <w:rsid w:val="00FE4A7B"/>
    <w:rsid w:val="00FE4A8A"/>
    <w:rsid w:val="00FE4AD8"/>
    <w:rsid w:val="00FE4B22"/>
    <w:rsid w:val="00FE5040"/>
    <w:rsid w:val="00FE517C"/>
    <w:rsid w:val="00FE567D"/>
    <w:rsid w:val="00FE5997"/>
    <w:rsid w:val="00FE59FC"/>
    <w:rsid w:val="00FE5DAA"/>
    <w:rsid w:val="00FE5F8C"/>
    <w:rsid w:val="00FE6282"/>
    <w:rsid w:val="00FE680E"/>
    <w:rsid w:val="00FE68CC"/>
    <w:rsid w:val="00FE68EF"/>
    <w:rsid w:val="00FE69CC"/>
    <w:rsid w:val="00FE6A78"/>
    <w:rsid w:val="00FE6DA5"/>
    <w:rsid w:val="00FE6F55"/>
    <w:rsid w:val="00FE702D"/>
    <w:rsid w:val="00FE70F1"/>
    <w:rsid w:val="00FE78C1"/>
    <w:rsid w:val="00FE7C8F"/>
    <w:rsid w:val="00FE7CFC"/>
    <w:rsid w:val="00FE7E35"/>
    <w:rsid w:val="00FE7EE9"/>
    <w:rsid w:val="00FF0D25"/>
    <w:rsid w:val="00FF1054"/>
    <w:rsid w:val="00FF12AB"/>
    <w:rsid w:val="00FF1385"/>
    <w:rsid w:val="00FF15ED"/>
    <w:rsid w:val="00FF1DE1"/>
    <w:rsid w:val="00FF1EA9"/>
    <w:rsid w:val="00FF2814"/>
    <w:rsid w:val="00FF2A64"/>
    <w:rsid w:val="00FF2D38"/>
    <w:rsid w:val="00FF2EC8"/>
    <w:rsid w:val="00FF3004"/>
    <w:rsid w:val="00FF30E4"/>
    <w:rsid w:val="00FF33D8"/>
    <w:rsid w:val="00FF3898"/>
    <w:rsid w:val="00FF3947"/>
    <w:rsid w:val="00FF3A73"/>
    <w:rsid w:val="00FF3B3C"/>
    <w:rsid w:val="00FF4042"/>
    <w:rsid w:val="00FF4199"/>
    <w:rsid w:val="00FF41D3"/>
    <w:rsid w:val="00FF43C5"/>
    <w:rsid w:val="00FF4712"/>
    <w:rsid w:val="00FF4B75"/>
    <w:rsid w:val="00FF4C52"/>
    <w:rsid w:val="00FF4DBC"/>
    <w:rsid w:val="00FF50D7"/>
    <w:rsid w:val="00FF5107"/>
    <w:rsid w:val="00FF5803"/>
    <w:rsid w:val="00FF5944"/>
    <w:rsid w:val="00FF5A03"/>
    <w:rsid w:val="00FF5E21"/>
    <w:rsid w:val="00FF61D5"/>
    <w:rsid w:val="00FF6468"/>
    <w:rsid w:val="00FF65D3"/>
    <w:rsid w:val="00FF66C5"/>
    <w:rsid w:val="00FF676F"/>
    <w:rsid w:val="00FF67D3"/>
    <w:rsid w:val="00FF6975"/>
    <w:rsid w:val="00FF6A93"/>
    <w:rsid w:val="00FF6AC3"/>
    <w:rsid w:val="00FF6C19"/>
    <w:rsid w:val="00FF6CB4"/>
    <w:rsid w:val="00FF7314"/>
    <w:rsid w:val="00FF74DB"/>
    <w:rsid w:val="00FF771F"/>
    <w:rsid w:val="00FF7E3C"/>
    <w:rsid w:val="00FF7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9CBAE2"/>
  <w15:docId w15:val="{9BD3DFEC-1241-4E7F-B20E-E5527B11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22726E"/>
    <w:pPr>
      <w:widowControl w:val="0"/>
      <w:jc w:val="both"/>
    </w:pPr>
    <w:rPr>
      <w:kern w:val="2"/>
      <w:sz w:val="21"/>
      <w:szCs w:val="24"/>
    </w:rPr>
  </w:style>
  <w:style w:type="paragraph" w:styleId="1">
    <w:name w:val="heading 1"/>
    <w:basedOn w:val="a0"/>
    <w:next w:val="a0"/>
    <w:link w:val="10"/>
    <w:qFormat/>
    <w:pPr>
      <w:keepNext/>
      <w:adjustRightInd w:val="0"/>
      <w:spacing w:line="360" w:lineRule="atLeast"/>
      <w:jc w:val="center"/>
      <w:outlineLvl w:val="0"/>
    </w:pPr>
    <w:rPr>
      <w:rFonts w:eastAsia="Arial Unicode MS"/>
      <w:color w:val="000000"/>
      <w:kern w:val="0"/>
      <w:sz w:val="28"/>
      <w:szCs w:val="28"/>
    </w:rPr>
  </w:style>
  <w:style w:type="paragraph" w:styleId="2">
    <w:name w:val="heading 2"/>
    <w:basedOn w:val="a0"/>
    <w:next w:val="a0"/>
    <w:link w:val="20"/>
    <w:qFormat/>
    <w:rsid w:val="00B17BBD"/>
    <w:pPr>
      <w:keepNext/>
      <w:keepLines/>
      <w:spacing w:before="260" w:after="260" w:line="416" w:lineRule="auto"/>
      <w:outlineLvl w:val="1"/>
    </w:pPr>
    <w:rPr>
      <w:rFonts w:ascii="Arial" w:eastAsia="黑体" w:hAnsi="Arial"/>
      <w:b/>
      <w:bCs/>
      <w:sz w:val="32"/>
      <w:szCs w:val="32"/>
    </w:rPr>
  </w:style>
  <w:style w:type="paragraph" w:styleId="4">
    <w:name w:val="heading 4"/>
    <w:basedOn w:val="a0"/>
    <w:next w:val="a1"/>
    <w:link w:val="40"/>
    <w:qFormat/>
    <w:pPr>
      <w:keepNext/>
      <w:keepLines/>
      <w:widowControl/>
      <w:overflowPunct w:val="0"/>
      <w:autoSpaceDE w:val="0"/>
      <w:autoSpaceDN w:val="0"/>
      <w:adjustRightInd w:val="0"/>
      <w:spacing w:before="280" w:after="290" w:line="374" w:lineRule="auto"/>
      <w:jc w:val="left"/>
      <w:outlineLvl w:val="3"/>
    </w:pPr>
    <w:rPr>
      <w:rFonts w:ascii="Arial" w:eastAsia="黑体" w:hAnsi="Arial"/>
      <w:b/>
      <w:kern w:val="0"/>
      <w:sz w:val="2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adjustRightInd w:val="0"/>
      <w:spacing w:line="360" w:lineRule="atLeast"/>
      <w:ind w:firstLineChars="200" w:firstLine="420"/>
      <w:jc w:val="left"/>
    </w:pPr>
    <w:rPr>
      <w:kern w:val="0"/>
      <w:sz w:val="24"/>
      <w:szCs w:val="20"/>
    </w:rPr>
  </w:style>
  <w:style w:type="character" w:styleId="a5">
    <w:name w:val="line number"/>
    <w:rPr>
      <w:rFonts w:ascii="Arial" w:eastAsia="宋体" w:hAnsi="Arial" w:cs="Arial"/>
      <w:color w:val="0000FF"/>
      <w:kern w:val="2"/>
      <w:lang w:val="en-US" w:eastAsia="zh-CN" w:bidi="ar-SA"/>
    </w:rPr>
  </w:style>
  <w:style w:type="character" w:styleId="a6">
    <w:name w:val="page number"/>
    <w:rPr>
      <w:rFonts w:ascii="Arial" w:eastAsia="宋体" w:hAnsi="Arial" w:cs="Arial"/>
      <w:color w:val="0000FF"/>
      <w:kern w:val="2"/>
      <w:lang w:val="en-US" w:eastAsia="zh-CN" w:bidi="ar-SA"/>
    </w:rPr>
  </w:style>
  <w:style w:type="paragraph" w:styleId="a7">
    <w:name w:val="header"/>
    <w:basedOn w:val="a0"/>
    <w:link w:val="a8"/>
    <w:pPr>
      <w:pBdr>
        <w:bottom w:val="single" w:sz="6" w:space="1" w:color="auto"/>
      </w:pBdr>
      <w:tabs>
        <w:tab w:val="center" w:pos="4320"/>
        <w:tab w:val="right" w:pos="8640"/>
      </w:tabs>
      <w:snapToGrid w:val="0"/>
      <w:jc w:val="center"/>
    </w:pPr>
    <w:rPr>
      <w:sz w:val="18"/>
      <w:szCs w:val="18"/>
    </w:rPr>
  </w:style>
  <w:style w:type="paragraph" w:styleId="a9">
    <w:name w:val="Body Text Indent"/>
    <w:basedOn w:val="a0"/>
    <w:link w:val="aa"/>
    <w:pPr>
      <w:suppressAutoHyphens/>
      <w:adjustRightInd w:val="0"/>
      <w:spacing w:line="480" w:lineRule="atLeast"/>
      <w:ind w:firstLine="567"/>
    </w:pPr>
    <w:rPr>
      <w:rFonts w:ascii="楷体_GB2312" w:eastAsia="楷体_GB2312" w:hint="eastAsia"/>
      <w:color w:val="000000"/>
      <w:kern w:val="0"/>
      <w:sz w:val="30"/>
      <w:szCs w:val="20"/>
    </w:rPr>
  </w:style>
  <w:style w:type="paragraph" w:styleId="ab">
    <w:name w:val="footer"/>
    <w:basedOn w:val="a0"/>
    <w:link w:val="ac"/>
    <w:pPr>
      <w:tabs>
        <w:tab w:val="center" w:pos="4153"/>
        <w:tab w:val="right" w:pos="8306"/>
      </w:tabs>
      <w:adjustRightInd w:val="0"/>
      <w:spacing w:line="240" w:lineRule="atLeast"/>
      <w:jc w:val="left"/>
    </w:pPr>
    <w:rPr>
      <w:kern w:val="0"/>
      <w:sz w:val="18"/>
      <w:szCs w:val="20"/>
    </w:rPr>
  </w:style>
  <w:style w:type="paragraph" w:styleId="21">
    <w:name w:val="Body Text 2"/>
    <w:basedOn w:val="a0"/>
    <w:link w:val="22"/>
    <w:pPr>
      <w:widowControl/>
      <w:overflowPunct w:val="0"/>
      <w:autoSpaceDE w:val="0"/>
      <w:autoSpaceDN w:val="0"/>
      <w:adjustRightInd w:val="0"/>
      <w:spacing w:after="120" w:line="480" w:lineRule="auto"/>
      <w:jc w:val="left"/>
    </w:pPr>
    <w:rPr>
      <w:kern w:val="0"/>
      <w:sz w:val="20"/>
      <w:szCs w:val="20"/>
    </w:rPr>
  </w:style>
  <w:style w:type="paragraph" w:customStyle="1" w:styleId="Headingb">
    <w:name w:val="Heading_b"/>
    <w:basedOn w:val="a0"/>
    <w:next w:val="a0"/>
    <w:pPr>
      <w:keepNext/>
      <w:widowControl/>
      <w:tabs>
        <w:tab w:val="left" w:pos="794"/>
        <w:tab w:val="left" w:pos="1191"/>
        <w:tab w:val="left" w:pos="1588"/>
        <w:tab w:val="left" w:pos="1985"/>
      </w:tabs>
      <w:overflowPunct w:val="0"/>
      <w:autoSpaceDE w:val="0"/>
      <w:autoSpaceDN w:val="0"/>
      <w:adjustRightInd w:val="0"/>
      <w:spacing w:before="160"/>
      <w:jc w:val="left"/>
    </w:pPr>
    <w:rPr>
      <w:b/>
      <w:kern w:val="0"/>
      <w:sz w:val="24"/>
      <w:szCs w:val="20"/>
      <w:lang w:val="en-GB" w:eastAsia="en-US"/>
    </w:rPr>
  </w:style>
  <w:style w:type="paragraph" w:styleId="3">
    <w:name w:val="Body Text 3"/>
    <w:basedOn w:val="a0"/>
    <w:link w:val="30"/>
    <w:pPr>
      <w:widowControl/>
      <w:overflowPunct w:val="0"/>
      <w:autoSpaceDE w:val="0"/>
      <w:autoSpaceDN w:val="0"/>
      <w:adjustRightInd w:val="0"/>
      <w:spacing w:after="120"/>
      <w:jc w:val="left"/>
    </w:pPr>
    <w:rPr>
      <w:kern w:val="0"/>
      <w:sz w:val="16"/>
      <w:szCs w:val="20"/>
    </w:rPr>
  </w:style>
  <w:style w:type="paragraph" w:styleId="ad">
    <w:name w:val="Body Text"/>
    <w:basedOn w:val="a0"/>
    <w:link w:val="ae"/>
    <w:pPr>
      <w:jc w:val="center"/>
    </w:pPr>
  </w:style>
  <w:style w:type="paragraph" w:customStyle="1" w:styleId="Technical">
    <w:name w:val="Technical"/>
    <w:basedOn w:val="a0"/>
    <w:pPr>
      <w:widowControl/>
      <w:numPr>
        <w:numId w:val="1"/>
      </w:numPr>
      <w:overflowPunct w:val="0"/>
      <w:autoSpaceDE w:val="0"/>
      <w:autoSpaceDN w:val="0"/>
      <w:adjustRightInd w:val="0"/>
      <w:jc w:val="left"/>
      <w:textAlignment w:val="baseline"/>
    </w:pPr>
    <w:rPr>
      <w:rFonts w:ascii="FuturaA Md BT" w:hAnsi="FuturaA Md BT"/>
      <w:kern w:val="0"/>
      <w:sz w:val="24"/>
      <w:szCs w:val="20"/>
    </w:rPr>
  </w:style>
  <w:style w:type="paragraph" w:styleId="af">
    <w:name w:val="macro"/>
    <w:link w:val="af0"/>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sz w:val="24"/>
    </w:rPr>
  </w:style>
  <w:style w:type="paragraph" w:styleId="23">
    <w:name w:val="Body Text Indent 2"/>
    <w:basedOn w:val="a0"/>
    <w:link w:val="24"/>
    <w:pPr>
      <w:adjustRightInd w:val="0"/>
      <w:spacing w:line="480" w:lineRule="atLeast"/>
      <w:ind w:firstLine="567"/>
      <w:textAlignment w:val="baseline"/>
    </w:pPr>
    <w:rPr>
      <w:rFonts w:eastAsia="楷体_GB2312"/>
      <w:spacing w:val="6"/>
      <w:kern w:val="0"/>
      <w:sz w:val="30"/>
      <w:szCs w:val="20"/>
    </w:rPr>
  </w:style>
  <w:style w:type="character" w:styleId="af1">
    <w:name w:val="Hyperlink"/>
    <w:rPr>
      <w:rFonts w:ascii="Arial" w:eastAsia="宋体" w:hAnsi="Arial" w:cs="Arial" w:hint="default"/>
      <w:b w:val="0"/>
      <w:bCs w:val="0"/>
      <w:color w:val="0000FF"/>
      <w:kern w:val="2"/>
      <w:sz w:val="15"/>
      <w:szCs w:val="15"/>
      <w:u w:val="single"/>
      <w:lang w:val="en-US" w:eastAsia="zh-CN" w:bidi="ar-SA"/>
    </w:rPr>
  </w:style>
  <w:style w:type="paragraph" w:styleId="af2">
    <w:name w:val="Normal (Web)"/>
    <w:basedOn w:val="a0"/>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af3">
    <w:name w:val="已访问的超链接"/>
    <w:rPr>
      <w:rFonts w:ascii="Arial" w:eastAsia="宋体" w:hAnsi="Arial" w:cs="Arial"/>
      <w:color w:val="800080"/>
      <w:kern w:val="2"/>
      <w:u w:val="single"/>
      <w:lang w:val="en-US" w:eastAsia="zh-CN" w:bidi="ar-SA"/>
    </w:rPr>
  </w:style>
  <w:style w:type="paragraph" w:styleId="31">
    <w:name w:val="Body Text Indent 3"/>
    <w:basedOn w:val="a0"/>
    <w:link w:val="32"/>
    <w:pPr>
      <w:spacing w:line="480" w:lineRule="atLeast"/>
      <w:ind w:firstLineChars="200" w:firstLine="624"/>
    </w:pPr>
    <w:rPr>
      <w:rFonts w:eastAsia="楷体_GB2312"/>
      <w:spacing w:val="6"/>
      <w:kern w:val="0"/>
      <w:sz w:val="30"/>
      <w:szCs w:val="20"/>
    </w:rPr>
  </w:style>
  <w:style w:type="paragraph" w:styleId="af4">
    <w:name w:val="Document Map"/>
    <w:basedOn w:val="a0"/>
    <w:link w:val="af5"/>
    <w:semiHidden/>
    <w:pPr>
      <w:shd w:val="clear" w:color="auto" w:fill="000080"/>
    </w:pPr>
  </w:style>
  <w:style w:type="paragraph" w:customStyle="1" w:styleId="Style">
    <w:name w:val="Style"/>
    <w:basedOn w:val="a0"/>
    <w:pPr>
      <w:widowControl/>
      <w:overflowPunct w:val="0"/>
      <w:autoSpaceDE w:val="0"/>
      <w:autoSpaceDN w:val="0"/>
      <w:adjustRightInd w:val="0"/>
      <w:jc w:val="left"/>
      <w:textAlignment w:val="baseline"/>
    </w:pPr>
    <w:rPr>
      <w:rFonts w:ascii="FuturaA Md BT" w:hAnsi="FuturaA Md BT"/>
      <w:kern w:val="0"/>
      <w:sz w:val="24"/>
      <w:szCs w:val="20"/>
    </w:rPr>
  </w:style>
  <w:style w:type="paragraph" w:customStyle="1" w:styleId="CommercialT">
    <w:name w:val="Commercial T"/>
    <w:basedOn w:val="a0"/>
    <w:pPr>
      <w:widowControl/>
      <w:overflowPunct w:val="0"/>
      <w:autoSpaceDE w:val="0"/>
      <w:autoSpaceDN w:val="0"/>
      <w:adjustRightInd w:val="0"/>
      <w:jc w:val="left"/>
      <w:textAlignment w:val="baseline"/>
    </w:pPr>
    <w:rPr>
      <w:rFonts w:ascii="FuturaA Bk BT" w:hAnsi="FuturaA Bk BT"/>
      <w:kern w:val="0"/>
      <w:sz w:val="24"/>
      <w:szCs w:val="20"/>
    </w:rPr>
  </w:style>
  <w:style w:type="paragraph" w:customStyle="1" w:styleId="berschrift0">
    <w:name w:val="Überschrift0"/>
    <w:basedOn w:val="a0"/>
    <w:next w:val="a0"/>
    <w:pPr>
      <w:widowControl/>
      <w:spacing w:before="240"/>
    </w:pPr>
    <w:rPr>
      <w:rFonts w:ascii="FuturaA Md BT" w:hAnsi="FuturaA Md BT"/>
      <w:b/>
      <w:kern w:val="0"/>
      <w:sz w:val="20"/>
      <w:szCs w:val="20"/>
      <w:lang w:eastAsia="en-US"/>
    </w:rPr>
  </w:style>
  <w:style w:type="character" w:customStyle="1" w:styleId="h11">
    <w:name w:val="h11"/>
    <w:rPr>
      <w:rFonts w:ascii="Verdana" w:eastAsia="宋体" w:hAnsi="Verdana" w:cs="Arial" w:hint="default"/>
      <w:strike w:val="0"/>
      <w:dstrike w:val="0"/>
      <w:color w:val="0000FF"/>
      <w:kern w:val="2"/>
      <w:sz w:val="26"/>
      <w:szCs w:val="26"/>
      <w:u w:val="none"/>
      <w:effect w:val="none"/>
      <w:lang w:val="en-US" w:eastAsia="zh-CN" w:bidi="ar-SA"/>
    </w:rPr>
  </w:style>
  <w:style w:type="character" w:customStyle="1" w:styleId="unnamed31">
    <w:name w:val="unnamed31"/>
    <w:rPr>
      <w:rFonts w:ascii="Arial" w:eastAsia="宋体" w:hAnsi="Arial" w:cs="Arial"/>
      <w:color w:val="0000FF"/>
      <w:kern w:val="2"/>
      <w:lang w:val="en-US" w:eastAsia="zh-CN" w:bidi="ar-SA"/>
    </w:rPr>
  </w:style>
  <w:style w:type="paragraph" w:styleId="af6">
    <w:name w:val="annotation text"/>
    <w:basedOn w:val="a0"/>
    <w:link w:val="af7"/>
    <w:semiHidden/>
    <w:pPr>
      <w:widowControl/>
      <w:overflowPunct w:val="0"/>
      <w:autoSpaceDE w:val="0"/>
      <w:autoSpaceDN w:val="0"/>
      <w:adjustRightInd w:val="0"/>
      <w:jc w:val="left"/>
      <w:textAlignment w:val="baseline"/>
    </w:pPr>
    <w:rPr>
      <w:kern w:val="0"/>
      <w:sz w:val="20"/>
      <w:szCs w:val="20"/>
    </w:rPr>
  </w:style>
  <w:style w:type="character" w:styleId="af8">
    <w:name w:val="annotation reference"/>
    <w:semiHidden/>
    <w:rPr>
      <w:rFonts w:ascii="Arial" w:eastAsia="宋体" w:hAnsi="Arial" w:cs="Arial"/>
      <w:color w:val="0000FF"/>
      <w:kern w:val="2"/>
      <w:sz w:val="21"/>
      <w:szCs w:val="21"/>
      <w:lang w:val="en-US" w:eastAsia="zh-CN" w:bidi="ar-SA"/>
    </w:rPr>
  </w:style>
  <w:style w:type="paragraph" w:customStyle="1" w:styleId="unnamed1">
    <w:name w:val="unnamed1"/>
    <w:basedOn w:val="a0"/>
    <w:pPr>
      <w:widowControl/>
      <w:spacing w:before="100" w:beforeAutospacing="1" w:after="100" w:afterAutospacing="1" w:line="360" w:lineRule="auto"/>
      <w:jc w:val="left"/>
    </w:pPr>
    <w:rPr>
      <w:rFonts w:ascii="Arial Unicode MS" w:eastAsia="Arial Unicode MS" w:hAnsi="Arial Unicode MS" w:cs="Arial Unicode MS"/>
      <w:kern w:val="0"/>
      <w:sz w:val="24"/>
    </w:rPr>
  </w:style>
  <w:style w:type="paragraph" w:styleId="af9">
    <w:name w:val="Body Text First Indent"/>
    <w:basedOn w:val="ad"/>
    <w:link w:val="afa"/>
    <w:pPr>
      <w:widowControl/>
      <w:overflowPunct w:val="0"/>
      <w:autoSpaceDE w:val="0"/>
      <w:autoSpaceDN w:val="0"/>
      <w:adjustRightInd w:val="0"/>
      <w:spacing w:after="120"/>
      <w:ind w:firstLine="420"/>
      <w:jc w:val="left"/>
      <w:textAlignment w:val="baseline"/>
    </w:pPr>
    <w:rPr>
      <w:kern w:val="0"/>
      <w:sz w:val="20"/>
      <w:szCs w:val="20"/>
    </w:rPr>
  </w:style>
  <w:style w:type="paragraph" w:styleId="a">
    <w:name w:val="List Number"/>
    <w:basedOn w:val="a0"/>
    <w:pPr>
      <w:widowControl/>
      <w:numPr>
        <w:numId w:val="2"/>
      </w:numPr>
      <w:overflowPunct w:val="0"/>
      <w:autoSpaceDE w:val="0"/>
      <w:autoSpaceDN w:val="0"/>
      <w:adjustRightInd w:val="0"/>
      <w:ind w:firstLineChars="0" w:firstLine="0"/>
      <w:jc w:val="left"/>
      <w:textAlignment w:val="baseline"/>
    </w:pPr>
    <w:rPr>
      <w:kern w:val="0"/>
      <w:sz w:val="20"/>
      <w:szCs w:val="20"/>
    </w:rPr>
  </w:style>
  <w:style w:type="paragraph" w:styleId="afb">
    <w:name w:val="annotation subject"/>
    <w:basedOn w:val="af6"/>
    <w:next w:val="af6"/>
    <w:link w:val="afc"/>
    <w:semiHidden/>
    <w:rsid w:val="00D43C62"/>
    <w:pPr>
      <w:widowControl w:val="0"/>
      <w:overflowPunct/>
      <w:autoSpaceDE/>
      <w:autoSpaceDN/>
      <w:adjustRightInd/>
      <w:textAlignment w:val="auto"/>
    </w:pPr>
    <w:rPr>
      <w:b/>
      <w:bCs/>
      <w:kern w:val="2"/>
      <w:sz w:val="21"/>
      <w:szCs w:val="24"/>
    </w:rPr>
  </w:style>
  <w:style w:type="paragraph" w:styleId="afd">
    <w:name w:val="Balloon Text"/>
    <w:basedOn w:val="a0"/>
    <w:link w:val="afe"/>
    <w:semiHidden/>
    <w:rsid w:val="00D43C62"/>
    <w:rPr>
      <w:sz w:val="18"/>
      <w:szCs w:val="18"/>
    </w:rPr>
  </w:style>
  <w:style w:type="character" w:styleId="aff">
    <w:name w:val="Strong"/>
    <w:qFormat/>
    <w:rsid w:val="00A80847"/>
    <w:rPr>
      <w:rFonts w:ascii="Arial" w:eastAsia="宋体" w:hAnsi="Arial" w:cs="Arial"/>
      <w:b/>
      <w:bCs/>
      <w:color w:val="0000FF"/>
      <w:kern w:val="2"/>
      <w:lang w:val="en-US" w:eastAsia="zh-CN" w:bidi="ar-SA"/>
    </w:rPr>
  </w:style>
  <w:style w:type="character" w:customStyle="1" w:styleId="articletd1">
    <w:name w:val="article_td1"/>
    <w:rsid w:val="00A80847"/>
    <w:rPr>
      <w:rFonts w:ascii="Arial" w:eastAsia="宋体" w:hAnsi="Arial" w:cs="Arial"/>
      <w:color w:val="0000FF"/>
      <w:kern w:val="2"/>
      <w:sz w:val="14"/>
      <w:szCs w:val="14"/>
      <w:lang w:val="en-US" w:eastAsia="zh-CN" w:bidi="ar-SA"/>
    </w:rPr>
  </w:style>
  <w:style w:type="character" w:customStyle="1" w:styleId="unnamed21">
    <w:name w:val="unnamed21"/>
    <w:rsid w:val="00F74D2A"/>
    <w:rPr>
      <w:rFonts w:ascii="Arial" w:eastAsia="宋体" w:hAnsi="Arial" w:cs="Arial"/>
      <w:color w:val="0000FF"/>
      <w:kern w:val="2"/>
      <w:lang w:val="en-US" w:eastAsia="zh-CN" w:bidi="ar-SA"/>
    </w:rPr>
  </w:style>
  <w:style w:type="paragraph" w:styleId="aff0">
    <w:name w:val="caption"/>
    <w:basedOn w:val="a0"/>
    <w:next w:val="a0"/>
    <w:qFormat/>
    <w:rsid w:val="00B17BBD"/>
    <w:pPr>
      <w:widowControl/>
      <w:overflowPunct w:val="0"/>
      <w:autoSpaceDE w:val="0"/>
      <w:autoSpaceDN w:val="0"/>
      <w:adjustRightInd w:val="0"/>
      <w:snapToGrid w:val="0"/>
      <w:spacing w:after="40"/>
      <w:jc w:val="center"/>
      <w:textAlignment w:val="baseline"/>
    </w:pPr>
    <w:rPr>
      <w:rFonts w:ascii="Arial" w:eastAsia="PMingLiU" w:hAnsi="Arial"/>
      <w:b/>
      <w:noProof/>
      <w:kern w:val="0"/>
      <w:sz w:val="18"/>
      <w:szCs w:val="20"/>
      <w:shd w:val="clear" w:color="auto" w:fill="FFFFFF"/>
      <w:lang w:eastAsia="zh-TW"/>
    </w:rPr>
  </w:style>
  <w:style w:type="character" w:customStyle="1" w:styleId="14black1">
    <w:name w:val="14_black1"/>
    <w:rsid w:val="00A736AE"/>
    <w:rPr>
      <w:rFonts w:ascii="Arial" w:eastAsia="宋体" w:hAnsi="Arial" w:cs="Arial"/>
      <w:i w:val="0"/>
      <w:iCs w:val="0"/>
      <w:color w:val="000000"/>
      <w:kern w:val="2"/>
      <w:sz w:val="21"/>
      <w:szCs w:val="21"/>
      <w:lang w:val="en-US" w:eastAsia="zh-CN" w:bidi="ar-SA"/>
    </w:rPr>
  </w:style>
  <w:style w:type="paragraph" w:customStyle="1" w:styleId="tips">
    <w:name w:val="tips"/>
    <w:basedOn w:val="a0"/>
    <w:rsid w:val="008C654D"/>
    <w:pPr>
      <w:widowControl/>
      <w:spacing w:before="100" w:beforeAutospacing="1" w:after="100" w:afterAutospacing="1"/>
      <w:jc w:val="left"/>
    </w:pPr>
    <w:rPr>
      <w:rFonts w:ascii="宋体" w:hAnsi="宋体" w:cs="宋体"/>
      <w:kern w:val="0"/>
      <w:sz w:val="24"/>
    </w:rPr>
  </w:style>
  <w:style w:type="table" w:styleId="aff1">
    <w:name w:val="Table Grid"/>
    <w:basedOn w:val="a3"/>
    <w:uiPriority w:val="39"/>
    <w:rsid w:val="0016264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L">
    <w:name w:val="TAL"/>
    <w:basedOn w:val="a0"/>
    <w:rsid w:val="00451AED"/>
    <w:pPr>
      <w:keepNext/>
      <w:keepLines/>
      <w:widowControl/>
      <w:jc w:val="left"/>
    </w:pPr>
    <w:rPr>
      <w:rFonts w:ascii="Arial" w:eastAsia="Batang" w:hAnsi="Arial"/>
      <w:kern w:val="0"/>
      <w:sz w:val="18"/>
      <w:szCs w:val="20"/>
      <w:lang w:val="en-GB" w:eastAsia="en-US"/>
    </w:rPr>
  </w:style>
  <w:style w:type="paragraph" w:customStyle="1" w:styleId="CharCharCharChar">
    <w:name w:val="Char Char Char Char"/>
    <w:semiHidden/>
    <w:rsid w:val="00C37D22"/>
    <w:pPr>
      <w:keepNext/>
      <w:numPr>
        <w:numId w:val="34"/>
      </w:numPr>
      <w:autoSpaceDE w:val="0"/>
      <w:autoSpaceDN w:val="0"/>
      <w:adjustRightInd w:val="0"/>
      <w:spacing w:before="60" w:after="60"/>
      <w:jc w:val="both"/>
    </w:pPr>
    <w:rPr>
      <w:rFonts w:ascii="Arial" w:hAnsi="Arial" w:cs="Arial"/>
      <w:color w:val="0000FF"/>
      <w:kern w:val="2"/>
    </w:rPr>
  </w:style>
  <w:style w:type="paragraph" w:customStyle="1" w:styleId="TAH">
    <w:name w:val="TAH"/>
    <w:basedOn w:val="a0"/>
    <w:rsid w:val="009C034A"/>
    <w:pPr>
      <w:keepNext/>
      <w:keepLines/>
      <w:widowControl/>
      <w:jc w:val="center"/>
    </w:pPr>
    <w:rPr>
      <w:rFonts w:ascii="Arial" w:eastAsia="Batang" w:hAnsi="Arial"/>
      <w:b/>
      <w:kern w:val="0"/>
      <w:sz w:val="18"/>
      <w:szCs w:val="20"/>
      <w:lang w:val="en-GB" w:eastAsia="en-US"/>
    </w:rPr>
  </w:style>
  <w:style w:type="paragraph" w:customStyle="1" w:styleId="CharChar">
    <w:name w:val="Char Char"/>
    <w:semiHidden/>
    <w:rsid w:val="00D8783E"/>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Char">
    <w:name w:val="Char Char Char"/>
    <w:semiHidden/>
    <w:rsid w:val="00E15D70"/>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1">
    <w:name w:val="Char Char1"/>
    <w:semiHidden/>
    <w:rsid w:val="000A398C"/>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10">
    <w:name w:val="标题 1 字符"/>
    <w:basedOn w:val="a2"/>
    <w:link w:val="1"/>
    <w:rsid w:val="001A1DCE"/>
    <w:rPr>
      <w:rFonts w:eastAsia="Arial Unicode MS"/>
      <w:color w:val="000000"/>
      <w:sz w:val="28"/>
      <w:szCs w:val="28"/>
    </w:rPr>
  </w:style>
  <w:style w:type="character" w:customStyle="1" w:styleId="20">
    <w:name w:val="标题 2 字符"/>
    <w:basedOn w:val="a2"/>
    <w:link w:val="2"/>
    <w:rsid w:val="001A1DCE"/>
    <w:rPr>
      <w:rFonts w:ascii="Arial" w:eastAsia="黑体" w:hAnsi="Arial"/>
      <w:b/>
      <w:bCs/>
      <w:kern w:val="2"/>
      <w:sz w:val="32"/>
      <w:szCs w:val="32"/>
    </w:rPr>
  </w:style>
  <w:style w:type="character" w:customStyle="1" w:styleId="40">
    <w:name w:val="标题 4 字符"/>
    <w:basedOn w:val="a2"/>
    <w:link w:val="4"/>
    <w:rsid w:val="001A1DCE"/>
    <w:rPr>
      <w:rFonts w:ascii="Arial" w:eastAsia="黑体" w:hAnsi="Arial"/>
      <w:b/>
      <w:sz w:val="28"/>
    </w:rPr>
  </w:style>
  <w:style w:type="character" w:customStyle="1" w:styleId="a8">
    <w:name w:val="页眉 字符"/>
    <w:basedOn w:val="a2"/>
    <w:link w:val="a7"/>
    <w:rsid w:val="001A1DCE"/>
    <w:rPr>
      <w:kern w:val="2"/>
      <w:sz w:val="18"/>
      <w:szCs w:val="18"/>
    </w:rPr>
  </w:style>
  <w:style w:type="character" w:customStyle="1" w:styleId="aa">
    <w:name w:val="正文文本缩进 字符"/>
    <w:basedOn w:val="a2"/>
    <w:link w:val="a9"/>
    <w:rsid w:val="001A1DCE"/>
    <w:rPr>
      <w:rFonts w:ascii="楷体_GB2312" w:eastAsia="楷体_GB2312"/>
      <w:color w:val="000000"/>
      <w:sz w:val="30"/>
    </w:rPr>
  </w:style>
  <w:style w:type="character" w:customStyle="1" w:styleId="ac">
    <w:name w:val="页脚 字符"/>
    <w:basedOn w:val="a2"/>
    <w:link w:val="ab"/>
    <w:rsid w:val="001A1DCE"/>
    <w:rPr>
      <w:sz w:val="18"/>
    </w:rPr>
  </w:style>
  <w:style w:type="character" w:customStyle="1" w:styleId="22">
    <w:name w:val="正文文本 2 字符"/>
    <w:basedOn w:val="a2"/>
    <w:link w:val="21"/>
    <w:rsid w:val="001A1DCE"/>
  </w:style>
  <w:style w:type="character" w:customStyle="1" w:styleId="30">
    <w:name w:val="正文文本 3 字符"/>
    <w:basedOn w:val="a2"/>
    <w:link w:val="3"/>
    <w:rsid w:val="001A1DCE"/>
    <w:rPr>
      <w:sz w:val="16"/>
    </w:rPr>
  </w:style>
  <w:style w:type="character" w:customStyle="1" w:styleId="ae">
    <w:name w:val="正文文本 字符"/>
    <w:basedOn w:val="a2"/>
    <w:link w:val="ad"/>
    <w:rsid w:val="001A1DCE"/>
    <w:rPr>
      <w:kern w:val="2"/>
      <w:sz w:val="21"/>
      <w:szCs w:val="24"/>
    </w:rPr>
  </w:style>
  <w:style w:type="character" w:customStyle="1" w:styleId="af0">
    <w:name w:val="宏文本 字符"/>
    <w:basedOn w:val="a2"/>
    <w:link w:val="af"/>
    <w:semiHidden/>
    <w:rsid w:val="001A1DCE"/>
    <w:rPr>
      <w:rFonts w:ascii="Courier New" w:hAnsi="Courier New"/>
      <w:sz w:val="24"/>
    </w:rPr>
  </w:style>
  <w:style w:type="character" w:customStyle="1" w:styleId="24">
    <w:name w:val="正文文本缩进 2 字符"/>
    <w:basedOn w:val="a2"/>
    <w:link w:val="23"/>
    <w:rsid w:val="001A1DCE"/>
    <w:rPr>
      <w:rFonts w:eastAsia="楷体_GB2312"/>
      <w:spacing w:val="6"/>
      <w:sz w:val="30"/>
    </w:rPr>
  </w:style>
  <w:style w:type="character" w:customStyle="1" w:styleId="32">
    <w:name w:val="正文文本缩进 3 字符"/>
    <w:basedOn w:val="a2"/>
    <w:link w:val="31"/>
    <w:rsid w:val="001A1DCE"/>
    <w:rPr>
      <w:rFonts w:eastAsia="楷体_GB2312"/>
      <w:spacing w:val="6"/>
      <w:sz w:val="30"/>
    </w:rPr>
  </w:style>
  <w:style w:type="character" w:customStyle="1" w:styleId="af5">
    <w:name w:val="文档结构图 字符"/>
    <w:basedOn w:val="a2"/>
    <w:link w:val="af4"/>
    <w:semiHidden/>
    <w:rsid w:val="001A1DCE"/>
    <w:rPr>
      <w:kern w:val="2"/>
      <w:sz w:val="21"/>
      <w:szCs w:val="24"/>
      <w:shd w:val="clear" w:color="auto" w:fill="000080"/>
    </w:rPr>
  </w:style>
  <w:style w:type="character" w:customStyle="1" w:styleId="af7">
    <w:name w:val="批注文字 字符"/>
    <w:basedOn w:val="a2"/>
    <w:link w:val="af6"/>
    <w:semiHidden/>
    <w:rsid w:val="001A1DCE"/>
  </w:style>
  <w:style w:type="character" w:customStyle="1" w:styleId="afa">
    <w:name w:val="正文文本首行缩进 字符"/>
    <w:basedOn w:val="ae"/>
    <w:link w:val="af9"/>
    <w:rsid w:val="001A1DCE"/>
    <w:rPr>
      <w:kern w:val="2"/>
      <w:sz w:val="21"/>
      <w:szCs w:val="24"/>
    </w:rPr>
  </w:style>
  <w:style w:type="character" w:customStyle="1" w:styleId="afc">
    <w:name w:val="批注主题 字符"/>
    <w:basedOn w:val="af7"/>
    <w:link w:val="afb"/>
    <w:semiHidden/>
    <w:rsid w:val="001A1DCE"/>
    <w:rPr>
      <w:b/>
      <w:bCs/>
      <w:kern w:val="2"/>
      <w:sz w:val="21"/>
      <w:szCs w:val="24"/>
    </w:rPr>
  </w:style>
  <w:style w:type="character" w:customStyle="1" w:styleId="afe">
    <w:name w:val="批注框文本 字符"/>
    <w:basedOn w:val="a2"/>
    <w:link w:val="afd"/>
    <w:semiHidden/>
    <w:rsid w:val="001A1DCE"/>
    <w:rPr>
      <w:kern w:val="2"/>
      <w:sz w:val="18"/>
      <w:szCs w:val="18"/>
    </w:rPr>
  </w:style>
  <w:style w:type="character" w:styleId="aff2">
    <w:name w:val="Placeholder Text"/>
    <w:basedOn w:val="a2"/>
    <w:uiPriority w:val="99"/>
    <w:semiHidden/>
    <w:rsid w:val="001A1DCE"/>
    <w:rPr>
      <w:color w:val="808080"/>
    </w:rPr>
  </w:style>
  <w:style w:type="paragraph" w:styleId="aff3">
    <w:name w:val="List Paragraph"/>
    <w:basedOn w:val="a0"/>
    <w:uiPriority w:val="34"/>
    <w:qFormat/>
    <w:rsid w:val="001A1DCE"/>
    <w:pPr>
      <w:ind w:firstLineChars="200" w:firstLine="420"/>
    </w:pPr>
  </w:style>
  <w:style w:type="character" w:styleId="aff4">
    <w:name w:val="FollowedHyperlink"/>
    <w:basedOn w:val="a2"/>
    <w:uiPriority w:val="99"/>
    <w:unhideWhenUsed/>
    <w:rsid w:val="001A1D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3352">
      <w:bodyDiv w:val="1"/>
      <w:marLeft w:val="0"/>
      <w:marRight w:val="0"/>
      <w:marTop w:val="0"/>
      <w:marBottom w:val="0"/>
      <w:divBdr>
        <w:top w:val="none" w:sz="0" w:space="0" w:color="auto"/>
        <w:left w:val="none" w:sz="0" w:space="0" w:color="auto"/>
        <w:bottom w:val="none" w:sz="0" w:space="0" w:color="auto"/>
        <w:right w:val="none" w:sz="0" w:space="0" w:color="auto"/>
      </w:divBdr>
      <w:divsChild>
        <w:div w:id="1628582575">
          <w:marLeft w:val="0"/>
          <w:marRight w:val="0"/>
          <w:marTop w:val="0"/>
          <w:marBottom w:val="0"/>
          <w:divBdr>
            <w:top w:val="none" w:sz="0" w:space="0" w:color="auto"/>
            <w:left w:val="none" w:sz="0" w:space="0" w:color="auto"/>
            <w:bottom w:val="none" w:sz="0" w:space="0" w:color="auto"/>
            <w:right w:val="none" w:sz="0" w:space="0" w:color="auto"/>
          </w:divBdr>
        </w:div>
      </w:divsChild>
    </w:div>
    <w:div w:id="536627454">
      <w:bodyDiv w:val="1"/>
      <w:marLeft w:val="0"/>
      <w:marRight w:val="0"/>
      <w:marTop w:val="0"/>
      <w:marBottom w:val="0"/>
      <w:divBdr>
        <w:top w:val="none" w:sz="0" w:space="0" w:color="auto"/>
        <w:left w:val="none" w:sz="0" w:space="0" w:color="auto"/>
        <w:bottom w:val="none" w:sz="0" w:space="0" w:color="auto"/>
        <w:right w:val="none" w:sz="0" w:space="0" w:color="auto"/>
      </w:divBdr>
    </w:div>
    <w:div w:id="719937263">
      <w:bodyDiv w:val="1"/>
      <w:marLeft w:val="0"/>
      <w:marRight w:val="0"/>
      <w:marTop w:val="0"/>
      <w:marBottom w:val="0"/>
      <w:divBdr>
        <w:top w:val="none" w:sz="0" w:space="0" w:color="auto"/>
        <w:left w:val="none" w:sz="0" w:space="0" w:color="auto"/>
        <w:bottom w:val="none" w:sz="0" w:space="0" w:color="auto"/>
        <w:right w:val="none" w:sz="0" w:space="0" w:color="auto"/>
      </w:divBdr>
    </w:div>
    <w:div w:id="969895080">
      <w:bodyDiv w:val="1"/>
      <w:marLeft w:val="0"/>
      <w:marRight w:val="0"/>
      <w:marTop w:val="0"/>
      <w:marBottom w:val="0"/>
      <w:divBdr>
        <w:top w:val="none" w:sz="0" w:space="0" w:color="auto"/>
        <w:left w:val="none" w:sz="0" w:space="0" w:color="auto"/>
        <w:bottom w:val="none" w:sz="0" w:space="0" w:color="auto"/>
        <w:right w:val="none" w:sz="0" w:space="0" w:color="auto"/>
      </w:divBdr>
      <w:divsChild>
        <w:div w:id="1615139949">
          <w:marLeft w:val="0"/>
          <w:marRight w:val="0"/>
          <w:marTop w:val="0"/>
          <w:marBottom w:val="0"/>
          <w:divBdr>
            <w:top w:val="none" w:sz="0" w:space="0" w:color="auto"/>
            <w:left w:val="none" w:sz="0" w:space="0" w:color="auto"/>
            <w:bottom w:val="none" w:sz="0" w:space="0" w:color="auto"/>
            <w:right w:val="none" w:sz="0" w:space="0" w:color="auto"/>
          </w:divBdr>
        </w:div>
      </w:divsChild>
    </w:div>
    <w:div w:id="1189879057">
      <w:bodyDiv w:val="1"/>
      <w:marLeft w:val="0"/>
      <w:marRight w:val="0"/>
      <w:marTop w:val="0"/>
      <w:marBottom w:val="0"/>
      <w:divBdr>
        <w:top w:val="none" w:sz="0" w:space="0" w:color="auto"/>
        <w:left w:val="none" w:sz="0" w:space="0" w:color="auto"/>
        <w:bottom w:val="none" w:sz="0" w:space="0" w:color="auto"/>
        <w:right w:val="none" w:sz="0" w:space="0" w:color="auto"/>
      </w:divBdr>
    </w:div>
    <w:div w:id="1311788413">
      <w:bodyDiv w:val="1"/>
      <w:marLeft w:val="0"/>
      <w:marRight w:val="0"/>
      <w:marTop w:val="0"/>
      <w:marBottom w:val="0"/>
      <w:divBdr>
        <w:top w:val="none" w:sz="0" w:space="0" w:color="auto"/>
        <w:left w:val="none" w:sz="0" w:space="0" w:color="auto"/>
        <w:bottom w:val="none" w:sz="0" w:space="0" w:color="auto"/>
        <w:right w:val="none" w:sz="0" w:space="0" w:color="auto"/>
      </w:divBdr>
    </w:div>
    <w:div w:id="1511523316">
      <w:bodyDiv w:val="1"/>
      <w:marLeft w:val="0"/>
      <w:marRight w:val="0"/>
      <w:marTop w:val="0"/>
      <w:marBottom w:val="0"/>
      <w:divBdr>
        <w:top w:val="none" w:sz="0" w:space="0" w:color="auto"/>
        <w:left w:val="none" w:sz="0" w:space="0" w:color="auto"/>
        <w:bottom w:val="none" w:sz="0" w:space="0" w:color="auto"/>
        <w:right w:val="none" w:sz="0" w:space="0" w:color="auto"/>
      </w:divBdr>
    </w:div>
    <w:div w:id="1879583630">
      <w:bodyDiv w:val="1"/>
      <w:marLeft w:val="0"/>
      <w:marRight w:val="0"/>
      <w:marTop w:val="0"/>
      <w:marBottom w:val="0"/>
      <w:divBdr>
        <w:top w:val="none" w:sz="0" w:space="0" w:color="auto"/>
        <w:left w:val="none" w:sz="0" w:space="0" w:color="auto"/>
        <w:bottom w:val="none" w:sz="0" w:space="0" w:color="auto"/>
        <w:right w:val="none" w:sz="0" w:space="0" w:color="auto"/>
      </w:divBdr>
      <w:divsChild>
        <w:div w:id="1036780360">
          <w:marLeft w:val="0"/>
          <w:marRight w:val="0"/>
          <w:marTop w:val="0"/>
          <w:marBottom w:val="0"/>
          <w:divBdr>
            <w:top w:val="none" w:sz="0" w:space="0" w:color="auto"/>
            <w:left w:val="none" w:sz="0" w:space="0" w:color="auto"/>
            <w:bottom w:val="none" w:sz="0" w:space="0" w:color="auto"/>
            <w:right w:val="none" w:sz="0" w:space="0" w:color="auto"/>
          </w:divBdr>
          <w:divsChild>
            <w:div w:id="14235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oleObject" Target="embeddings/oleObject5.bin"/><Relationship Id="rId13" Type="http://schemas.openxmlformats.org/officeDocument/2006/relationships/oleObject" Target="embeddings/oleObject22.bin"/><Relationship Id="rId3" Type="http://schemas.openxmlformats.org/officeDocument/2006/relationships/image" Target="media/image4.wmf"/><Relationship Id="rId7" Type="http://schemas.openxmlformats.org/officeDocument/2006/relationships/image" Target="media/image6.wmf"/><Relationship Id="rId12" Type="http://schemas.openxmlformats.org/officeDocument/2006/relationships/oleObject" Target="embeddings/oleObject21.bin"/><Relationship Id="rId17" Type="http://schemas.openxmlformats.org/officeDocument/2006/relationships/oleObject" Target="embeddings/oleObject25.bin"/><Relationship Id="rId2" Type="http://schemas.openxmlformats.org/officeDocument/2006/relationships/oleObject" Target="embeddings/oleObject2.bin"/><Relationship Id="rId16" Type="http://schemas.openxmlformats.org/officeDocument/2006/relationships/oleObject" Target="embeddings/oleObject24.bin"/><Relationship Id="rId1" Type="http://schemas.openxmlformats.org/officeDocument/2006/relationships/image" Target="media/image3.wmf"/><Relationship Id="rId6" Type="http://schemas.openxmlformats.org/officeDocument/2006/relationships/oleObject" Target="embeddings/oleObject4.bin"/><Relationship Id="rId11" Type="http://schemas.openxmlformats.org/officeDocument/2006/relationships/image" Target="media/image20.wmf"/><Relationship Id="rId5" Type="http://schemas.openxmlformats.org/officeDocument/2006/relationships/image" Target="media/image5.wmf"/><Relationship Id="rId15" Type="http://schemas.openxmlformats.org/officeDocument/2006/relationships/oleObject" Target="embeddings/oleObject23.bin"/><Relationship Id="rId10" Type="http://schemas.openxmlformats.org/officeDocument/2006/relationships/oleObject" Target="embeddings/oleObject20.bin"/><Relationship Id="rId4" Type="http://schemas.openxmlformats.org/officeDocument/2006/relationships/oleObject" Target="embeddings/oleObject3.bin"/><Relationship Id="rId9" Type="http://schemas.openxmlformats.org/officeDocument/2006/relationships/image" Target="media/image19.wmf"/><Relationship Id="rId14" Type="http://schemas.openxmlformats.org/officeDocument/2006/relationships/image" Target="media/image21.wmf"/></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68.bin"/><Relationship Id="rId21" Type="http://schemas.openxmlformats.org/officeDocument/2006/relationships/image" Target="media/image5.wmf"/><Relationship Id="rId63" Type="http://schemas.openxmlformats.org/officeDocument/2006/relationships/image" Target="media/image31.wmf"/><Relationship Id="rId159" Type="http://schemas.openxmlformats.org/officeDocument/2006/relationships/image" Target="media/image53.wmf"/><Relationship Id="rId170" Type="http://schemas.openxmlformats.org/officeDocument/2006/relationships/oleObject" Target="embeddings/oleObject117.bin"/><Relationship Id="rId226" Type="http://schemas.openxmlformats.org/officeDocument/2006/relationships/oleObject" Target="embeddings/oleObject161.bin"/><Relationship Id="rId268" Type="http://schemas.openxmlformats.org/officeDocument/2006/relationships/oleObject" Target="embeddings/oleObject187.bin"/><Relationship Id="rId32" Type="http://schemas.openxmlformats.org/officeDocument/2006/relationships/oleObject" Target="embeddings/oleObject13.bin"/><Relationship Id="rId74" Type="http://schemas.openxmlformats.org/officeDocument/2006/relationships/oleObject" Target="embeddings/oleObject40.bin"/><Relationship Id="rId128" Type="http://schemas.openxmlformats.org/officeDocument/2006/relationships/oleObject" Target="embeddings/oleObject79.bin"/><Relationship Id="rId5" Type="http://schemas.openxmlformats.org/officeDocument/2006/relationships/webSettings" Target="webSettings.xml"/><Relationship Id="rId181" Type="http://schemas.openxmlformats.org/officeDocument/2006/relationships/oleObject" Target="embeddings/oleObject125.bin"/><Relationship Id="rId237" Type="http://schemas.openxmlformats.org/officeDocument/2006/relationships/image" Target="media/image72.wmf"/><Relationship Id="rId279" Type="http://schemas.openxmlformats.org/officeDocument/2006/relationships/oleObject" Target="embeddings/oleObject193.bin"/><Relationship Id="rId43" Type="http://schemas.openxmlformats.org/officeDocument/2006/relationships/image" Target="media/image18.wmf"/><Relationship Id="rId139" Type="http://schemas.openxmlformats.org/officeDocument/2006/relationships/oleObject" Target="embeddings/oleObject90.bin"/><Relationship Id="rId290" Type="http://schemas.openxmlformats.org/officeDocument/2006/relationships/image" Target="media/image91.emf"/><Relationship Id="rId85" Type="http://schemas.openxmlformats.org/officeDocument/2006/relationships/oleObject" Target="embeddings/oleObject47.bin"/><Relationship Id="rId150" Type="http://schemas.openxmlformats.org/officeDocument/2006/relationships/oleObject" Target="embeddings/oleObject101.bin"/><Relationship Id="rId192" Type="http://schemas.openxmlformats.org/officeDocument/2006/relationships/oleObject" Target="embeddings/oleObject135.bin"/><Relationship Id="rId206" Type="http://schemas.openxmlformats.org/officeDocument/2006/relationships/oleObject" Target="embeddings/oleObject144.bin"/><Relationship Id="rId248" Type="http://schemas.openxmlformats.org/officeDocument/2006/relationships/oleObject" Target="embeddings/oleObject173.bin"/><Relationship Id="rId12" Type="http://schemas.openxmlformats.org/officeDocument/2006/relationships/image" Target="media/image2.wmf"/><Relationship Id="rId33" Type="http://schemas.openxmlformats.org/officeDocument/2006/relationships/image" Target="media/image13.wmf"/><Relationship Id="rId108" Type="http://schemas.openxmlformats.org/officeDocument/2006/relationships/image" Target="media/image47.wmf"/><Relationship Id="rId129" Type="http://schemas.openxmlformats.org/officeDocument/2006/relationships/oleObject" Target="embeddings/oleObject80.bin"/><Relationship Id="rId280" Type="http://schemas.openxmlformats.org/officeDocument/2006/relationships/image" Target="media/image89.wmf"/><Relationship Id="rId54" Type="http://schemas.openxmlformats.org/officeDocument/2006/relationships/oleObject" Target="embeddings/oleObject30.bin"/><Relationship Id="rId75" Type="http://schemas.openxmlformats.org/officeDocument/2006/relationships/image" Target="media/image37.wmf"/><Relationship Id="rId96" Type="http://schemas.openxmlformats.org/officeDocument/2006/relationships/oleObject" Target="embeddings/oleObject53.bin"/><Relationship Id="rId140" Type="http://schemas.openxmlformats.org/officeDocument/2006/relationships/oleObject" Target="embeddings/oleObject91.bin"/><Relationship Id="rId161" Type="http://schemas.openxmlformats.org/officeDocument/2006/relationships/image" Target="media/image54.wmf"/><Relationship Id="rId182" Type="http://schemas.openxmlformats.org/officeDocument/2006/relationships/oleObject" Target="embeddings/oleObject126.bin"/><Relationship Id="rId217" Type="http://schemas.openxmlformats.org/officeDocument/2006/relationships/oleObject" Target="embeddings/oleObject154.bin"/><Relationship Id="rId6" Type="http://schemas.openxmlformats.org/officeDocument/2006/relationships/footnotes" Target="footnotes.xml"/><Relationship Id="rId238" Type="http://schemas.openxmlformats.org/officeDocument/2006/relationships/oleObject" Target="embeddings/oleObject168.bin"/><Relationship Id="rId259" Type="http://schemas.openxmlformats.org/officeDocument/2006/relationships/oleObject" Target="embeddings/oleObject181.bin"/><Relationship Id="rId23" Type="http://schemas.openxmlformats.org/officeDocument/2006/relationships/image" Target="media/image6.wmf"/><Relationship Id="rId119" Type="http://schemas.openxmlformats.org/officeDocument/2006/relationships/oleObject" Target="embeddings/oleObject70.bin"/><Relationship Id="rId270" Type="http://schemas.openxmlformats.org/officeDocument/2006/relationships/oleObject" Target="embeddings/oleObject188.bin"/><Relationship Id="rId291" Type="http://schemas.openxmlformats.org/officeDocument/2006/relationships/package" Target="embeddings/Microsoft_Visio_Drawing.vsdx"/><Relationship Id="rId44" Type="http://schemas.openxmlformats.org/officeDocument/2006/relationships/oleObject" Target="embeddings/oleObject19.bin"/><Relationship Id="rId65" Type="http://schemas.openxmlformats.org/officeDocument/2006/relationships/image" Target="media/image32.wmf"/><Relationship Id="rId86" Type="http://schemas.openxmlformats.org/officeDocument/2006/relationships/image" Target="media/image41.wmf"/><Relationship Id="rId130" Type="http://schemas.openxmlformats.org/officeDocument/2006/relationships/oleObject" Target="embeddings/oleObject81.bin"/><Relationship Id="rId151" Type="http://schemas.openxmlformats.org/officeDocument/2006/relationships/oleObject" Target="embeddings/oleObject102.bin"/><Relationship Id="rId172" Type="http://schemas.openxmlformats.org/officeDocument/2006/relationships/oleObject" Target="embeddings/oleObject119.bin"/><Relationship Id="rId193" Type="http://schemas.openxmlformats.org/officeDocument/2006/relationships/oleObject" Target="embeddings/oleObject136.bin"/><Relationship Id="rId207" Type="http://schemas.openxmlformats.org/officeDocument/2006/relationships/oleObject" Target="embeddings/oleObject145.bin"/><Relationship Id="rId228" Type="http://schemas.openxmlformats.org/officeDocument/2006/relationships/oleObject" Target="embeddings/oleObject162.bin"/><Relationship Id="rId249" Type="http://schemas.openxmlformats.org/officeDocument/2006/relationships/oleObject" Target="embeddings/oleObject174.bin"/><Relationship Id="rId13" Type="http://schemas.openxmlformats.org/officeDocument/2006/relationships/oleObject" Target="embeddings/oleObject1.bin"/><Relationship Id="rId109" Type="http://schemas.openxmlformats.org/officeDocument/2006/relationships/oleObject" Target="embeddings/oleObject64.bin"/><Relationship Id="rId260" Type="http://schemas.openxmlformats.org/officeDocument/2006/relationships/oleObject" Target="embeddings/oleObject182.bin"/><Relationship Id="rId281" Type="http://schemas.openxmlformats.org/officeDocument/2006/relationships/oleObject" Target="embeddings/oleObject194.bin"/><Relationship Id="rId34" Type="http://schemas.openxmlformats.org/officeDocument/2006/relationships/oleObject" Target="embeddings/oleObject14.bin"/><Relationship Id="rId55" Type="http://schemas.openxmlformats.org/officeDocument/2006/relationships/image" Target="media/image27.wmf"/><Relationship Id="rId76" Type="http://schemas.openxmlformats.org/officeDocument/2006/relationships/oleObject" Target="embeddings/oleObject41.bin"/><Relationship Id="rId97" Type="http://schemas.openxmlformats.org/officeDocument/2006/relationships/oleObject" Target="embeddings/oleObject54.bin"/><Relationship Id="rId120" Type="http://schemas.openxmlformats.org/officeDocument/2006/relationships/oleObject" Target="embeddings/oleObject71.bin"/><Relationship Id="rId141" Type="http://schemas.openxmlformats.org/officeDocument/2006/relationships/oleObject" Target="embeddings/oleObject92.bin"/><Relationship Id="rId7" Type="http://schemas.openxmlformats.org/officeDocument/2006/relationships/endnotes" Target="endnotes.xml"/><Relationship Id="rId162" Type="http://schemas.openxmlformats.org/officeDocument/2006/relationships/oleObject" Target="embeddings/oleObject110.bin"/><Relationship Id="rId183" Type="http://schemas.openxmlformats.org/officeDocument/2006/relationships/image" Target="media/image59.wmf"/><Relationship Id="rId218" Type="http://schemas.openxmlformats.org/officeDocument/2006/relationships/oleObject" Target="embeddings/oleObject155.bin"/><Relationship Id="rId239" Type="http://schemas.openxmlformats.org/officeDocument/2006/relationships/image" Target="media/image73.wmf"/><Relationship Id="rId250" Type="http://schemas.openxmlformats.org/officeDocument/2006/relationships/oleObject" Target="embeddings/oleObject175.bin"/><Relationship Id="rId271" Type="http://schemas.openxmlformats.org/officeDocument/2006/relationships/image" Target="media/image85.wmf"/><Relationship Id="rId292" Type="http://schemas.openxmlformats.org/officeDocument/2006/relationships/image" Target="media/image92.jpeg"/><Relationship Id="rId24" Type="http://schemas.openxmlformats.org/officeDocument/2006/relationships/oleObject" Target="embeddings/oleObject9.bin"/><Relationship Id="rId45" Type="http://schemas.openxmlformats.org/officeDocument/2006/relationships/image" Target="media/image22.wmf"/><Relationship Id="rId66" Type="http://schemas.openxmlformats.org/officeDocument/2006/relationships/oleObject" Target="embeddings/oleObject36.bin"/><Relationship Id="rId87" Type="http://schemas.openxmlformats.org/officeDocument/2006/relationships/oleObject" Target="embeddings/oleObject48.bin"/><Relationship Id="rId110" Type="http://schemas.openxmlformats.org/officeDocument/2006/relationships/image" Target="media/image48.wmf"/><Relationship Id="rId131" Type="http://schemas.openxmlformats.org/officeDocument/2006/relationships/oleObject" Target="embeddings/oleObject82.bin"/><Relationship Id="rId152" Type="http://schemas.openxmlformats.org/officeDocument/2006/relationships/oleObject" Target="embeddings/oleObject103.bin"/><Relationship Id="rId173" Type="http://schemas.openxmlformats.org/officeDocument/2006/relationships/oleObject" Target="embeddings/oleObject120.bin"/><Relationship Id="rId194" Type="http://schemas.openxmlformats.org/officeDocument/2006/relationships/oleObject" Target="embeddings/oleObject137.bin"/><Relationship Id="rId208" Type="http://schemas.openxmlformats.org/officeDocument/2006/relationships/oleObject" Target="embeddings/oleObject146.bin"/><Relationship Id="rId229" Type="http://schemas.openxmlformats.org/officeDocument/2006/relationships/image" Target="media/image69.wmf"/><Relationship Id="rId240" Type="http://schemas.openxmlformats.org/officeDocument/2006/relationships/oleObject" Target="embeddings/oleObject169.bin"/><Relationship Id="rId261" Type="http://schemas.openxmlformats.org/officeDocument/2006/relationships/oleObject" Target="embeddings/oleObject183.bin"/><Relationship Id="rId14" Type="http://schemas.openxmlformats.org/officeDocument/2006/relationships/comments" Target="comments.xml"/><Relationship Id="rId35" Type="http://schemas.openxmlformats.org/officeDocument/2006/relationships/image" Target="media/image14.wmf"/><Relationship Id="rId56" Type="http://schemas.openxmlformats.org/officeDocument/2006/relationships/oleObject" Target="embeddings/oleObject31.bin"/><Relationship Id="rId77" Type="http://schemas.openxmlformats.org/officeDocument/2006/relationships/image" Target="media/image38.wmf"/><Relationship Id="rId100" Type="http://schemas.openxmlformats.org/officeDocument/2006/relationships/oleObject" Target="embeddings/oleObject57.bin"/><Relationship Id="rId282" Type="http://schemas.openxmlformats.org/officeDocument/2006/relationships/oleObject" Target="embeddings/oleObject195.bin"/><Relationship Id="rId8" Type="http://schemas.openxmlformats.org/officeDocument/2006/relationships/header" Target="header1.xml"/><Relationship Id="rId98" Type="http://schemas.openxmlformats.org/officeDocument/2006/relationships/oleObject" Target="embeddings/oleObject55.bin"/><Relationship Id="rId121" Type="http://schemas.openxmlformats.org/officeDocument/2006/relationships/oleObject" Target="embeddings/oleObject72.bin"/><Relationship Id="rId142" Type="http://schemas.openxmlformats.org/officeDocument/2006/relationships/oleObject" Target="embeddings/oleObject93.bin"/><Relationship Id="rId163" Type="http://schemas.openxmlformats.org/officeDocument/2006/relationships/oleObject" Target="embeddings/oleObject111.bin"/><Relationship Id="rId184" Type="http://schemas.openxmlformats.org/officeDocument/2006/relationships/oleObject" Target="embeddings/oleObject127.bin"/><Relationship Id="rId219" Type="http://schemas.openxmlformats.org/officeDocument/2006/relationships/oleObject" Target="embeddings/oleObject156.bin"/><Relationship Id="rId230" Type="http://schemas.openxmlformats.org/officeDocument/2006/relationships/oleObject" Target="embeddings/oleObject163.bin"/><Relationship Id="rId251" Type="http://schemas.openxmlformats.org/officeDocument/2006/relationships/image" Target="media/image78.wmf"/><Relationship Id="rId25" Type="http://schemas.openxmlformats.org/officeDocument/2006/relationships/image" Target="media/image9.wmf"/><Relationship Id="rId46" Type="http://schemas.openxmlformats.org/officeDocument/2006/relationships/oleObject" Target="embeddings/oleObject26.bin"/><Relationship Id="rId67" Type="http://schemas.openxmlformats.org/officeDocument/2006/relationships/image" Target="media/image33.wmf"/><Relationship Id="rId272" Type="http://schemas.openxmlformats.org/officeDocument/2006/relationships/oleObject" Target="embeddings/oleObject189.bin"/><Relationship Id="rId293" Type="http://schemas.openxmlformats.org/officeDocument/2006/relationships/fontTable" Target="fontTable.xml"/><Relationship Id="rId88" Type="http://schemas.openxmlformats.org/officeDocument/2006/relationships/image" Target="media/image42.wmf"/><Relationship Id="rId111" Type="http://schemas.openxmlformats.org/officeDocument/2006/relationships/oleObject" Target="embeddings/oleObject65.bin"/><Relationship Id="rId132" Type="http://schemas.openxmlformats.org/officeDocument/2006/relationships/oleObject" Target="embeddings/oleObject83.bin"/><Relationship Id="rId153" Type="http://schemas.openxmlformats.org/officeDocument/2006/relationships/oleObject" Target="embeddings/oleObject104.bin"/><Relationship Id="rId174" Type="http://schemas.openxmlformats.org/officeDocument/2006/relationships/oleObject" Target="embeddings/oleObject121.bin"/><Relationship Id="rId195" Type="http://schemas.openxmlformats.org/officeDocument/2006/relationships/oleObject" Target="embeddings/oleObject138.bin"/><Relationship Id="rId209" Type="http://schemas.openxmlformats.org/officeDocument/2006/relationships/oleObject" Target="embeddings/oleObject147.bin"/><Relationship Id="rId220" Type="http://schemas.openxmlformats.org/officeDocument/2006/relationships/oleObject" Target="embeddings/oleObject157.bin"/><Relationship Id="rId241" Type="http://schemas.openxmlformats.org/officeDocument/2006/relationships/image" Target="media/image74.wmf"/><Relationship Id="rId15" Type="http://schemas.microsoft.com/office/2011/relationships/commentsExtended" Target="commentsExtended.xml"/><Relationship Id="rId36" Type="http://schemas.openxmlformats.org/officeDocument/2006/relationships/oleObject" Target="embeddings/oleObject15.bin"/><Relationship Id="rId57" Type="http://schemas.openxmlformats.org/officeDocument/2006/relationships/image" Target="media/image28.wmf"/><Relationship Id="rId262" Type="http://schemas.openxmlformats.org/officeDocument/2006/relationships/image" Target="media/image81.wmf"/><Relationship Id="rId283" Type="http://schemas.openxmlformats.org/officeDocument/2006/relationships/image" Target="media/image90.wmf"/><Relationship Id="rId78" Type="http://schemas.openxmlformats.org/officeDocument/2006/relationships/oleObject" Target="embeddings/oleObject42.bin"/><Relationship Id="rId99" Type="http://schemas.openxmlformats.org/officeDocument/2006/relationships/oleObject" Target="embeddings/oleObject56.bin"/><Relationship Id="rId101" Type="http://schemas.openxmlformats.org/officeDocument/2006/relationships/oleObject" Target="embeddings/oleObject58.bin"/><Relationship Id="rId122" Type="http://schemas.openxmlformats.org/officeDocument/2006/relationships/oleObject" Target="embeddings/oleObject73.bin"/><Relationship Id="rId143" Type="http://schemas.openxmlformats.org/officeDocument/2006/relationships/oleObject" Target="embeddings/oleObject94.bin"/><Relationship Id="rId164" Type="http://schemas.openxmlformats.org/officeDocument/2006/relationships/image" Target="media/image55.wmf"/><Relationship Id="rId185" Type="http://schemas.openxmlformats.org/officeDocument/2006/relationships/oleObject" Target="embeddings/oleObject128.bin"/><Relationship Id="rId9" Type="http://schemas.openxmlformats.org/officeDocument/2006/relationships/footer" Target="footer1.xml"/><Relationship Id="rId210" Type="http://schemas.openxmlformats.org/officeDocument/2006/relationships/oleObject" Target="embeddings/oleObject148.bin"/><Relationship Id="rId26" Type="http://schemas.openxmlformats.org/officeDocument/2006/relationships/oleObject" Target="embeddings/oleObject10.bin"/><Relationship Id="rId231" Type="http://schemas.openxmlformats.org/officeDocument/2006/relationships/image" Target="media/image70.wmf"/><Relationship Id="rId252" Type="http://schemas.openxmlformats.org/officeDocument/2006/relationships/oleObject" Target="embeddings/oleObject176.bin"/><Relationship Id="rId273" Type="http://schemas.openxmlformats.org/officeDocument/2006/relationships/image" Target="media/image86.wmf"/><Relationship Id="rId294" Type="http://schemas.microsoft.com/office/2011/relationships/people" Target="people.xml"/><Relationship Id="rId47" Type="http://schemas.openxmlformats.org/officeDocument/2006/relationships/image" Target="media/image23.wmf"/><Relationship Id="rId68" Type="http://schemas.openxmlformats.org/officeDocument/2006/relationships/oleObject" Target="embeddings/oleObject37.bin"/><Relationship Id="rId89" Type="http://schemas.openxmlformats.org/officeDocument/2006/relationships/oleObject" Target="embeddings/oleObject49.bin"/><Relationship Id="rId112" Type="http://schemas.openxmlformats.org/officeDocument/2006/relationships/image" Target="media/image49.wmf"/><Relationship Id="rId133" Type="http://schemas.openxmlformats.org/officeDocument/2006/relationships/oleObject" Target="embeddings/oleObject84.bin"/><Relationship Id="rId154" Type="http://schemas.openxmlformats.org/officeDocument/2006/relationships/oleObject" Target="embeddings/oleObject105.bin"/><Relationship Id="rId175" Type="http://schemas.openxmlformats.org/officeDocument/2006/relationships/image" Target="media/image56.wmf"/><Relationship Id="rId196" Type="http://schemas.openxmlformats.org/officeDocument/2006/relationships/oleObject" Target="embeddings/oleObject139.bin"/><Relationship Id="rId200" Type="http://schemas.openxmlformats.org/officeDocument/2006/relationships/oleObject" Target="embeddings/oleObject141.bin"/><Relationship Id="rId16" Type="http://schemas.microsoft.com/office/2016/09/relationships/commentsIds" Target="commentsIds.xml"/><Relationship Id="rId221" Type="http://schemas.openxmlformats.org/officeDocument/2006/relationships/oleObject" Target="embeddings/oleObject158.bin"/><Relationship Id="rId242" Type="http://schemas.openxmlformats.org/officeDocument/2006/relationships/oleObject" Target="embeddings/oleObject170.bin"/><Relationship Id="rId263" Type="http://schemas.openxmlformats.org/officeDocument/2006/relationships/oleObject" Target="embeddings/oleObject184.bin"/><Relationship Id="rId284" Type="http://schemas.openxmlformats.org/officeDocument/2006/relationships/oleObject" Target="embeddings/oleObject196.bin"/><Relationship Id="rId37" Type="http://schemas.openxmlformats.org/officeDocument/2006/relationships/image" Target="media/image15.wmf"/><Relationship Id="rId58" Type="http://schemas.openxmlformats.org/officeDocument/2006/relationships/oleObject" Target="embeddings/oleObject32.bin"/><Relationship Id="rId79" Type="http://schemas.openxmlformats.org/officeDocument/2006/relationships/oleObject" Target="embeddings/oleObject43.bin"/><Relationship Id="rId102" Type="http://schemas.openxmlformats.org/officeDocument/2006/relationships/oleObject" Target="embeddings/oleObject59.bin"/><Relationship Id="rId123" Type="http://schemas.openxmlformats.org/officeDocument/2006/relationships/oleObject" Target="embeddings/oleObject74.bin"/><Relationship Id="rId144" Type="http://schemas.openxmlformats.org/officeDocument/2006/relationships/oleObject" Target="embeddings/oleObject95.bin"/><Relationship Id="rId90" Type="http://schemas.openxmlformats.org/officeDocument/2006/relationships/image" Target="media/image43.wmf"/><Relationship Id="rId165" Type="http://schemas.openxmlformats.org/officeDocument/2006/relationships/oleObject" Target="embeddings/oleObject112.bin"/><Relationship Id="rId186" Type="http://schemas.openxmlformats.org/officeDocument/2006/relationships/oleObject" Target="embeddings/oleObject129.bin"/><Relationship Id="rId211" Type="http://schemas.openxmlformats.org/officeDocument/2006/relationships/image" Target="media/image65.wmf"/><Relationship Id="rId232" Type="http://schemas.openxmlformats.org/officeDocument/2006/relationships/oleObject" Target="embeddings/oleObject164.bin"/><Relationship Id="rId253" Type="http://schemas.openxmlformats.org/officeDocument/2006/relationships/image" Target="media/image79.wmf"/><Relationship Id="rId274" Type="http://schemas.openxmlformats.org/officeDocument/2006/relationships/oleObject" Target="embeddings/oleObject190.bin"/><Relationship Id="rId295" Type="http://schemas.openxmlformats.org/officeDocument/2006/relationships/theme" Target="theme/theme1.xml"/><Relationship Id="rId27" Type="http://schemas.openxmlformats.org/officeDocument/2006/relationships/image" Target="media/image10.wmf"/><Relationship Id="rId48" Type="http://schemas.openxmlformats.org/officeDocument/2006/relationships/oleObject" Target="embeddings/oleObject27.bin"/><Relationship Id="rId69" Type="http://schemas.openxmlformats.org/officeDocument/2006/relationships/image" Target="media/image34.wmf"/><Relationship Id="rId113" Type="http://schemas.openxmlformats.org/officeDocument/2006/relationships/oleObject" Target="embeddings/oleObject66.bin"/><Relationship Id="rId134" Type="http://schemas.openxmlformats.org/officeDocument/2006/relationships/oleObject" Target="embeddings/oleObject85.bin"/><Relationship Id="rId80" Type="http://schemas.openxmlformats.org/officeDocument/2006/relationships/oleObject" Target="embeddings/oleObject44.bin"/><Relationship Id="rId155" Type="http://schemas.openxmlformats.org/officeDocument/2006/relationships/oleObject" Target="embeddings/oleObject106.bin"/><Relationship Id="rId176" Type="http://schemas.openxmlformats.org/officeDocument/2006/relationships/oleObject" Target="embeddings/oleObject122.bin"/><Relationship Id="rId197" Type="http://schemas.openxmlformats.org/officeDocument/2006/relationships/image" Target="media/image60.wmf"/><Relationship Id="rId201" Type="http://schemas.openxmlformats.org/officeDocument/2006/relationships/image" Target="media/image62.wmf"/><Relationship Id="rId222" Type="http://schemas.openxmlformats.org/officeDocument/2006/relationships/oleObject" Target="embeddings/oleObject159.bin"/><Relationship Id="rId243" Type="http://schemas.openxmlformats.org/officeDocument/2006/relationships/image" Target="media/image75.wmf"/><Relationship Id="rId264" Type="http://schemas.openxmlformats.org/officeDocument/2006/relationships/image" Target="media/image82.wmf"/><Relationship Id="rId285" Type="http://schemas.openxmlformats.org/officeDocument/2006/relationships/oleObject" Target="embeddings/oleObject197.bin"/><Relationship Id="rId17" Type="http://schemas.openxmlformats.org/officeDocument/2006/relationships/image" Target="media/image7.wmf"/><Relationship Id="rId38" Type="http://schemas.openxmlformats.org/officeDocument/2006/relationships/oleObject" Target="embeddings/oleObject16.bin"/><Relationship Id="rId59" Type="http://schemas.openxmlformats.org/officeDocument/2006/relationships/image" Target="media/image29.wmf"/><Relationship Id="rId103" Type="http://schemas.openxmlformats.org/officeDocument/2006/relationships/oleObject" Target="embeddings/oleObject60.bin"/><Relationship Id="rId124" Type="http://schemas.openxmlformats.org/officeDocument/2006/relationships/oleObject" Target="embeddings/oleObject75.bin"/><Relationship Id="rId70" Type="http://schemas.openxmlformats.org/officeDocument/2006/relationships/oleObject" Target="embeddings/oleObject38.bin"/><Relationship Id="rId91" Type="http://schemas.openxmlformats.org/officeDocument/2006/relationships/oleObject" Target="embeddings/oleObject50.bin"/><Relationship Id="rId145" Type="http://schemas.openxmlformats.org/officeDocument/2006/relationships/oleObject" Target="embeddings/oleObject96.bin"/><Relationship Id="rId166" Type="http://schemas.openxmlformats.org/officeDocument/2006/relationships/oleObject" Target="embeddings/oleObject113.bin"/><Relationship Id="rId187" Type="http://schemas.openxmlformats.org/officeDocument/2006/relationships/oleObject" Target="embeddings/oleObject130.bin"/><Relationship Id="rId1" Type="http://schemas.openxmlformats.org/officeDocument/2006/relationships/customXml" Target="../customXml/item1.xml"/><Relationship Id="rId212" Type="http://schemas.openxmlformats.org/officeDocument/2006/relationships/oleObject" Target="embeddings/oleObject149.bin"/><Relationship Id="rId233" Type="http://schemas.openxmlformats.org/officeDocument/2006/relationships/oleObject" Target="embeddings/oleObject165.bin"/><Relationship Id="rId254" Type="http://schemas.openxmlformats.org/officeDocument/2006/relationships/oleObject" Target="embeddings/oleObject177.bin"/><Relationship Id="rId28" Type="http://schemas.openxmlformats.org/officeDocument/2006/relationships/oleObject" Target="embeddings/oleObject11.bin"/><Relationship Id="rId49" Type="http://schemas.openxmlformats.org/officeDocument/2006/relationships/image" Target="media/image24.wmf"/><Relationship Id="rId114" Type="http://schemas.openxmlformats.org/officeDocument/2006/relationships/image" Target="media/image50.wmf"/><Relationship Id="rId275" Type="http://schemas.openxmlformats.org/officeDocument/2006/relationships/image" Target="media/image87.wmf"/><Relationship Id="rId296" Type="http://schemas.microsoft.com/office/2018/08/relationships/commentsExtensible" Target="commentsExtensible.xml"/><Relationship Id="rId60" Type="http://schemas.openxmlformats.org/officeDocument/2006/relationships/oleObject" Target="embeddings/oleObject33.bin"/><Relationship Id="rId81" Type="http://schemas.openxmlformats.org/officeDocument/2006/relationships/oleObject" Target="embeddings/oleObject45.bin"/><Relationship Id="rId135" Type="http://schemas.openxmlformats.org/officeDocument/2006/relationships/oleObject" Target="embeddings/oleObject86.bin"/><Relationship Id="rId156" Type="http://schemas.openxmlformats.org/officeDocument/2006/relationships/oleObject" Target="embeddings/oleObject107.bin"/><Relationship Id="rId177" Type="http://schemas.openxmlformats.org/officeDocument/2006/relationships/image" Target="media/image57.wmf"/><Relationship Id="rId198" Type="http://schemas.openxmlformats.org/officeDocument/2006/relationships/oleObject" Target="embeddings/oleObject140.bin"/><Relationship Id="rId202" Type="http://schemas.openxmlformats.org/officeDocument/2006/relationships/oleObject" Target="embeddings/oleObject142.bin"/><Relationship Id="rId223" Type="http://schemas.openxmlformats.org/officeDocument/2006/relationships/image" Target="media/image66.wmf"/><Relationship Id="rId244" Type="http://schemas.openxmlformats.org/officeDocument/2006/relationships/oleObject" Target="embeddings/oleObject171.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85.bin"/><Relationship Id="rId286" Type="http://schemas.openxmlformats.org/officeDocument/2006/relationships/header" Target="header2.xml"/><Relationship Id="rId50" Type="http://schemas.openxmlformats.org/officeDocument/2006/relationships/oleObject" Target="embeddings/oleObject28.bin"/><Relationship Id="rId104" Type="http://schemas.openxmlformats.org/officeDocument/2006/relationships/oleObject" Target="embeddings/oleObject61.bin"/><Relationship Id="rId125" Type="http://schemas.openxmlformats.org/officeDocument/2006/relationships/oleObject" Target="embeddings/oleObject76.bin"/><Relationship Id="rId146" Type="http://schemas.openxmlformats.org/officeDocument/2006/relationships/oleObject" Target="embeddings/oleObject97.bin"/><Relationship Id="rId167" Type="http://schemas.openxmlformats.org/officeDocument/2006/relationships/oleObject" Target="embeddings/oleObject114.bin"/><Relationship Id="rId188" Type="http://schemas.openxmlformats.org/officeDocument/2006/relationships/oleObject" Target="embeddings/oleObject131.bin"/><Relationship Id="rId71" Type="http://schemas.openxmlformats.org/officeDocument/2006/relationships/image" Target="media/image35.wmf"/><Relationship Id="rId92" Type="http://schemas.openxmlformats.org/officeDocument/2006/relationships/oleObject" Target="embeddings/oleObject51.bin"/><Relationship Id="rId213" Type="http://schemas.openxmlformats.org/officeDocument/2006/relationships/oleObject" Target="embeddings/oleObject150.bin"/><Relationship Id="rId234" Type="http://schemas.openxmlformats.org/officeDocument/2006/relationships/image" Target="media/image71.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78.bin"/><Relationship Id="rId276" Type="http://schemas.openxmlformats.org/officeDocument/2006/relationships/oleObject" Target="embeddings/oleObject191.bin"/><Relationship Id="rId40" Type="http://schemas.openxmlformats.org/officeDocument/2006/relationships/oleObject" Target="embeddings/oleObject17.bin"/><Relationship Id="rId115" Type="http://schemas.openxmlformats.org/officeDocument/2006/relationships/oleObject" Target="embeddings/oleObject67.bin"/><Relationship Id="rId136" Type="http://schemas.openxmlformats.org/officeDocument/2006/relationships/oleObject" Target="embeddings/oleObject87.bin"/><Relationship Id="rId157" Type="http://schemas.openxmlformats.org/officeDocument/2006/relationships/image" Target="media/image52.wmf"/><Relationship Id="rId178" Type="http://schemas.openxmlformats.org/officeDocument/2006/relationships/oleObject" Target="embeddings/oleObject123.bin"/><Relationship Id="rId61" Type="http://schemas.openxmlformats.org/officeDocument/2006/relationships/image" Target="media/image30.wmf"/><Relationship Id="rId82" Type="http://schemas.openxmlformats.org/officeDocument/2006/relationships/image" Target="media/image39.wmf"/><Relationship Id="rId199" Type="http://schemas.openxmlformats.org/officeDocument/2006/relationships/image" Target="media/image61.wmf"/><Relationship Id="rId203" Type="http://schemas.openxmlformats.org/officeDocument/2006/relationships/image" Target="media/image63.wmf"/><Relationship Id="rId19" Type="http://schemas.openxmlformats.org/officeDocument/2006/relationships/image" Target="media/image8.wmf"/><Relationship Id="rId224" Type="http://schemas.openxmlformats.org/officeDocument/2006/relationships/oleObject" Target="embeddings/oleObject160.bin"/><Relationship Id="rId245" Type="http://schemas.openxmlformats.org/officeDocument/2006/relationships/image" Target="media/image76.wmf"/><Relationship Id="rId266" Type="http://schemas.openxmlformats.org/officeDocument/2006/relationships/oleObject" Target="embeddings/oleObject186.bin"/><Relationship Id="rId287" Type="http://schemas.openxmlformats.org/officeDocument/2006/relationships/footer" Target="footer3.xml"/><Relationship Id="rId30" Type="http://schemas.openxmlformats.org/officeDocument/2006/relationships/oleObject" Target="embeddings/oleObject12.bin"/><Relationship Id="rId105" Type="http://schemas.openxmlformats.org/officeDocument/2006/relationships/oleObject" Target="embeddings/oleObject62.bin"/><Relationship Id="rId126" Type="http://schemas.openxmlformats.org/officeDocument/2006/relationships/oleObject" Target="embeddings/oleObject77.bin"/><Relationship Id="rId147" Type="http://schemas.openxmlformats.org/officeDocument/2006/relationships/oleObject" Target="embeddings/oleObject98.bin"/><Relationship Id="rId168" Type="http://schemas.openxmlformats.org/officeDocument/2006/relationships/oleObject" Target="embeddings/oleObject115.bin"/><Relationship Id="rId51" Type="http://schemas.openxmlformats.org/officeDocument/2006/relationships/image" Target="media/image25.wmf"/><Relationship Id="rId72" Type="http://schemas.openxmlformats.org/officeDocument/2006/relationships/oleObject" Target="embeddings/oleObject39.bin"/><Relationship Id="rId93" Type="http://schemas.openxmlformats.org/officeDocument/2006/relationships/image" Target="media/image44.wmf"/><Relationship Id="rId189" Type="http://schemas.openxmlformats.org/officeDocument/2006/relationships/oleObject" Target="embeddings/oleObject132.bin"/><Relationship Id="rId3" Type="http://schemas.openxmlformats.org/officeDocument/2006/relationships/styles" Target="styles.xml"/><Relationship Id="rId214" Type="http://schemas.openxmlformats.org/officeDocument/2006/relationships/oleObject" Target="embeddings/oleObject151.bin"/><Relationship Id="rId235" Type="http://schemas.openxmlformats.org/officeDocument/2006/relationships/oleObject" Target="embeddings/oleObject166.bin"/><Relationship Id="rId256" Type="http://schemas.openxmlformats.org/officeDocument/2006/relationships/oleObject" Target="embeddings/oleObject179.bin"/><Relationship Id="rId277" Type="http://schemas.openxmlformats.org/officeDocument/2006/relationships/oleObject" Target="embeddings/oleObject192.bin"/><Relationship Id="rId116" Type="http://schemas.openxmlformats.org/officeDocument/2006/relationships/image" Target="media/image51.wmf"/><Relationship Id="rId137" Type="http://schemas.openxmlformats.org/officeDocument/2006/relationships/oleObject" Target="embeddings/oleObject88.bin"/><Relationship Id="rId158" Type="http://schemas.openxmlformats.org/officeDocument/2006/relationships/oleObject" Target="embeddings/oleObject108.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34.bin"/><Relationship Id="rId83" Type="http://schemas.openxmlformats.org/officeDocument/2006/relationships/oleObject" Target="embeddings/oleObject46.bin"/><Relationship Id="rId179" Type="http://schemas.openxmlformats.org/officeDocument/2006/relationships/image" Target="media/image58.wmf"/><Relationship Id="rId190" Type="http://schemas.openxmlformats.org/officeDocument/2006/relationships/oleObject" Target="embeddings/oleObject133.bin"/><Relationship Id="rId204" Type="http://schemas.openxmlformats.org/officeDocument/2006/relationships/oleObject" Target="embeddings/oleObject143.bin"/><Relationship Id="rId225" Type="http://schemas.openxmlformats.org/officeDocument/2006/relationships/image" Target="media/image67.wmf"/><Relationship Id="rId246" Type="http://schemas.openxmlformats.org/officeDocument/2006/relationships/oleObject" Target="embeddings/oleObject172.bin"/><Relationship Id="rId267" Type="http://schemas.openxmlformats.org/officeDocument/2006/relationships/image" Target="media/image83.wmf"/><Relationship Id="rId288" Type="http://schemas.openxmlformats.org/officeDocument/2006/relationships/header" Target="header3.xml"/><Relationship Id="rId106" Type="http://schemas.openxmlformats.org/officeDocument/2006/relationships/image" Target="media/image46.wmf"/><Relationship Id="rId127" Type="http://schemas.openxmlformats.org/officeDocument/2006/relationships/oleObject" Target="embeddings/oleObject78.bin"/><Relationship Id="rId10" Type="http://schemas.openxmlformats.org/officeDocument/2006/relationships/footer" Target="footer2.xml"/><Relationship Id="rId31" Type="http://schemas.openxmlformats.org/officeDocument/2006/relationships/image" Target="media/image12.wmf"/><Relationship Id="rId52" Type="http://schemas.openxmlformats.org/officeDocument/2006/relationships/oleObject" Target="embeddings/oleObject29.bin"/><Relationship Id="rId73" Type="http://schemas.openxmlformats.org/officeDocument/2006/relationships/image" Target="media/image36.wmf"/><Relationship Id="rId94" Type="http://schemas.openxmlformats.org/officeDocument/2006/relationships/oleObject" Target="embeddings/oleObject52.bin"/><Relationship Id="rId148" Type="http://schemas.openxmlformats.org/officeDocument/2006/relationships/oleObject" Target="embeddings/oleObject99.bin"/><Relationship Id="rId169" Type="http://schemas.openxmlformats.org/officeDocument/2006/relationships/oleObject" Target="embeddings/oleObject116.bin"/><Relationship Id="rId4" Type="http://schemas.openxmlformats.org/officeDocument/2006/relationships/settings" Target="settings.xml"/><Relationship Id="rId180" Type="http://schemas.openxmlformats.org/officeDocument/2006/relationships/oleObject" Target="embeddings/oleObject124.bin"/><Relationship Id="rId215" Type="http://schemas.openxmlformats.org/officeDocument/2006/relationships/oleObject" Target="embeddings/oleObject152.bin"/><Relationship Id="rId236" Type="http://schemas.openxmlformats.org/officeDocument/2006/relationships/oleObject" Target="embeddings/oleObject167.bin"/><Relationship Id="rId257" Type="http://schemas.openxmlformats.org/officeDocument/2006/relationships/image" Target="media/image80.wmf"/><Relationship Id="rId278" Type="http://schemas.openxmlformats.org/officeDocument/2006/relationships/image" Target="media/image88.wmf"/><Relationship Id="rId42" Type="http://schemas.openxmlformats.org/officeDocument/2006/relationships/oleObject" Target="embeddings/oleObject18.bin"/><Relationship Id="rId84" Type="http://schemas.openxmlformats.org/officeDocument/2006/relationships/image" Target="media/image40.wmf"/><Relationship Id="rId138" Type="http://schemas.openxmlformats.org/officeDocument/2006/relationships/oleObject" Target="embeddings/oleObject89.bin"/><Relationship Id="rId191" Type="http://schemas.openxmlformats.org/officeDocument/2006/relationships/oleObject" Target="embeddings/oleObject134.bin"/><Relationship Id="rId205" Type="http://schemas.openxmlformats.org/officeDocument/2006/relationships/image" Target="media/image64.wmf"/><Relationship Id="rId247" Type="http://schemas.openxmlformats.org/officeDocument/2006/relationships/image" Target="media/image77.wmf"/><Relationship Id="rId107" Type="http://schemas.openxmlformats.org/officeDocument/2006/relationships/oleObject" Target="embeddings/oleObject63.bin"/><Relationship Id="rId289" Type="http://schemas.openxmlformats.org/officeDocument/2006/relationships/footer" Target="footer4.xml"/><Relationship Id="rId11" Type="http://schemas.openxmlformats.org/officeDocument/2006/relationships/image" Target="media/image1.jpg"/><Relationship Id="rId53" Type="http://schemas.openxmlformats.org/officeDocument/2006/relationships/image" Target="media/image26.wmf"/><Relationship Id="rId149" Type="http://schemas.openxmlformats.org/officeDocument/2006/relationships/oleObject" Target="embeddings/oleObject100.bin"/><Relationship Id="rId95" Type="http://schemas.openxmlformats.org/officeDocument/2006/relationships/image" Target="media/image45.wmf"/><Relationship Id="rId160" Type="http://schemas.openxmlformats.org/officeDocument/2006/relationships/oleObject" Target="embeddings/oleObject109.bin"/><Relationship Id="rId216" Type="http://schemas.openxmlformats.org/officeDocument/2006/relationships/oleObject" Target="embeddings/oleObject153.bin"/><Relationship Id="rId258" Type="http://schemas.openxmlformats.org/officeDocument/2006/relationships/oleObject" Target="embeddings/oleObject180.bin"/><Relationship Id="rId22" Type="http://schemas.openxmlformats.org/officeDocument/2006/relationships/oleObject" Target="embeddings/oleObject8.bin"/><Relationship Id="rId64" Type="http://schemas.openxmlformats.org/officeDocument/2006/relationships/oleObject" Target="embeddings/oleObject35.bin"/><Relationship Id="rId118" Type="http://schemas.openxmlformats.org/officeDocument/2006/relationships/oleObject" Target="embeddings/oleObject69.bin"/><Relationship Id="rId171" Type="http://schemas.openxmlformats.org/officeDocument/2006/relationships/oleObject" Target="embeddings/oleObject118.bin"/><Relationship Id="rId227" Type="http://schemas.openxmlformats.org/officeDocument/2006/relationships/image" Target="media/image68.wmf"/><Relationship Id="rId269" Type="http://schemas.openxmlformats.org/officeDocument/2006/relationships/image" Target="media/image8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B4193-34C4-4403-A60D-DF9F8F5B0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1843</Words>
  <Characters>10509</Characters>
  <Application>Microsoft Office Word</Application>
  <DocSecurity>0</DocSecurity>
  <Lines>87</Lines>
  <Paragraphs>24</Paragraphs>
  <ScaleCrop>false</ScaleCrop>
  <Company>kingandwood</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0101033</dc:creator>
  <cp:lastModifiedBy>吴 昊</cp:lastModifiedBy>
  <cp:revision>2</cp:revision>
  <cp:lastPrinted>2007-07-30T12:14:00Z</cp:lastPrinted>
  <dcterms:created xsi:type="dcterms:W3CDTF">2021-05-19T09:21:00Z</dcterms:created>
  <dcterms:modified xsi:type="dcterms:W3CDTF">2021-05-19T09:21:00Z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